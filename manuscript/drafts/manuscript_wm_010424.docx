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8F31" w14:textId="77777777" w:rsidR="00AB7B25" w:rsidRDefault="00BE4F65">
      <w:pPr>
        <w:pStyle w:val="Title"/>
      </w:pPr>
      <w:r>
        <w:t>Estimating the Greenhouse Gas Emissions from Flood Damages</w:t>
      </w:r>
    </w:p>
    <w:p w14:paraId="7B9127C9" w14:textId="77777777" w:rsidR="00AB7B25" w:rsidRDefault="00BE4F65" w:rsidP="009D789E">
      <w:pPr>
        <w:pStyle w:val="Abstract"/>
      </w:pPr>
      <w:commentRangeStart w:id="0"/>
      <w:r>
        <w:t>Sebastian Rowan</w:t>
      </w:r>
      <w:r>
        <w:rPr>
          <w:vertAlign w:val="superscript"/>
        </w:rPr>
        <w:t>1,2</w:t>
      </w:r>
      <w:r>
        <w:t>, and Weiwei Mo</w:t>
      </w:r>
      <w:r>
        <w:rPr>
          <w:vertAlign w:val="superscript"/>
        </w:rPr>
        <w:t>1</w:t>
      </w:r>
      <w:commentRangeEnd w:id="0"/>
      <w:r w:rsidR="003A1F5E">
        <w:rPr>
          <w:rStyle w:val="CommentReference"/>
        </w:rPr>
        <w:commentReference w:id="0"/>
      </w:r>
    </w:p>
    <w:p w14:paraId="0AB033D2" w14:textId="77777777" w:rsidR="00AB7B25" w:rsidRDefault="00BE4F65" w:rsidP="009D789E">
      <w:pPr>
        <w:pStyle w:val="Abstract"/>
      </w:pPr>
      <w:r>
        <w:t>January 2, 2024</w:t>
      </w:r>
    </w:p>
    <w:p w14:paraId="24C0C50D" w14:textId="77777777" w:rsidR="00AB7B25" w:rsidRDefault="00BE4F65" w:rsidP="009D789E">
      <w:pPr>
        <w:pStyle w:val="Abstract"/>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12543B53" w14:textId="77777777" w:rsidR="00AB7B25" w:rsidRDefault="00BE4F65">
      <w:pPr>
        <w:pStyle w:val="Heading1"/>
      </w:pPr>
      <w:bookmarkStart w:id="1" w:name="abstract"/>
      <w:del w:id="2" w:author="Weiwei Mo" w:date="2024-01-04T11:16:00Z">
        <w:r w:rsidDel="00906C8D">
          <w:delText xml:space="preserve">1. </w:delText>
        </w:r>
      </w:del>
      <w:r>
        <w:t>Abstract</w:t>
      </w:r>
    </w:p>
    <w:p w14:paraId="44748A16" w14:textId="77777777" w:rsidR="00AB7B25" w:rsidRDefault="00BE4F65" w:rsidP="009D789E">
      <w:pPr>
        <w:pStyle w:val="FirstParagraph"/>
      </w:pPr>
      <w:r>
        <w:t>Summarize purpose, methods, and results. (500 words).</w:t>
      </w:r>
    </w:p>
    <w:p w14:paraId="639684C5" w14:textId="77777777" w:rsidR="009D789E" w:rsidRPr="009D789E" w:rsidRDefault="009D789E" w:rsidP="009D789E">
      <w:pPr>
        <w:pStyle w:val="BodyText"/>
      </w:pPr>
    </w:p>
    <w:p w14:paraId="45E24AE7" w14:textId="77777777" w:rsidR="00AB7B25" w:rsidRDefault="00BE4F65">
      <w:pPr>
        <w:pStyle w:val="Abstract"/>
      </w:pPr>
      <w:r>
        <w:rPr>
          <w:b/>
          <w:bCs/>
        </w:rPr>
        <w:t>Keywords:</w:t>
      </w:r>
      <w:r>
        <w:t xml:space="preserve"> flood risk, resilience, life cycle cost analysis, environmental impact analysis, cost-benefit analysis</w:t>
      </w:r>
    </w:p>
    <w:p w14:paraId="156062C0" w14:textId="2994207C" w:rsidR="00AB7B25" w:rsidRDefault="00BE4F65">
      <w:pPr>
        <w:pStyle w:val="Heading1"/>
      </w:pPr>
      <w:bookmarkStart w:id="3" w:name="introduction"/>
      <w:bookmarkEnd w:id="1"/>
      <w:del w:id="4" w:author="Weiwei Mo" w:date="2024-01-04T11:17:00Z">
        <w:r w:rsidDel="00906C8D">
          <w:delText>2</w:delText>
        </w:r>
      </w:del>
      <w:ins w:id="5" w:author="Weiwei Mo" w:date="2024-01-04T11:17:00Z">
        <w:r w:rsidR="00906C8D">
          <w:t>1</w:t>
        </w:r>
      </w:ins>
      <w:r>
        <w:t>. Introduction</w:t>
      </w:r>
    </w:p>
    <w:p w14:paraId="2DB929A1" w14:textId="77777777" w:rsidR="00AB7B25" w:rsidRDefault="00BE4F65">
      <w:pPr>
        <w:pStyle w:val="FirstParagraph"/>
      </w:pPr>
      <w:r>
        <w:t>Floods and storms are the most frequent and devastating natural hazards worldwide and are becoming increasingly so due to climate change (</w:t>
      </w:r>
      <w:hyperlink w:anchor="ref-portner2022">
        <w:r>
          <w:rPr>
            <w:rStyle w:val="Hyperlink"/>
          </w:rPr>
          <w:t>Pörtner et al. 2022</w:t>
        </w:r>
      </w:hyperlink>
      <w:r>
        <w:t xml:space="preserve">; </w:t>
      </w:r>
      <w:hyperlink w:anchor="ref-cred2023a">
        <w:r>
          <w:rPr>
            <w:rStyle w:val="Hyperlink"/>
          </w:rPr>
          <w:t>CRED and Guha-Sapir 2023</w:t>
        </w:r>
      </w:hyperlink>
      <w:r>
        <w:t>). From 2013 to 2022 in the United States alone, more than 2.7 million people were affected by flood and storm disasters which caused an inflation-adjusted total of US$540.2 Billion according to the Centre for Research on the Epidemiology of Disasters (CRED)’s Emergency Events Database (EM-DAT)</w:t>
      </w:r>
      <w:r>
        <w:rPr>
          <w:rStyle w:val="FootnoteReference"/>
        </w:rPr>
        <w:footnoteReference w:id="1"/>
      </w:r>
      <w:r>
        <w:t xml:space="preserve"> (</w:t>
      </w:r>
      <w:hyperlink w:anchor="ref-cred2023a">
        <w:r>
          <w:rPr>
            <w:rStyle w:val="Hyperlink"/>
          </w:rPr>
          <w:t>2023</w:t>
        </w:r>
      </w:hyperlink>
      <w:r>
        <w:t>). Even if immediate and dramatic efforts are implemented to reduce greenhouse gas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w:t>
      </w:r>
    </w:p>
    <w:p w14:paraId="337EE313" w14:textId="77777777" w:rsidR="00AB7B25" w:rsidRDefault="00BE4F65">
      <w:pPr>
        <w:numPr>
          <w:ilvl w:val="0"/>
          <w:numId w:val="3"/>
        </w:numPr>
      </w:pPr>
      <w:commentRangeStart w:id="6"/>
      <w:r>
        <w:t>It is important to develop flood mitigation projects to reduce the risk posed by climate change. To justify the cost of these projects, a comprehensive accounting of project benefits must be performed.</w:t>
      </w:r>
    </w:p>
    <w:p w14:paraId="25DA24B9" w14:textId="77777777" w:rsidR="00AB7B25" w:rsidRDefault="00BE4F65">
      <w:pPr>
        <w:numPr>
          <w:ilvl w:val="0"/>
          <w:numId w:val="3"/>
        </w:numPr>
      </w:pPr>
      <w:r>
        <w:t>Repairing damages to homes affected by flooding results in production of GHG emissions. The benefit of preventing these emissions is not currently accounted for in existing flood risk management (FRM) practice.</w:t>
      </w:r>
      <w:commentRangeEnd w:id="6"/>
      <w:r w:rsidR="00402D1E">
        <w:rPr>
          <w:rStyle w:val="CommentReference"/>
        </w:rPr>
        <w:commentReference w:id="6"/>
      </w:r>
    </w:p>
    <w:p w14:paraId="3CBF985C" w14:textId="77777777" w:rsidR="00AB7B25" w:rsidRDefault="00BE4F65">
      <w:pPr>
        <w:numPr>
          <w:ilvl w:val="0"/>
          <w:numId w:val="3"/>
        </w:numPr>
      </w:pPr>
      <w:commentRangeStart w:id="7"/>
      <w:commentRangeStart w:id="8"/>
      <w:r>
        <w:t>The purpose of this study is to quantify the GHG emissions that result from flood damages to single family residential structures and assess the extent to which accounting for these emissions changes the assessment of flood risk is a vulnerable region.</w:t>
      </w:r>
      <w:commentRangeEnd w:id="7"/>
      <w:r w:rsidR="007E65A1">
        <w:rPr>
          <w:rStyle w:val="CommentReference"/>
        </w:rPr>
        <w:commentReference w:id="7"/>
      </w:r>
      <w:commentRangeEnd w:id="8"/>
      <w:r w:rsidR="00C9743E">
        <w:rPr>
          <w:rStyle w:val="CommentReference"/>
        </w:rPr>
        <w:commentReference w:id="8"/>
      </w:r>
    </w:p>
    <w:p w14:paraId="1D44E262" w14:textId="77777777" w:rsidR="00AB7B25" w:rsidRDefault="00BE4F65">
      <w:pPr>
        <w:pStyle w:val="FirstParagraph"/>
      </w:pPr>
      <w:r>
        <w:t>Literature review</w:t>
      </w:r>
    </w:p>
    <w:p w14:paraId="76AD7EB9" w14:textId="77777777" w:rsidR="00AB7B25" w:rsidRDefault="00BE4F65">
      <w:pPr>
        <w:numPr>
          <w:ilvl w:val="0"/>
          <w:numId w:val="4"/>
        </w:numPr>
      </w:pPr>
      <w:commentRangeStart w:id="9"/>
      <w:r>
        <w:t>Cost benefit analysis for FRM projects driven primarily by assessment of incurred economic losses.</w:t>
      </w:r>
    </w:p>
    <w:p w14:paraId="78E37717" w14:textId="77777777" w:rsidR="00AB7B25" w:rsidRDefault="00BE4F65">
      <w:pPr>
        <w:numPr>
          <w:ilvl w:val="1"/>
          <w:numId w:val="5"/>
        </w:numPr>
      </w:pPr>
      <w:r>
        <w:lastRenderedPageBreak/>
        <w:t>USACE (primary FRM org in the US) ostesibly requires planners to consider all benefits of FRM projects, but unless a project is granted a specific exception, the project alternative with the greatest net economic benefit must be implemented.</w:t>
      </w:r>
    </w:p>
    <w:p w14:paraId="495C9F2C" w14:textId="77777777" w:rsidR="00AB7B25" w:rsidRDefault="00BE4F65">
      <w:pPr>
        <w:numPr>
          <w:ilvl w:val="1"/>
          <w:numId w:val="5"/>
        </w:numPr>
      </w:pPr>
      <w:r>
        <w:t>Economic benefit of FRM projects is typically estimated in terms of avoided losses to structures from floods in the study area.</w:t>
      </w:r>
    </w:p>
    <w:p w14:paraId="01533188" w14:textId="77777777" w:rsidR="00AB7B25" w:rsidRDefault="00BE4F65">
      <w:pPr>
        <w:numPr>
          <w:ilvl w:val="1"/>
          <w:numId w:val="5"/>
        </w:numPr>
      </w:pPr>
      <w:r>
        <w:t>Depth damage curves are used for this. These curves are typically developed by panels of practitioners who estimate loss ratios for structures under given conditions based on their experience and expertise (</w:t>
      </w:r>
      <w:hyperlink w:anchor="ref-davis1992">
        <w:r>
          <w:rPr>
            <w:rStyle w:val="Hyperlink"/>
          </w:rPr>
          <w:t>Davis and Skaggs 1992</w:t>
        </w:r>
      </w:hyperlink>
      <w:r>
        <w:t>).</w:t>
      </w:r>
    </w:p>
    <w:p w14:paraId="6F9FDA03" w14:textId="77777777" w:rsidR="00AB7B25" w:rsidRDefault="00BE4F65">
      <w:pPr>
        <w:numPr>
          <w:ilvl w:val="1"/>
          <w:numId w:val="5"/>
        </w:numPr>
      </w:pPr>
      <w:r>
        <w:t>Panels may supplement their judgement with empirical data, however, such data is limited and difficult to produce (</w:t>
      </w:r>
      <w:hyperlink w:anchor="ref-davis1992">
        <w:r>
          <w:rPr>
            <w:rStyle w:val="Hyperlink"/>
          </w:rPr>
          <w:t>Davis and Skaggs 1992</w:t>
        </w:r>
      </w:hyperlink>
      <w:r>
        <w:t>).</w:t>
      </w:r>
    </w:p>
    <w:p w14:paraId="627B9A5A" w14:textId="77777777" w:rsidR="00AB7B25" w:rsidRDefault="00BE4F65">
      <w:pPr>
        <w:numPr>
          <w:ilvl w:val="2"/>
          <w:numId w:val="6"/>
        </w:numPr>
      </w:pPr>
      <w:r>
        <w:t>Flood insurance loss data - Flood Insurance Agency, Tennessee Valley Authority (</w:t>
      </w:r>
      <w:hyperlink w:anchor="ref-davis1992">
        <w:r>
          <w:rPr>
            <w:rStyle w:val="Hyperlink"/>
          </w:rPr>
          <w:t>Davis and Skaggs 1992</w:t>
        </w:r>
      </w:hyperlink>
      <w:r>
        <w:t>)</w:t>
      </w:r>
    </w:p>
    <w:p w14:paraId="3ADD5E6A" w14:textId="77777777" w:rsidR="00AB7B25" w:rsidRDefault="00BE4F65">
      <w:pPr>
        <w:numPr>
          <w:ilvl w:val="2"/>
          <w:numId w:val="6"/>
        </w:numPr>
      </w:pPr>
      <w:r>
        <w:t>Historical flood observations - (</w:t>
      </w:r>
      <w:hyperlink w:anchor="ref-dawson2003">
        <w:r>
          <w:rPr>
            <w:rStyle w:val="Hyperlink"/>
          </w:rPr>
          <w:t>Dawson 2003</w:t>
        </w:r>
      </w:hyperlink>
      <w:r>
        <w:t xml:space="preserve">; </w:t>
      </w:r>
      <w:hyperlink w:anchor="ref-u.s.armycorpsofengineers2015">
        <w:r>
          <w:rPr>
            <w:rStyle w:val="Hyperlink"/>
          </w:rPr>
          <w:t>U.S. Army Corps of Engineers 2015</w:t>
        </w:r>
      </w:hyperlink>
      <w:r>
        <w:t>)</w:t>
      </w:r>
    </w:p>
    <w:p w14:paraId="597BDBAD" w14:textId="77777777" w:rsidR="00AB7B25" w:rsidRDefault="00BE4F65">
      <w:pPr>
        <w:numPr>
          <w:ilvl w:val="1"/>
          <w:numId w:val="5"/>
        </w:numPr>
      </w:pPr>
      <w:r>
        <w:t>Synthetic damage estimates may also be used to develop damage functions (</w:t>
      </w:r>
      <w:hyperlink w:anchor="ref-dawson2003">
        <w:r>
          <w:rPr>
            <w:rStyle w:val="Hyperlink"/>
          </w:rPr>
          <w:t>Dawson 2003</w:t>
        </w:r>
      </w:hyperlink>
      <w:r>
        <w:t>)</w:t>
      </w:r>
    </w:p>
    <w:p w14:paraId="7FA76D83" w14:textId="77777777" w:rsidR="00AB7B25" w:rsidRDefault="00BE4F65">
      <w:pPr>
        <w:numPr>
          <w:ilvl w:val="2"/>
          <w:numId w:val="7"/>
        </w:numPr>
      </w:pPr>
      <w:r>
        <w:t>GEC (</w:t>
      </w:r>
      <w:hyperlink w:anchor="ref-gec2006">
        <w:r>
          <w:rPr>
            <w:rStyle w:val="Hyperlink"/>
          </w:rPr>
          <w:t>2006</w:t>
        </w:r>
      </w:hyperlink>
      <w:r>
        <w:t>) used this approach to develop depth-damage estimates for residential structures in the USACE New Orleans district based on damage esimates to structure components.</w:t>
      </w:r>
    </w:p>
    <w:p w14:paraId="5521297C" w14:textId="77777777" w:rsidR="00AB7B25" w:rsidRDefault="00BE4F65">
      <w:pPr>
        <w:numPr>
          <w:ilvl w:val="2"/>
          <w:numId w:val="7"/>
        </w:numPr>
      </w:pPr>
      <w:r>
        <w:t>Nofal et al. (</w:t>
      </w:r>
      <w:hyperlink w:anchor="ref-nofal2020a">
        <w:r>
          <w:rPr>
            <w:rStyle w:val="Hyperlink"/>
          </w:rPr>
          <w:t>2020</w:t>
        </w:r>
      </w:hyperlink>
      <w:r>
        <w:t>) used synthetic data to develop building-level fragility curves which allow for the propogation of uncertainty in flood risk assessments.</w:t>
      </w:r>
      <w:commentRangeEnd w:id="9"/>
      <w:r w:rsidR="00FD0CE1">
        <w:rPr>
          <w:rStyle w:val="CommentReference"/>
        </w:rPr>
        <w:commentReference w:id="9"/>
      </w:r>
    </w:p>
    <w:p w14:paraId="74414D4A" w14:textId="77777777" w:rsidR="00AB7B25" w:rsidRDefault="00BE4F65">
      <w:pPr>
        <w:pStyle w:val="FirstParagraph"/>
      </w:pPr>
      <w:r>
        <w:t>Due to the prioritization of economic losses in flood risk assessments, there is a lack of available methodologies for incorporating other potential impacts such as the greenhouse gas emissions associated with flood damages.</w:t>
      </w:r>
    </w:p>
    <w:p w14:paraId="083F0885" w14:textId="77777777" w:rsidR="00AB7B25" w:rsidRDefault="00BE4F65">
      <w:pPr>
        <w:numPr>
          <w:ilvl w:val="0"/>
          <w:numId w:val="8"/>
        </w:numPr>
      </w:pPr>
      <w:r>
        <w:t>There is an abundance of research assessing the life cycle environmental impacts of residential construction and material selections to support more sustainable building practices (</w:t>
      </w:r>
      <w:hyperlink w:anchor="ref-salazar2008">
        <w:r>
          <w:rPr>
            <w:rStyle w:val="Hyperlink"/>
          </w:rPr>
          <w:t>Salazar and Sowlati 2008</w:t>
        </w:r>
      </w:hyperlink>
      <w:r>
        <w:t xml:space="preserve">; </w:t>
      </w:r>
      <w:hyperlink w:anchor="ref-kong2010">
        <w:r>
          <w:rPr>
            <w:rStyle w:val="Hyperlink"/>
          </w:rPr>
          <w:t>Kong et al. 2010</w:t>
        </w:r>
      </w:hyperlink>
      <w:r>
        <w:t xml:space="preserve">; </w:t>
      </w:r>
      <w:hyperlink w:anchor="ref-hosseinijou2014">
        <w:r>
          <w:rPr>
            <w:rStyle w:val="Hyperlink"/>
          </w:rPr>
          <w:t>Hosseinijou et al. 2014</w:t>
        </w:r>
      </w:hyperlink>
      <w:r>
        <w:t xml:space="preserve">; </w:t>
      </w:r>
      <w:hyperlink w:anchor="ref-napolano2015">
        <w:r>
          <w:rPr>
            <w:rStyle w:val="Hyperlink"/>
          </w:rPr>
          <w:t>Napolano et al. 2015</w:t>
        </w:r>
      </w:hyperlink>
      <w:r>
        <w:t xml:space="preserve">; </w:t>
      </w:r>
      <w:hyperlink w:anchor="ref-megange2019">
        <w:r>
          <w:rPr>
            <w:rStyle w:val="Hyperlink"/>
          </w:rPr>
          <w:t>Megange et al. 2019</w:t>
        </w:r>
      </w:hyperlink>
      <w:r>
        <w:t xml:space="preserve">; </w:t>
      </w:r>
      <w:hyperlink w:anchor="ref-wang2020a">
        <w:r>
          <w:rPr>
            <w:rStyle w:val="Hyperlink"/>
          </w:rPr>
          <w:t>H. Wang et al. 2020</w:t>
        </w:r>
      </w:hyperlink>
      <w:r>
        <w:t xml:space="preserve">; </w:t>
      </w:r>
      <w:hyperlink w:anchor="ref-nagireddi2022">
        <w:r>
          <w:rPr>
            <w:rStyle w:val="Hyperlink"/>
          </w:rPr>
          <w:t>Nagireddi et al. 2022</w:t>
        </w:r>
      </w:hyperlink>
      <w:r>
        <w:t xml:space="preserve">; </w:t>
      </w:r>
      <w:hyperlink w:anchor="ref-schneider-marin2022">
        <w:r>
          <w:rPr>
            <w:rStyle w:val="Hyperlink"/>
          </w:rPr>
          <w:t>Schneider-Marin et al. 2022</w:t>
        </w:r>
      </w:hyperlink>
      <w:r>
        <w:t xml:space="preserve">; </w:t>
      </w:r>
      <w:hyperlink w:anchor="ref-haddad2023">
        <w:r>
          <w:rPr>
            <w:rStyle w:val="Hyperlink"/>
          </w:rPr>
          <w:t>Haddad et al. 2023</w:t>
        </w:r>
      </w:hyperlink>
      <w:r>
        <w:t>).</w:t>
      </w:r>
    </w:p>
    <w:p w14:paraId="75369ADF" w14:textId="77777777" w:rsidR="00AB7B25" w:rsidRDefault="00BE4F65">
      <w:pPr>
        <w:numPr>
          <w:ilvl w:val="0"/>
          <w:numId w:val="8"/>
        </w:numPr>
      </w:pPr>
      <w:r>
        <w:t>Likewise, many studies have assessed the environmental impacts of material choice for maintenance and repairs to residential structures (</w:t>
      </w:r>
      <w:hyperlink w:anchor="ref-mcgrath2013">
        <w:r>
          <w:rPr>
            <w:rStyle w:val="Hyperlink"/>
          </w:rPr>
          <w:t>McGrath et al. 2013</w:t>
        </w:r>
      </w:hyperlink>
      <w:r>
        <w:t xml:space="preserve">; </w:t>
      </w:r>
      <w:hyperlink w:anchor="ref-dong2018">
        <w:r>
          <w:rPr>
            <w:rStyle w:val="Hyperlink"/>
          </w:rPr>
          <w:t>Dong et al. 2018</w:t>
        </w:r>
      </w:hyperlink>
      <w:r>
        <w:t xml:space="preserve">; </w:t>
      </w:r>
      <w:hyperlink w:anchor="ref-caruso2020">
        <w:r>
          <w:rPr>
            <w:rStyle w:val="Hyperlink"/>
          </w:rPr>
          <w:t>Caruso et al. 2020</w:t>
        </w:r>
      </w:hyperlink>
      <w:r>
        <w:t xml:space="preserve">; </w:t>
      </w:r>
      <w:hyperlink w:anchor="ref-wang2020">
        <w:r>
          <w:rPr>
            <w:rStyle w:val="Hyperlink"/>
          </w:rPr>
          <w:t>Y. Wang et al. 2020</w:t>
        </w:r>
      </w:hyperlink>
      <w:r>
        <w:t xml:space="preserve">; </w:t>
      </w:r>
      <w:hyperlink w:anchor="ref-wittocx2022">
        <w:r>
          <w:rPr>
            <w:rStyle w:val="Hyperlink"/>
          </w:rPr>
          <w:t>Wittocx et al. 2022</w:t>
        </w:r>
      </w:hyperlink>
      <w:r>
        <w:t>).</w:t>
      </w:r>
    </w:p>
    <w:p w14:paraId="4AE064EE" w14:textId="77777777" w:rsidR="00AB7B25" w:rsidRDefault="00BE4F65">
      <w:pPr>
        <w:numPr>
          <w:ilvl w:val="0"/>
          <w:numId w:val="8"/>
        </w:numPr>
      </w:pPr>
      <w:r>
        <w:t>Several studies have also considered the impacts of natural hazards on the environmental life-cycle of buildings.</w:t>
      </w:r>
    </w:p>
    <w:p w14:paraId="1D8CEB7C" w14:textId="77777777" w:rsidR="00AB7B25" w:rsidRDefault="00BE4F65">
      <w:pPr>
        <w:numPr>
          <w:ilvl w:val="1"/>
          <w:numId w:val="9"/>
        </w:numPr>
      </w:pPr>
      <w:r>
        <w:t>Adhikari et al. (</w:t>
      </w:r>
      <w:hyperlink w:anchor="ref-adhikari2020">
        <w:r>
          <w:rPr>
            <w:rStyle w:val="Hyperlink"/>
          </w:rPr>
          <w:t>2020</w:t>
        </w:r>
      </w:hyperlink>
      <w:r>
        <w:t xml:space="preserve">) assessed the life-cycle carbon footprint of residential buildings exposed to tornadoes and found that selecting more tornado resistant components tended to be optimal for structures in terms of both life cycle costs </w:t>
      </w:r>
      <w:r>
        <w:lastRenderedPageBreak/>
        <w:t>and carbon footprint. Adhikari et al. (</w:t>
      </w:r>
      <w:hyperlink w:anchor="ref-adhikari2021">
        <w:r>
          <w:rPr>
            <w:rStyle w:val="Hyperlink"/>
          </w:rPr>
          <w:t>2021</w:t>
        </w:r>
      </w:hyperlink>
      <w:r>
        <w:t>) extends this analysis to assess the effect of community-level decision-making on the carbon footprint of tornado hazards (awaiting full-text from ILL).</w:t>
      </w:r>
    </w:p>
    <w:p w14:paraId="4232B28A" w14:textId="77777777" w:rsidR="00AB7B25" w:rsidRDefault="00BE4F65">
      <w:pPr>
        <w:numPr>
          <w:ilvl w:val="1"/>
          <w:numId w:val="9"/>
        </w:numPr>
      </w:pPr>
      <w:r>
        <w:t>Simonen et al. (</w:t>
      </w:r>
      <w:hyperlink w:anchor="ref-simonen2018">
        <w:r>
          <w:rPr>
            <w:rStyle w:val="Hyperlink"/>
          </w:rPr>
          <w:t>2018</w:t>
        </w:r>
      </w:hyperlink>
      <w:r>
        <w:t>) assessed the embodied carbon of various structural and non-structural building components using an economic input-output model to estimate the expected GHG emissions per dollar of damage to buildings impacted by earthquakes.</w:t>
      </w:r>
    </w:p>
    <w:p w14:paraId="2DF81E58" w14:textId="77777777" w:rsidR="00AB7B25" w:rsidRDefault="00BE4F65">
      <w:pPr>
        <w:numPr>
          <w:ilvl w:val="1"/>
          <w:numId w:val="9"/>
        </w:numPr>
      </w:pPr>
      <w:r>
        <w:t>Matthews et al. (</w:t>
      </w:r>
      <w:hyperlink w:anchor="ref-matthews2016b">
        <w:r>
          <w:rPr>
            <w:rStyle w:val="Hyperlink"/>
          </w:rPr>
          <w:t>2016</w:t>
        </w:r>
      </w:hyperlink>
      <w:r>
        <w:t>) used a Monte Carlo simulation to estimate life-cycle component-level flood damages and associated environmental impacts for two design alternatives for a case-study single-family residential structure located in a flood zone. This analysis showed that a more flood resistant design significantly reduced the total lifecycle environmental impact of the structure due to the need for fewer repairs.</w:t>
      </w:r>
    </w:p>
    <w:p w14:paraId="22B0D104" w14:textId="77777777" w:rsidR="00AB7B25" w:rsidRDefault="00BE4F65">
      <w:pPr>
        <w:numPr>
          <w:ilvl w:val="1"/>
          <w:numId w:val="9"/>
        </w:numPr>
      </w:pPr>
      <w:r>
        <w:t>Hennequin et al. (</w:t>
      </w:r>
      <w:hyperlink w:anchor="ref-hennequin2019a">
        <w:r>
          <w:rPr>
            <w:rStyle w:val="Hyperlink"/>
          </w:rPr>
          <w:t>2019</w:t>
        </w:r>
      </w:hyperlink>
      <w:r>
        <w:t>) performed a similar assessment for a typical European single-family home, and found that experiencing a flood can increase the life-cycle environmental impact of such a building by about 4-18%.</w:t>
      </w:r>
    </w:p>
    <w:p w14:paraId="744F3F05" w14:textId="77777777" w:rsidR="00AB7B25" w:rsidRDefault="00BE4F65">
      <w:pPr>
        <w:numPr>
          <w:ilvl w:val="1"/>
          <w:numId w:val="9"/>
        </w:numPr>
      </w:pPr>
      <w:r>
        <w:t xml:space="preserve">These studies show that damages to structures caused by natural hazards can result in significant GHG emissions. </w:t>
      </w:r>
      <w:commentRangeStart w:id="10"/>
      <w:r>
        <w:t>However, because these studies focus largely on the effect of choices in material selection and construction design or are not specific to flood damages, their generalizability to flood risk assessments in a potential project study area is limited.</w:t>
      </w:r>
      <w:commentRangeEnd w:id="10"/>
      <w:r w:rsidR="00AF3FDE">
        <w:rPr>
          <w:rStyle w:val="CommentReference"/>
        </w:rPr>
        <w:commentReference w:id="10"/>
      </w:r>
    </w:p>
    <w:p w14:paraId="1F31A857" w14:textId="77777777" w:rsidR="00AB7B25" w:rsidRDefault="00BE4F65">
      <w:pPr>
        <w:pStyle w:val="FirstParagraph"/>
      </w:pPr>
      <w:r>
        <w:t>Matthews et al. (</w:t>
      </w:r>
      <w:hyperlink w:anchor="ref-matthews2021">
        <w:r>
          <w:rPr>
            <w:rStyle w:val="Hyperlink"/>
          </w:rPr>
          <w:t>2021</w:t>
        </w:r>
      </w:hyperlink>
      <w:r>
        <w:t>) builds upon their earlier work to address this limitation and produce damage functions for one and two story single family residential structures to estimate GHG emissions resulting from damages from a flood of a given depth. Although not applicable to all flooding scenarios, the damage functions produced by Matthews et al. (</w:t>
      </w:r>
      <w:hyperlink w:anchor="ref-matthews2021">
        <w:r>
          <w:rPr>
            <w:rStyle w:val="Hyperlink"/>
          </w:rPr>
          <w:t>2021</w:t>
        </w:r>
      </w:hyperlink>
      <w:r>
        <w:t>) could be applied by planners in a FRM project to assess the potential GHG emissions from the project design flood.</w:t>
      </w:r>
    </w:p>
    <w:p w14:paraId="4F13DF75" w14:textId="77777777" w:rsidR="00AB7B25" w:rsidRDefault="00BE4F65">
      <w:pPr>
        <w:numPr>
          <w:ilvl w:val="0"/>
          <w:numId w:val="10"/>
        </w:numPr>
      </w:pPr>
      <w:r>
        <w:t>Limitations of this study:</w:t>
      </w:r>
    </w:p>
    <w:p w14:paraId="48705AC7" w14:textId="77777777" w:rsidR="00AB7B25" w:rsidRDefault="00BE4F65">
      <w:pPr>
        <w:numPr>
          <w:ilvl w:val="1"/>
          <w:numId w:val="11"/>
        </w:numPr>
      </w:pPr>
      <w:commentRangeStart w:id="11"/>
      <w:r>
        <w:t>single floorplan for each structure type (no variability in component quantities) (</w:t>
      </w:r>
      <w:r>
        <w:rPr>
          <w:b/>
          <w:bCs/>
        </w:rPr>
        <w:t>This is a limitation shared by all studies cited here. To my knowledge, no studies have considered floorplan variability as I have in this paper.</w:t>
      </w:r>
      <w:r>
        <w:t>)</w:t>
      </w:r>
    </w:p>
    <w:p w14:paraId="195764E1" w14:textId="77777777" w:rsidR="00AB7B25" w:rsidRDefault="00BE4F65">
      <w:pPr>
        <w:numPr>
          <w:ilvl w:val="1"/>
          <w:numId w:val="11"/>
        </w:numPr>
      </w:pPr>
      <w:r>
        <w:t>component damage functions are entirely deterministic.</w:t>
      </w:r>
      <w:commentRangeEnd w:id="11"/>
      <w:r w:rsidR="00AF3FDE">
        <w:rPr>
          <w:rStyle w:val="CommentReference"/>
        </w:rPr>
        <w:commentReference w:id="11"/>
      </w:r>
    </w:p>
    <w:p w14:paraId="48C5C462" w14:textId="77777777" w:rsidR="00AB7B25" w:rsidRDefault="00BE4F65">
      <w:pPr>
        <w:pStyle w:val="FirstParagraph"/>
      </w:pPr>
      <w:r>
        <w:t xml:space="preserve">The purpose of this study is to assess the greenhouse gas emissions associated with flood damages to single-family residential structures. With a focus on incorporating uncertainty, we develop depth-emissions curves for one- and two-story single family residential structures and apply these curves to a flood risk case study in two </w:t>
      </w:r>
      <w:commentRangeStart w:id="12"/>
      <w:commentRangeStart w:id="13"/>
      <w:r>
        <w:t>locations</w:t>
      </w:r>
      <w:commentRangeEnd w:id="12"/>
      <w:r w:rsidR="00F570C3">
        <w:rPr>
          <w:rStyle w:val="CommentReference"/>
        </w:rPr>
        <w:commentReference w:id="12"/>
      </w:r>
      <w:commentRangeEnd w:id="13"/>
      <w:r w:rsidR="00C9743E">
        <w:rPr>
          <w:rStyle w:val="CommentReference"/>
        </w:rPr>
        <w:commentReference w:id="13"/>
      </w:r>
      <w:r>
        <w:t xml:space="preserve"> in the Mississippi River Valley to answer the following research questions.</w:t>
      </w:r>
    </w:p>
    <w:p w14:paraId="660BC9BA" w14:textId="77777777" w:rsidR="00AB7B25" w:rsidRDefault="00BE4F65">
      <w:pPr>
        <w:numPr>
          <w:ilvl w:val="0"/>
          <w:numId w:val="12"/>
        </w:numPr>
      </w:pPr>
      <w:r>
        <w:t>What quantity of greenhouse gas emissions are produced as a result of flood damages to residential structures?</w:t>
      </w:r>
    </w:p>
    <w:p w14:paraId="6D46D483" w14:textId="77777777" w:rsidR="00AB7B25" w:rsidRDefault="00BE4F65">
      <w:pPr>
        <w:numPr>
          <w:ilvl w:val="0"/>
          <w:numId w:val="12"/>
        </w:numPr>
      </w:pPr>
      <w:r>
        <w:lastRenderedPageBreak/>
        <w:t>To what extent does accounting for these emissions affect the magnitude of quantified risk in an area exposed to flooding?</w:t>
      </w:r>
    </w:p>
    <w:p w14:paraId="51538DAA" w14:textId="77777777" w:rsidR="00AB7B25" w:rsidRDefault="00BE4F65">
      <w:pPr>
        <w:numPr>
          <w:ilvl w:val="0"/>
          <w:numId w:val="12"/>
        </w:numPr>
      </w:pPr>
      <w:r>
        <w:t>To what extent does accounting for these emissions affect the distribution of quantified risk in an area exposed to flooding?</w:t>
      </w:r>
    </w:p>
    <w:p w14:paraId="0D6E9824" w14:textId="77777777" w:rsidR="00AB7B25" w:rsidRDefault="00BE4F65">
      <w:pPr>
        <w:pStyle w:val="FirstParagraph"/>
      </w:pPr>
      <w:r>
        <w:t>Broader impacts:</w:t>
      </w:r>
    </w:p>
    <w:p w14:paraId="66CF4756" w14:textId="77777777" w:rsidR="00AB7B25" w:rsidRDefault="00BE4F65">
      <w:pPr>
        <w:numPr>
          <w:ilvl w:val="0"/>
          <w:numId w:val="13"/>
        </w:numPr>
      </w:pPr>
      <w:r>
        <w:t>planners will be able to account for flood-related ghg emissions in their FRM projects</w:t>
      </w:r>
    </w:p>
    <w:p w14:paraId="38F0992A" w14:textId="77777777" w:rsidR="00AB7B25" w:rsidRDefault="00BE4F65">
      <w:pPr>
        <w:numPr>
          <w:ilvl w:val="0"/>
          <w:numId w:val="13"/>
        </w:numPr>
      </w:pPr>
      <w:r>
        <w:t>emissions accounting for meeting emissions reductions targets?</w:t>
      </w:r>
    </w:p>
    <w:p w14:paraId="0130C1D2" w14:textId="77777777" w:rsidR="00AB7B25" w:rsidRDefault="00BE4F65">
      <w:pPr>
        <w:pStyle w:val="Heading1"/>
      </w:pPr>
      <w:bookmarkStart w:id="14" w:name="methods"/>
      <w:bookmarkEnd w:id="3"/>
      <w:r>
        <w:t>3. Methods</w:t>
      </w:r>
    </w:p>
    <w:p w14:paraId="4688356F" w14:textId="77777777" w:rsidR="00AB7B25" w:rsidRDefault="00BE4F65">
      <w:pPr>
        <w:pStyle w:val="FirstParagraph"/>
      </w:pPr>
      <w:r>
        <w:t>We used documented expert judgement and information from residential building codes to develop synthetic damage functions for components of one- and two-story single family residential structures. We analyzed 50 real-world residential floorplans to document variability in component quantities in each structure type. We performed a Monte Carlo Simulation (MCS) to model the component-level damage, replacement cost, and associated GHG emissions across a range of flood depths. The results of the MCS were aggregated to produce damage functions for each structure type which estimate the total emissions produced from repairing damage to a structure exposed to a flood of a given depth. Finally, these damage functions were applied to a real-world flood risk case study in two locations in the Mississippi River Valley to assess how including these emissions in the assessment affects the magnitude and distribution of flood risk.</w:t>
      </w:r>
    </w:p>
    <w:p w14:paraId="7276BA3D" w14:textId="77777777" w:rsidR="00AB7B25" w:rsidRDefault="00BE4F65">
      <w:pPr>
        <w:pStyle w:val="Heading2"/>
      </w:pPr>
      <w:bookmarkStart w:id="15" w:name="structure-component-model"/>
      <w:r>
        <w:t>3.1 Structure Component Model</w:t>
      </w:r>
    </w:p>
    <w:p w14:paraId="4FD3B670" w14:textId="162B1734" w:rsidR="00AB7B25" w:rsidRDefault="005408F8">
      <w:pPr>
        <w:pStyle w:val="FirstParagraph"/>
      </w:pPr>
      <w:commentRangeStart w:id="16"/>
      <w:ins w:id="17" w:author="Weiwei Mo" w:date="2024-01-04T12:01:00Z">
        <w:r>
          <w:t xml:space="preserve">The </w:t>
        </w:r>
        <w:r w:rsidR="007A5D37">
          <w:t xml:space="preserve">structure component model seeks to do what? </w:t>
        </w:r>
        <w:commentRangeEnd w:id="16"/>
        <w:r w:rsidR="007A5D37">
          <w:rPr>
            <w:rStyle w:val="CommentReference"/>
          </w:rPr>
          <w:commentReference w:id="16"/>
        </w:r>
      </w:ins>
      <w:commentRangeStart w:id="18"/>
      <w:ins w:id="19" w:author="Weiwei Mo" w:date="2024-01-04T12:10:00Z">
        <w:r w:rsidR="00CF5C95">
          <w:t xml:space="preserve">It </w:t>
        </w:r>
        <w:r w:rsidR="005107DD">
          <w:t xml:space="preserve">uses the fragility function of every single structure component in a household to estimate the </w:t>
        </w:r>
      </w:ins>
      <w:ins w:id="20" w:author="Weiwei Mo" w:date="2024-01-04T12:12:00Z">
        <w:r w:rsidR="00596B88">
          <w:t>potential</w:t>
        </w:r>
      </w:ins>
      <w:ins w:id="21" w:author="Weiwei Mo" w:date="2024-01-04T12:10:00Z">
        <w:r w:rsidR="005107DD">
          <w:t xml:space="preserve"> </w:t>
        </w:r>
      </w:ins>
      <w:ins w:id="22" w:author="Weiwei Mo" w:date="2024-01-04T12:12:00Z">
        <w:r w:rsidR="00596B88">
          <w:t xml:space="preserve">household </w:t>
        </w:r>
      </w:ins>
      <w:ins w:id="23" w:author="Weiwei Mo" w:date="2024-01-04T12:10:00Z">
        <w:r w:rsidR="005107DD">
          <w:t>flood damage</w:t>
        </w:r>
      </w:ins>
      <w:ins w:id="24" w:author="Weiwei Mo" w:date="2024-01-04T12:12:00Z">
        <w:r w:rsidR="00596B88">
          <w:t xml:space="preserve"> at different flood depths</w:t>
        </w:r>
      </w:ins>
      <w:ins w:id="25" w:author="Weiwei Mo" w:date="2024-01-04T12:10:00Z">
        <w:r w:rsidR="005107DD">
          <w:t>.</w:t>
        </w:r>
      </w:ins>
      <w:commentRangeEnd w:id="18"/>
      <w:ins w:id="26" w:author="Weiwei Mo" w:date="2024-01-04T12:12:00Z">
        <w:r w:rsidR="00596B88">
          <w:rPr>
            <w:rStyle w:val="CommentReference"/>
          </w:rPr>
          <w:commentReference w:id="18"/>
        </w:r>
      </w:ins>
      <w:ins w:id="27" w:author="Weiwei Mo" w:date="2024-01-04T12:10:00Z">
        <w:r w:rsidR="005107DD">
          <w:t xml:space="preserve"> </w:t>
        </w:r>
      </w:ins>
      <w:ins w:id="28" w:author="Weiwei Mo" w:date="2024-01-04T12:02:00Z">
        <w:r w:rsidR="00F14965">
          <w:t>The structure component list was adapted from GEC (</w:t>
        </w:r>
        <w:r w:rsidR="00F14965">
          <w:fldChar w:fldCharType="begin"/>
        </w:r>
        <w:r w:rsidR="00F14965">
          <w:instrText>HYPERLINK \l "ref-gec2006" \h</w:instrText>
        </w:r>
        <w:r w:rsidR="00F14965">
          <w:fldChar w:fldCharType="separate"/>
        </w:r>
        <w:r w:rsidR="00F14965">
          <w:rPr>
            <w:rStyle w:val="Hyperlink"/>
          </w:rPr>
          <w:t>2006</w:t>
        </w:r>
        <w:r w:rsidR="00F14965">
          <w:rPr>
            <w:rStyle w:val="Hyperlink"/>
          </w:rPr>
          <w:fldChar w:fldCharType="end"/>
        </w:r>
        <w:r w:rsidR="00F14965">
          <w:t xml:space="preserve">) for our analysis. </w:t>
        </w:r>
        <w:r w:rsidR="00A576F3">
          <w:t>GEC (</w:t>
        </w:r>
        <w:r w:rsidR="00A576F3">
          <w:fldChar w:fldCharType="begin"/>
        </w:r>
        <w:r w:rsidR="00A576F3">
          <w:instrText>HYPERLINK \l "ref-gec2006" \h</w:instrText>
        </w:r>
        <w:r w:rsidR="00A576F3">
          <w:fldChar w:fldCharType="separate"/>
        </w:r>
        <w:r w:rsidR="00A576F3">
          <w:rPr>
            <w:rStyle w:val="Hyperlink"/>
          </w:rPr>
          <w:t>2006</w:t>
        </w:r>
        <w:r w:rsidR="00A576F3">
          <w:rPr>
            <w:rStyle w:val="Hyperlink"/>
          </w:rPr>
          <w:fldChar w:fldCharType="end"/>
        </w:r>
        <w:r w:rsidR="00A576F3">
          <w:t xml:space="preserve">) was co-produced by </w:t>
        </w:r>
      </w:ins>
      <w:del w:id="29" w:author="Weiwei Mo" w:date="2024-01-04T12:03:00Z">
        <w:r w:rsidR="00BE4F65" w:rsidDel="00A576F3">
          <w:delText xml:space="preserve">In a report produced for </w:delText>
        </w:r>
      </w:del>
      <w:r w:rsidR="00BE4F65">
        <w:t>the U.S. Army Corps of Engineers New Orleans District, Gulf Engineers &amp; Consultants (</w:t>
      </w:r>
      <w:hyperlink w:anchor="ref-gec2006">
        <w:r w:rsidR="00BE4F65">
          <w:rPr>
            <w:rStyle w:val="Hyperlink"/>
          </w:rPr>
          <w:t>GEC 2006</w:t>
        </w:r>
      </w:hyperlink>
      <w:r w:rsidR="00BE4F65">
        <w:t>)</w:t>
      </w:r>
      <w:ins w:id="30" w:author="Weiwei Mo" w:date="2024-01-04T12:03:00Z">
        <w:r w:rsidR="00F27941">
          <w:t>,</w:t>
        </w:r>
      </w:ins>
      <w:r w:rsidR="00BE4F65">
        <w:t xml:space="preserve"> </w:t>
      </w:r>
      <w:commentRangeStart w:id="31"/>
      <w:ins w:id="32" w:author="Weiwei Mo" w:date="2024-01-04T12:03:00Z">
        <w:r w:rsidR="00F27941">
          <w:t xml:space="preserve">which </w:t>
        </w:r>
      </w:ins>
      <w:r w:rsidR="00BE4F65">
        <w:t xml:space="preserve">developed synthetic component-level depth-damage functions for residential structures </w:t>
      </w:r>
      <w:del w:id="33" w:author="Weiwei Mo" w:date="2024-01-04T12:03:00Z">
        <w:r w:rsidR="00BE4F65" w:rsidDel="00F27941">
          <w:delText xml:space="preserve">which </w:delText>
        </w:r>
      </w:del>
      <w:ins w:id="34" w:author="Weiwei Mo" w:date="2024-01-04T12:03:00Z">
        <w:r w:rsidR="00F27941">
          <w:t xml:space="preserve">to </w:t>
        </w:r>
      </w:ins>
      <w:r w:rsidR="00BE4F65">
        <w:t xml:space="preserve">estimate </w:t>
      </w:r>
      <w:commentRangeStart w:id="35"/>
      <w:r w:rsidR="00BE4F65">
        <w:t>the percentage of the total quantity of a given component to be replaced</w:t>
      </w:r>
      <w:commentRangeEnd w:id="35"/>
      <w:r w:rsidR="00AD1C2E">
        <w:rPr>
          <w:rStyle w:val="CommentReference"/>
        </w:rPr>
        <w:commentReference w:id="35"/>
      </w:r>
      <w:r w:rsidR="00BE4F65">
        <w:t xml:space="preserve"> at a given flood depth. These damage functions were produced by a panel of experts in the fields of flood risk and reconstruction and have been used in other studies assessing the environmental impacts of flood damages Matthews et al. (</w:t>
      </w:r>
      <w:hyperlink w:anchor="ref-matthews2021">
        <w:r w:rsidR="00BE4F65">
          <w:rPr>
            <w:rStyle w:val="Hyperlink"/>
          </w:rPr>
          <w:t>2021</w:t>
        </w:r>
      </w:hyperlink>
      <w:r w:rsidR="00BE4F65">
        <w:t xml:space="preserve">). </w:t>
      </w:r>
      <w:commentRangeEnd w:id="31"/>
      <w:r w:rsidR="002D2DC7">
        <w:rPr>
          <w:rStyle w:val="CommentReference"/>
        </w:rPr>
        <w:commentReference w:id="31"/>
      </w:r>
      <w:del w:id="36" w:author="Weiwei Mo" w:date="2024-01-04T12:05:00Z">
        <w:r w:rsidR="00BE4F65" w:rsidDel="0005387E">
          <w:delText>We adapted the component list from GEC (</w:delText>
        </w:r>
        <w:r w:rsidR="00BE4F65" w:rsidDel="0005387E">
          <w:fldChar w:fldCharType="begin"/>
        </w:r>
        <w:r w:rsidR="00BE4F65" w:rsidDel="0005387E">
          <w:delInstrText>HYPERLINK \l "ref-gec2006" \h</w:delInstrText>
        </w:r>
        <w:r w:rsidR="00BE4F65" w:rsidDel="0005387E">
          <w:fldChar w:fldCharType="separate"/>
        </w:r>
        <w:r w:rsidR="00BE4F65" w:rsidDel="0005387E">
          <w:rPr>
            <w:rStyle w:val="Hyperlink"/>
          </w:rPr>
          <w:delText>2006</w:delText>
        </w:r>
        <w:r w:rsidR="00BE4F65" w:rsidDel="0005387E">
          <w:rPr>
            <w:rStyle w:val="Hyperlink"/>
          </w:rPr>
          <w:fldChar w:fldCharType="end"/>
        </w:r>
        <w:r w:rsidR="00BE4F65" w:rsidDel="0005387E">
          <w:delText>) for our analysis, however, u</w:delText>
        </w:r>
      </w:del>
      <w:ins w:id="37" w:author="Weiwei Mo" w:date="2024-01-04T12:05:00Z">
        <w:r w:rsidR="0005387E">
          <w:t>U</w:t>
        </w:r>
      </w:ins>
      <w:r w:rsidR="00BE4F65">
        <w:t>nlike previous studies</w:t>
      </w:r>
      <w:ins w:id="38" w:author="Weiwei Mo" w:date="2024-01-04T12:05:00Z">
        <w:r w:rsidR="0005387E">
          <w:t>,</w:t>
        </w:r>
      </w:ins>
      <w:r w:rsidR="00BE4F65">
        <w:t xml:space="preserve"> we do not directly adopt the damage functions from this report. Rather, we use the expert panel’s assumptions documented in the report about how each component will be damaged by floods to develop new damage functions that incorporate uncertainty where possible. The full component list used inthis study is shown in </w:t>
      </w:r>
      <w:hyperlink w:anchor="tbl-unit">
        <w:r w:rsidR="00BE4F65">
          <w:rPr>
            <w:rStyle w:val="Hyperlink"/>
          </w:rPr>
          <w:t>Table 1</w:t>
        </w:r>
      </w:hyperlink>
      <w:r w:rsidR="00BE4F65">
        <w:t>.</w:t>
      </w:r>
    </w:p>
    <w:p w14:paraId="080ABF55" w14:textId="77777777" w:rsidR="00AB7B25" w:rsidRDefault="00BE4F65">
      <w:pPr>
        <w:pStyle w:val="BodyText"/>
      </w:pPr>
      <w:r>
        <w:t xml:space="preserve">For most components we use a triangular distribution to model the fragility, or probability of failure at a given flood depth. The triangular distribution is commonly used for risk modeling as it requires minimal information, taking just three parameters: the minimum, maximum, and mode (most likely value) of </w:t>
      </w:r>
      <w:commentRangeStart w:id="39"/>
      <w:r>
        <w:t>the random variable (x)</w:t>
      </w:r>
      <w:commentRangeEnd w:id="39"/>
      <w:r w:rsidR="00451F34">
        <w:rPr>
          <w:rStyle w:val="CommentReference"/>
        </w:rPr>
        <w:commentReference w:id="39"/>
      </w:r>
      <w:r>
        <w:t>, and has been shown to be a suitable replacement for a beta distribution (</w:t>
      </w:r>
      <w:hyperlink w:anchor="ref-johnson1997">
        <w:r>
          <w:rPr>
            <w:rStyle w:val="Hyperlink"/>
          </w:rPr>
          <w:t>Johnson 1997</w:t>
        </w:r>
      </w:hyperlink>
      <w:r>
        <w:t xml:space="preserve">). The triangular cumulative distribution function represents the probability that the given component has failed if the depth of flooding is greater than or equal to </w:t>
      </w:r>
      <w:commentRangeStart w:id="40"/>
      <w:r>
        <w:t>x</w:t>
      </w:r>
      <w:commentRangeEnd w:id="40"/>
      <w:r w:rsidR="00A12ED7">
        <w:rPr>
          <w:rStyle w:val="CommentReference"/>
        </w:rPr>
        <w:commentReference w:id="40"/>
      </w:r>
      <w:r>
        <w:t>. For each component, we infer the parameters for the fragility function from the assumptions of the expert panel documented in the GEC report. For example, regarding flood damage to doors, the panel said:</w:t>
      </w:r>
    </w:p>
    <w:p w14:paraId="1F5ACEC9" w14:textId="77777777" w:rsidR="00AB7B25" w:rsidRDefault="00BE4F65">
      <w:pPr>
        <w:pStyle w:val="BlockText"/>
      </w:pPr>
      <w:r>
        <w:lastRenderedPageBreak/>
        <w:t>“Most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at 1.5 feet of floodwater. All doors are totaled at 4.0 feet of floodwater. Hollow metal door frames are never a total loss.”</w:t>
      </w:r>
    </w:p>
    <w:p w14:paraId="79BBC39E" w14:textId="77777777" w:rsidR="00AB7B25" w:rsidRDefault="00BE4F65">
      <w:pPr>
        <w:pStyle w:val="FirstParagraph"/>
      </w:pPr>
      <w:r>
        <w:t>Based on this description, we develop separate fragility functions for interior and exterior doors, assuming exterior doors are higher quality. For interior doors, we set the minimum, maximum, and most likely failure depths to 0, 0.5, and 2 respectively, and for exterior doors we set these values to 1, 2, and 4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with 12 inches being the most likely (</w:t>
      </w:r>
      <w:hyperlink w:anchor="ref-thehomedepot2023">
        <w:r>
          <w:rPr>
            <w:rStyle w:val="Hyperlink"/>
          </w:rPr>
          <w:t>The Home Depot 2023</w:t>
        </w:r>
      </w:hyperlink>
      <w:r>
        <w:t xml:space="preserve">). </w:t>
      </w:r>
      <w:commentRangeStart w:id="41"/>
      <w:r>
        <w:fldChar w:fldCharType="begin"/>
      </w:r>
      <w:r>
        <w:instrText>HYPERLINK \l "fig-dmg_fns" \h</w:instrText>
      </w:r>
      <w:r>
        <w:fldChar w:fldCharType="separate"/>
      </w:r>
      <w:r>
        <w:rPr>
          <w:rStyle w:val="Hyperlink"/>
        </w:rPr>
        <w:t>Figure 1</w:t>
      </w:r>
      <w:r>
        <w:rPr>
          <w:rStyle w:val="Hyperlink"/>
        </w:rPr>
        <w:fldChar w:fldCharType="end"/>
      </w:r>
      <w:r>
        <w:t xml:space="preserve"> shows the damage function for doors from GEC (</w:t>
      </w:r>
      <w:hyperlink w:anchor="ref-gec2006">
        <w:r>
          <w:rPr>
            <w:rStyle w:val="Hyperlink"/>
          </w:rPr>
          <w:t>2006</w:t>
        </w:r>
      </w:hyperlink>
      <w:r>
        <w:t>) and the fragility functions used in this study for interior doors, exterior doors, and wall outlets.</w:t>
      </w:r>
      <w:commentRangeEnd w:id="41"/>
      <w:r w:rsidR="00C44786">
        <w:rPr>
          <w:rStyle w:val="CommentReference"/>
        </w:rPr>
        <w:commentReference w:id="41"/>
      </w:r>
    </w:p>
    <w:p w14:paraId="334C72FE" w14:textId="77777777" w:rsidR="00AB7B25" w:rsidRDefault="00BE4F65">
      <w:pPr>
        <w:pStyle w:val="BodyText"/>
      </w:pPr>
      <w:r>
        <w:t>We were unable to develop a fragility function for some components based on the assumptions documented in the GEC report. For example, GEC (</w:t>
      </w:r>
      <w:hyperlink w:anchor="ref-gec2006">
        <w:r>
          <w:rPr>
            <w:rStyle w:val="Hyperlink"/>
          </w:rPr>
          <w:t>2006</w:t>
        </w:r>
      </w:hyperlink>
      <w:r>
        <w:t xml:space="preserve">) assumes that the amount of drywall that will need to be replaced will increase proportionally with flood depth until a depth of 4 feet above the floor at which point all of the drywall will require replacement. </w:t>
      </w:r>
      <w:commentRangeStart w:id="42"/>
      <w:r>
        <w:t xml:space="preserve">For these components, we develop </w:t>
      </w:r>
      <w:commentRangeStart w:id="43"/>
      <w:r>
        <w:t xml:space="preserve">damage functions </w:t>
      </w:r>
      <w:commentRangeEnd w:id="43"/>
      <w:r w:rsidR="00C44786">
        <w:rPr>
          <w:rStyle w:val="CommentReference"/>
        </w:rPr>
        <w:commentReference w:id="43"/>
      </w:r>
      <w:r>
        <w:t xml:space="preserve">that report the quantity to be replaced as a percentage of the total quantity of that component. </w:t>
      </w:r>
      <w:commentRangeEnd w:id="42"/>
      <w:r w:rsidR="00487B1C">
        <w:rPr>
          <w:rStyle w:val="CommentReference"/>
        </w:rPr>
        <w:commentReference w:id="42"/>
      </w:r>
      <w:r>
        <w:t xml:space="preserve">The damage function used for drywall is included in </w:t>
      </w:r>
      <w:hyperlink w:anchor="fig-dmg_fns">
        <w:r>
          <w:rPr>
            <w:rStyle w:val="Hyperlink"/>
          </w:rPr>
          <w:t>Figure 1</w:t>
        </w:r>
      </w:hyperlink>
      <w:r>
        <w:t>. We were also unable to create fragility functions for the subfloor, flooring underlayment, and finished flooring based on the assumptions in GEC (</w:t>
      </w:r>
      <w:hyperlink w:anchor="ref-gec2006">
        <w:r>
          <w:rPr>
            <w:rStyle w:val="Hyperlink"/>
          </w:rPr>
          <w:t>2006</w:t>
        </w:r>
      </w:hyperlink>
      <w:r>
        <w:t>) as they assume these components will be a total loss as soon as the flood depth reaches the first floor elevation.</w:t>
      </w:r>
    </w:p>
    <w:tbl>
      <w:tblPr>
        <w:tblStyle w:val="Table"/>
        <w:tblW w:w="5000" w:type="pct"/>
        <w:tblLayout w:type="fixed"/>
        <w:tblLook w:val="0000" w:firstRow="0" w:lastRow="0" w:firstColumn="0" w:lastColumn="0" w:noHBand="0" w:noVBand="0"/>
      </w:tblPr>
      <w:tblGrid>
        <w:gridCol w:w="9360"/>
      </w:tblGrid>
      <w:tr w:rsidR="00AB7B25" w14:paraId="1A2482F6" w14:textId="77777777">
        <w:tc>
          <w:tcPr>
            <w:tcW w:w="7920" w:type="dxa"/>
          </w:tcPr>
          <w:p w14:paraId="16E45803" w14:textId="77777777" w:rsidR="00AB7B25" w:rsidRDefault="00BE4F65">
            <w:pPr>
              <w:pStyle w:val="Compact"/>
              <w:jc w:val="center"/>
            </w:pPr>
            <w:bookmarkStart w:id="44" w:name="fig-dmg_fns"/>
            <w:commentRangeStart w:id="45"/>
            <w:r>
              <w:rPr>
                <w:noProof/>
              </w:rPr>
              <w:drawing>
                <wp:inline distT="0" distB="0" distL="0" distR="0" wp14:anchorId="4E29C5FE" wp14:editId="339D90B1">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anuscript_files/figure-docx/fig-dmg_fn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commentRangeEnd w:id="45"/>
            <w:r w:rsidR="00C44943">
              <w:rPr>
                <w:rStyle w:val="CommentReference"/>
              </w:rPr>
              <w:commentReference w:id="45"/>
            </w:r>
          </w:p>
          <w:p w14:paraId="5111277B" w14:textId="77777777" w:rsidR="00AB7B25" w:rsidRDefault="00BE4F65">
            <w:pPr>
              <w:pStyle w:val="ImageCaption"/>
              <w:spacing w:before="200"/>
            </w:pPr>
            <w:r>
              <w:t>Figure 1: Example damage functions from GEC (</w:t>
            </w:r>
            <w:hyperlink w:anchor="ref-gec2006">
              <w:r>
                <w:rPr>
                  <w:rStyle w:val="Hyperlink"/>
                </w:rPr>
                <w:t>2006</w:t>
              </w:r>
            </w:hyperlink>
            <w:r>
              <w:t>) and the present study.</w:t>
            </w:r>
          </w:p>
        </w:tc>
        <w:bookmarkEnd w:id="44"/>
      </w:tr>
    </w:tbl>
    <w:p w14:paraId="05C0D2B7" w14:textId="77777777" w:rsidR="00AB7B25" w:rsidRDefault="00BE4F65">
      <w:pPr>
        <w:pStyle w:val="BodyText"/>
      </w:pPr>
      <w:commentRangeStart w:id="46"/>
      <w:r>
        <w:lastRenderedPageBreak/>
        <w:t>We collected replacement cost and life cycle greenhouse gas emissions estimates for each component. We gathered cost data from RS Means Building Construction Costs (</w:t>
      </w:r>
      <w:hyperlink w:anchor="ref-thegordiangroupinc.2021a">
        <w:r>
          <w:rPr>
            <w:rStyle w:val="Hyperlink"/>
          </w:rPr>
          <w:t>The Gordian Group Inc. 2021</w:t>
        </w:r>
      </w:hyperlink>
      <w:r>
        <w:t>), and considered multiple material choice options for each component. For example, we assume the finished floor underlayment could be plywood, particle board, or hardboard. We gathered GHG emissions estimates from the National Institute of Standards and Technology (NIST) Building for Environmental and Economic Sustainability (BEES) LCA database (</w:t>
      </w:r>
      <w:hyperlink w:anchor="ref-nist2023">
        <w:r>
          <w:rPr>
            <w:rStyle w:val="Hyperlink"/>
          </w:rPr>
          <w:t>NIST 2023</w:t>
        </w:r>
      </w:hyperlink>
      <w:r>
        <w:t>). LCA data for some components in our model were not available from BEES. For these components, we collected data from the ecoinvent database version 3.9.1 (</w:t>
      </w:r>
      <w:hyperlink w:anchor="ref-wernet2016">
        <w:r>
          <w:rPr>
            <w:rStyle w:val="Hyperlink"/>
          </w:rPr>
          <w:t>Wernet et al. 2016</w:t>
        </w:r>
      </w:hyperlink>
      <w:r>
        <w:t xml:space="preserve">; </w:t>
      </w:r>
      <w:hyperlink w:anchor="ref-ecoinvent2023">
        <w:r>
          <w:rPr>
            <w:rStyle w:val="Hyperlink"/>
          </w:rPr>
          <w:t>ecoinvent 2023</w:t>
        </w:r>
      </w:hyperlink>
      <w:r>
        <w:t>). Where possible, we compiled GHG estimates for multiple material choices for components. We then used the TRACI 2.1 impact methodology to calculate the global warming potential (GWP) of GHG emissions in terms of kg CO2 equivalents.</w:t>
      </w:r>
      <w:commentRangeEnd w:id="46"/>
      <w:r w:rsidR="00012E48">
        <w:rPr>
          <w:rStyle w:val="CommentReference"/>
        </w:rPr>
        <w:commentReference w:id="46"/>
      </w:r>
    </w:p>
    <w:p w14:paraId="51606490" w14:textId="77777777" w:rsidR="00AB7B25" w:rsidRDefault="00BE4F65">
      <w:pPr>
        <w:pStyle w:val="Heading2"/>
      </w:pPr>
      <w:bookmarkStart w:id="47" w:name="floor-plan-analysis"/>
      <w:bookmarkEnd w:id="15"/>
      <w:r>
        <w:t xml:space="preserve">3.2 </w:t>
      </w:r>
      <w:commentRangeStart w:id="48"/>
      <w:r>
        <w:t>Floor Plan Analysis</w:t>
      </w:r>
      <w:commentRangeEnd w:id="48"/>
      <w:r w:rsidR="00610446">
        <w:rPr>
          <w:rStyle w:val="CommentReference"/>
          <w:rFonts w:eastAsiaTheme="minorHAnsi" w:cstheme="minorBidi"/>
          <w:b w:val="0"/>
          <w:bCs w:val="0"/>
          <w:color w:val="000000" w:themeColor="text1"/>
        </w:rPr>
        <w:commentReference w:id="48"/>
      </w:r>
    </w:p>
    <w:p w14:paraId="79FEB6FC" w14:textId="4AC8052A" w:rsidR="00AB7B25" w:rsidRDefault="00BE4F65">
      <w:pPr>
        <w:pStyle w:val="FirstParagraph"/>
      </w:pPr>
      <w:r>
        <w:t>Existing studies using a synthetic damage function approach develop a single representative floorplan from which to calculate quantities for each component (</w:t>
      </w:r>
      <w:hyperlink w:anchor="ref-gec2006">
        <w:r>
          <w:rPr>
            <w:rStyle w:val="Hyperlink"/>
          </w:rPr>
          <w:t>GEC 2006</w:t>
        </w:r>
      </w:hyperlink>
      <w:r>
        <w:t xml:space="preserve">; </w:t>
      </w:r>
      <w:hyperlink w:anchor="ref-hennequin2019a">
        <w:r>
          <w:rPr>
            <w:rStyle w:val="Hyperlink"/>
          </w:rPr>
          <w:t>Hennequin et al. 2019</w:t>
        </w:r>
      </w:hyperlink>
      <w:r>
        <w:t xml:space="preserve">; </w:t>
      </w:r>
      <w:hyperlink w:anchor="ref-nofal2020a">
        <w:r>
          <w:rPr>
            <w:rStyle w:val="Hyperlink"/>
          </w:rPr>
          <w:t>Nofal et al. 2020</w:t>
        </w:r>
      </w:hyperlink>
      <w:r>
        <w:t xml:space="preserve">; </w:t>
      </w:r>
      <w:hyperlink w:anchor="ref-matthews2021">
        <w:r>
          <w:rPr>
            <w:rStyle w:val="Hyperlink"/>
          </w:rPr>
          <w:t>Matthews et al. 2021</w:t>
        </w:r>
      </w:hyperlink>
      <w:r>
        <w:t>)</w:t>
      </w:r>
      <w:ins w:id="49" w:author="Weiwei Mo" w:date="2024-01-04T15:16:00Z">
        <w:r w:rsidR="00AC6635">
          <w:t xml:space="preserve">, which </w:t>
        </w:r>
      </w:ins>
      <w:del w:id="50" w:author="Weiwei Mo" w:date="2024-01-04T15:16:00Z">
        <w:r w:rsidDel="00AC6635">
          <w:delText xml:space="preserve">. Component quantities </w:delText>
        </w:r>
      </w:del>
      <w:del w:id="51" w:author="Weiwei Mo" w:date="2024-01-04T15:15:00Z">
        <w:r w:rsidDel="00D902DB">
          <w:delText xml:space="preserve">to </w:delText>
        </w:r>
      </w:del>
      <w:del w:id="52" w:author="Weiwei Mo" w:date="2024-01-04T15:16:00Z">
        <w:r w:rsidDel="00AC6635">
          <w:delText xml:space="preserve">not change uniformly with respect to building size, and a single floor plan </w:delText>
        </w:r>
      </w:del>
      <w:r>
        <w:t xml:space="preserve">fails to account for </w:t>
      </w:r>
      <w:del w:id="53" w:author="Weiwei Mo" w:date="2024-01-04T15:16:00Z">
        <w:r w:rsidDel="00E36777">
          <w:delText xml:space="preserve">this </w:delText>
        </w:r>
      </w:del>
      <w:ins w:id="54" w:author="Weiwei Mo" w:date="2024-01-04T15:16:00Z">
        <w:r w:rsidR="00E36777">
          <w:t>t</w:t>
        </w:r>
      </w:ins>
      <w:ins w:id="55" w:author="Weiwei Mo" w:date="2024-01-04T15:17:00Z">
        <w:r w:rsidR="00E36777">
          <w:t>he building size and design</w:t>
        </w:r>
      </w:ins>
      <w:ins w:id="56" w:author="Weiwei Mo" w:date="2024-01-04T15:16:00Z">
        <w:r w:rsidR="00E36777">
          <w:t xml:space="preserve"> </w:t>
        </w:r>
      </w:ins>
      <w:r>
        <w:t xml:space="preserve">as a source of variability in flood damage costs and GHG emissions. To address this, we analyzed 50 real-world floor plans, 38 single-story and 12 two-story, from architecturaldesigns.com and calculated material quantities for all components for each floor plan. </w:t>
      </w:r>
      <w:commentRangeStart w:id="57"/>
      <w:r>
        <w:t>We also estimated the total replacement cost for each floorplan using RSMeans Square Foot Costs Data (</w:t>
      </w:r>
      <w:hyperlink w:anchor="ref-thegordiangroupinc.2021">
        <w:r>
          <w:rPr>
            <w:rStyle w:val="Hyperlink"/>
          </w:rPr>
          <w:t>The Gordian Group Inc. and Doheny 2021</w:t>
        </w:r>
      </w:hyperlink>
      <w:r>
        <w:t>).</w:t>
      </w:r>
      <w:commentRangeEnd w:id="57"/>
      <w:r w:rsidR="008A75B3">
        <w:rPr>
          <w:rStyle w:val="CommentReference"/>
        </w:rPr>
        <w:commentReference w:id="57"/>
      </w:r>
    </w:p>
    <w:p w14:paraId="3BBED71C" w14:textId="77777777" w:rsidR="00AB7B25" w:rsidRDefault="00BE4F65">
      <w:pPr>
        <w:pStyle w:val="BodyText"/>
      </w:pPr>
      <w:r>
        <w:t>To develop structure-level damage and emissions curves, we performed a Monte Carlo analysis to estimate component-level damages for each floor plan across a range of flood depths. To do this, we generated a vector of flood depths ranging from -4 to 32 feet incrementing by 0.1 feet. Flood depths are relative to the structure’s first floor elevation, therefore negative values are included to account for components located below the first floor level. For each flood depth in this vector, we performed 50 component-level simulations for each component in all 50 floor plans in which we estimated the expected quantity of each component to be replaced due to flood damage at the given flood depth.</w:t>
      </w:r>
    </w:p>
    <w:p w14:paraId="234F26DD" w14:textId="77777777" w:rsidR="00AB7B25" w:rsidRDefault="00BE4F65">
      <w:pPr>
        <w:pStyle w:val="BodyText"/>
      </w:pPr>
      <w:commentRangeStart w:id="58"/>
      <w:r>
        <w:t>For components without fragility functions, we calculated the quantity to be replaced directly by multiplying the percent loss for the component at the given depth by the total quantity for that component.</w:t>
      </w:r>
      <w:commentRangeEnd w:id="58"/>
      <w:r w:rsidR="009A2305">
        <w:rPr>
          <w:rStyle w:val="CommentReference"/>
        </w:rPr>
        <w:commentReference w:id="58"/>
      </w:r>
      <w:r>
        <w:t xml:space="preserve"> For components with a fragility function, we use the </w:t>
      </w:r>
      <w:r>
        <w:rPr>
          <w:rStyle w:val="VerbatimChar"/>
        </w:rPr>
        <w:t>random.binomial</w:t>
      </w:r>
      <w:r>
        <w:t xml:space="preserve"> method in the </w:t>
      </w:r>
      <w:r>
        <w:rPr>
          <w:rStyle w:val="VerbatimChar"/>
        </w:rPr>
        <w:t>NumPy</w:t>
      </w:r>
      <w:r>
        <w:t xml:space="preserve"> Python library (</w:t>
      </w:r>
      <w:hyperlink w:anchor="ref-harris2020">
        <w:r>
          <w:rPr>
            <w:rStyle w:val="Hyperlink"/>
          </w:rPr>
          <w:t>Harris et al. 2020</w:t>
        </w:r>
      </w:hyperlink>
      <w:r>
        <w:t>) to determine the quantity to be replaced by performing N Bernoulli trials, where N is the total quantity of the given component. A Bernoulli trial is a discrete experiment testing whether or not a certain outcome occurs given a certain probability of occurence (</w:t>
      </w:r>
      <w:hyperlink w:anchor="ref-papoulis1994">
        <w:r>
          <w:rPr>
            <w:rStyle w:val="Hyperlink"/>
          </w:rPr>
          <w:t>Papoulis 1994: 43–47</w:t>
        </w:r>
      </w:hyperlink>
      <w:r>
        <w:t>). The outcome in the Bernoulli trial is the failure of the given component, and the probability of the component failing is given by the fragility function for the given component at the given flood depth. For components with a quantity greater than one in a given floor plan, this method allows us to consider them as independent items that may or may not fail independently at a given flood depth (e.g. if a floor plan has 5 interior door, it is possible that only three would need to be replaced after a flood with a depth of one foot).</w:t>
      </w:r>
    </w:p>
    <w:p w14:paraId="2E92B006" w14:textId="77777777" w:rsidR="00AB7B25" w:rsidRDefault="00BE4F65">
      <w:pPr>
        <w:pStyle w:val="BodyText"/>
      </w:pPr>
      <w:commentRangeStart w:id="59"/>
      <w:r>
        <w:t xml:space="preserve">For each simulation, we also randomly generate a unit replacement cost and unit life cycle carbon footprint based on the cost and LCA data for each component for which we collected multiple material cost and carbon footprint estimates. </w:t>
      </w:r>
      <w:commentRangeEnd w:id="59"/>
      <w:r w:rsidR="005706DF">
        <w:rPr>
          <w:rStyle w:val="CommentReference"/>
        </w:rPr>
        <w:commentReference w:id="59"/>
      </w:r>
      <w:r>
        <w:t xml:space="preserve">We use the </w:t>
      </w:r>
      <w:proofErr w:type="spellStart"/>
      <w:proofErr w:type="gramStart"/>
      <w:r>
        <w:rPr>
          <w:rStyle w:val="VerbatimChar"/>
        </w:rPr>
        <w:lastRenderedPageBreak/>
        <w:t>random.Generator.triangular</w:t>
      </w:r>
      <w:proofErr w:type="spellEnd"/>
      <w:proofErr w:type="gramEnd"/>
      <w:r>
        <w:rPr>
          <w:rStyle w:val="VerbatimChar"/>
        </w:rPr>
        <w:t>()</w:t>
      </w:r>
      <w:r>
        <w:t xml:space="preserve"> method in the </w:t>
      </w:r>
      <w:r>
        <w:rPr>
          <w:rStyle w:val="VerbatimChar"/>
        </w:rPr>
        <w:t>NumPy</w:t>
      </w:r>
      <w:r>
        <w:t xml:space="preserve"> Python library (</w:t>
      </w:r>
      <w:hyperlink w:anchor="ref-harris2020">
        <w:r>
          <w:rPr>
            <w:rStyle w:val="Hyperlink"/>
          </w:rPr>
          <w:t>Harris et al. 2020</w:t>
        </w:r>
      </w:hyperlink>
      <w:r>
        <w:t>) to generate random values based on a specified triangular distribution. For each component’s cost and carbon footprint distribution, the minimum and maximum parameters are set as the minimum and maximum value gathered from RS Means or LCA data respectively, and the median value is assumed to be equal to the mean. For components with only a single price or carbon footprint estimate in our database, we apply this value in all simulations.</w:t>
      </w:r>
    </w:p>
    <w:p w14:paraId="4C779173" w14:textId="77777777" w:rsidR="00AB7B25" w:rsidRDefault="00BE4F65">
      <w:pPr>
        <w:pStyle w:val="BodyText"/>
      </w:pPr>
      <w:r>
        <w:t>Next, we multiply the replacement quantity for each component by the unit cost and carbon footprint value generated for each simulation to determine the total component-level cost and carbon footprint for each simulation. To make our GHG emissions estimates comensurable with our damage cost estimates, we multiply the GHG emissions by the U.S. Environmental Protection Agency (EPA)’s estimated social cost of greenhouse emissions of $190 per metric ton of CO2 (</w:t>
      </w:r>
      <w:hyperlink w:anchor="X4e93c38db10033772a973ccf417072a04bd22d1">
        <w:r>
          <w:rPr>
            <w:rStyle w:val="Hyperlink"/>
          </w:rPr>
          <w:t>U.S. Environmental Protection Agency 2023</w:t>
        </w:r>
      </w:hyperlink>
      <w:r>
        <w:t xml:space="preserve">). For each simulation, we sum the replacement costs, ghg emissions, and ghg social costs for all components in each floor plan to structure-level impacts of each simulated flood. Finally, we divide the replacement cost and social cost for each structure by its estimated replacement cost to report the impacts as a percentage of the structure’s value. This allows us to apply the damage curves produced in this step to be applied to structures of various sizes. The results of this analysis for one-story and two-story structures are described in </w:t>
      </w:r>
      <w:hyperlink w:anchor="sec-res-floorplan">
        <w:r>
          <w:rPr>
            <w:rStyle w:val="Hyperlink"/>
          </w:rPr>
          <w:t>Section 4.2</w:t>
        </w:r>
      </w:hyperlink>
      <w:r>
        <w:t>.</w:t>
      </w:r>
    </w:p>
    <w:p w14:paraId="2213B641" w14:textId="77777777" w:rsidR="00AB7B25" w:rsidRDefault="00BE4F65">
      <w:pPr>
        <w:pStyle w:val="Compact"/>
        <w:numPr>
          <w:ilvl w:val="0"/>
          <w:numId w:val="14"/>
        </w:numPr>
      </w:pPr>
      <w:commentRangeStart w:id="60"/>
      <w:r>
        <w:t>Linear Regression: Damage cost vs GHG emissions</w:t>
      </w:r>
    </w:p>
    <w:p w14:paraId="6943AE68" w14:textId="77777777" w:rsidR="00AB7B25" w:rsidRDefault="00BE4F65">
      <w:pPr>
        <w:pStyle w:val="Compact"/>
        <w:numPr>
          <w:ilvl w:val="1"/>
          <w:numId w:val="15"/>
        </w:numPr>
      </w:pPr>
      <w:r>
        <w:t>Should I describe this here, or just include it in results?</w:t>
      </w:r>
      <w:commentRangeEnd w:id="60"/>
      <w:r w:rsidR="00B90B02">
        <w:rPr>
          <w:rStyle w:val="CommentReference"/>
        </w:rPr>
        <w:commentReference w:id="60"/>
      </w:r>
    </w:p>
    <w:p w14:paraId="6486C0F8" w14:textId="334455F7" w:rsidR="00AB7B25" w:rsidRDefault="00BE4F65">
      <w:pPr>
        <w:pStyle w:val="Heading2"/>
      </w:pPr>
      <w:bookmarkStart w:id="61" w:name="X44cc3bf525994a9cff696e9c9de1ccf9a19a230"/>
      <w:bookmarkEnd w:id="47"/>
      <w:r>
        <w:t xml:space="preserve">3.3 </w:t>
      </w:r>
      <w:del w:id="62" w:author="Sebastian Rowan" w:date="2024-01-05T13:03:00Z">
        <w:r w:rsidDel="006533EB">
          <w:delText>Case Study: Mississippi River Valley</w:delText>
        </w:r>
      </w:del>
      <w:ins w:id="63" w:author="Sebastian Rowan" w:date="2024-01-05T13:03:00Z">
        <w:r w:rsidR="006533EB">
          <w:t>Spatial Household Damage Analysis</w:t>
        </w:r>
      </w:ins>
      <w:r>
        <w:t xml:space="preserve"> </w:t>
      </w:r>
      <w:del w:id="64" w:author="Sebastian Rowan" w:date="2024-01-05T13:04:00Z">
        <w:r w:rsidDel="006533EB">
          <w:delText>100-Year Flood</w:delText>
        </w:r>
      </w:del>
    </w:p>
    <w:p w14:paraId="20A5C73B" w14:textId="77777777" w:rsidR="00AB7B25" w:rsidRDefault="00BE4F65">
      <w:pPr>
        <w:numPr>
          <w:ilvl w:val="0"/>
          <w:numId w:val="16"/>
        </w:numPr>
      </w:pPr>
      <w:r>
        <w:t>Burlington-Davenport &amp; Paducah-Cairo</w:t>
      </w:r>
    </w:p>
    <w:p w14:paraId="12D8F3CF" w14:textId="77777777" w:rsidR="00AB7B25" w:rsidRDefault="00BE4F65">
      <w:pPr>
        <w:numPr>
          <w:ilvl w:val="0"/>
          <w:numId w:val="16"/>
        </w:numPr>
      </w:pPr>
      <w:r>
        <w:t>Flood maps produced using AutoRoute/FloodSpreader</w:t>
      </w:r>
    </w:p>
    <w:p w14:paraId="280E09B8" w14:textId="77777777" w:rsidR="00AB7B25" w:rsidRDefault="00BE4F65">
      <w:pPr>
        <w:pStyle w:val="Compact"/>
        <w:numPr>
          <w:ilvl w:val="1"/>
          <w:numId w:val="17"/>
        </w:numPr>
      </w:pPr>
      <w:r>
        <w:t>Give brief overview of this here. Point to paper with Natalie for more info.</w:t>
      </w:r>
    </w:p>
    <w:p w14:paraId="3D979031" w14:textId="77777777" w:rsidR="00AB7B25" w:rsidRDefault="00BE4F65">
      <w:pPr>
        <w:numPr>
          <w:ilvl w:val="0"/>
          <w:numId w:val="16"/>
        </w:numPr>
      </w:pPr>
      <w:r>
        <w:t>National Structures Inventory</w:t>
      </w:r>
    </w:p>
    <w:p w14:paraId="7A83720D" w14:textId="77777777" w:rsidR="00AB7B25" w:rsidRDefault="00BE4F65">
      <w:pPr>
        <w:numPr>
          <w:ilvl w:val="0"/>
          <w:numId w:val="16"/>
        </w:numPr>
      </w:pPr>
      <w:r>
        <w:t>Apply custom damage functions to flooded structures.</w:t>
      </w:r>
    </w:p>
    <w:p w14:paraId="1FBB5D27" w14:textId="77777777" w:rsidR="00AB7B25" w:rsidRDefault="00BE4F65">
      <w:pPr>
        <w:numPr>
          <w:ilvl w:val="1"/>
          <w:numId w:val="18"/>
        </w:numPr>
      </w:pPr>
      <w:r>
        <w:t>Assess quantity of GHG emissions</w:t>
      </w:r>
    </w:p>
    <w:p w14:paraId="71F16187" w14:textId="77777777" w:rsidR="00AB7B25" w:rsidRDefault="00BE4F65">
      <w:pPr>
        <w:numPr>
          <w:ilvl w:val="1"/>
          <w:numId w:val="18"/>
        </w:numPr>
      </w:pPr>
      <w:r>
        <w:t>Assess change in risk magnitude</w:t>
      </w:r>
    </w:p>
    <w:p w14:paraId="5437795E" w14:textId="77777777" w:rsidR="00AB7B25" w:rsidRDefault="00BE4F65">
      <w:pPr>
        <w:numPr>
          <w:ilvl w:val="1"/>
          <w:numId w:val="18"/>
        </w:numPr>
      </w:pPr>
      <w:r>
        <w:t>Assess change in spatial distribution of risk</w:t>
      </w:r>
    </w:p>
    <w:p w14:paraId="6F37F8C4" w14:textId="36E56821" w:rsidR="00AB7B25" w:rsidRDefault="00BE4F65">
      <w:pPr>
        <w:pStyle w:val="Heading1"/>
      </w:pPr>
      <w:bookmarkStart w:id="65" w:name="sec-results"/>
      <w:bookmarkEnd w:id="14"/>
      <w:bookmarkEnd w:id="61"/>
      <w:r>
        <w:t>4. Results</w:t>
      </w:r>
      <w:ins w:id="66" w:author="Weiwei Mo" w:date="2024-01-04T15:48:00Z">
        <w:r w:rsidR="00921D2E">
          <w:t xml:space="preserve"> and Discussion</w:t>
        </w:r>
      </w:ins>
    </w:p>
    <w:p w14:paraId="514F6D70" w14:textId="77777777" w:rsidR="00AB7B25" w:rsidRDefault="00BE4F65">
      <w:pPr>
        <w:pStyle w:val="Heading2"/>
      </w:pPr>
      <w:bookmarkStart w:id="67" w:name="sec-res-components"/>
      <w:commentRangeStart w:id="68"/>
      <w:r>
        <w:t>4.1 Structure Component Model</w:t>
      </w:r>
      <w:commentRangeEnd w:id="68"/>
      <w:r w:rsidR="004D0681">
        <w:rPr>
          <w:rStyle w:val="CommentReference"/>
          <w:rFonts w:eastAsiaTheme="minorHAnsi" w:cstheme="minorBidi"/>
          <w:b w:val="0"/>
          <w:bCs w:val="0"/>
          <w:color w:val="000000" w:themeColor="text1"/>
        </w:rPr>
        <w:commentReference w:id="68"/>
      </w:r>
    </w:p>
    <w:tbl>
      <w:tblPr>
        <w:tblStyle w:val="Table"/>
        <w:tblW w:w="5000" w:type="pct"/>
        <w:tblLayout w:type="fixed"/>
        <w:tblLook w:val="0000" w:firstRow="0" w:lastRow="0" w:firstColumn="0" w:lastColumn="0" w:noHBand="0" w:noVBand="0"/>
      </w:tblPr>
      <w:tblGrid>
        <w:gridCol w:w="9360"/>
      </w:tblGrid>
      <w:tr w:rsidR="00AB7B25" w14:paraId="5F2B83CA" w14:textId="77777777">
        <w:tc>
          <w:tcPr>
            <w:tcW w:w="7920" w:type="dxa"/>
          </w:tcPr>
          <w:p w14:paraId="6F2653CD" w14:textId="77777777" w:rsidR="00AB7B25" w:rsidRDefault="00BE4F65">
            <w:pPr>
              <w:pStyle w:val="ImageCaption"/>
              <w:spacing w:before="200"/>
            </w:pPr>
            <w:bookmarkStart w:id="69" w:name="tbl-unit"/>
            <w:commentRangeStart w:id="70"/>
            <w:r>
              <w:t>Table 1: Mean and standard deviations of unit costs and GHG emissions for structure components</w:t>
            </w:r>
            <w:commentRangeEnd w:id="70"/>
            <w:r w:rsidR="003730CA">
              <w:rPr>
                <w:rStyle w:val="CommentReference"/>
                <w:i w:val="0"/>
              </w:rPr>
              <w:commentReference w:id="70"/>
            </w:r>
          </w:p>
          <w:tbl>
            <w:tblPr>
              <w:tblStyle w:val="Table"/>
              <w:tblW w:w="5000" w:type="pct"/>
              <w:tblLayout w:type="fixed"/>
              <w:tblLook w:val="0020" w:firstRow="1" w:lastRow="0" w:firstColumn="0" w:lastColumn="0" w:noHBand="0" w:noVBand="0"/>
            </w:tblPr>
            <w:tblGrid>
              <w:gridCol w:w="2235"/>
              <w:gridCol w:w="1440"/>
              <w:gridCol w:w="1260"/>
              <w:gridCol w:w="1170"/>
              <w:gridCol w:w="1620"/>
              <w:gridCol w:w="1419"/>
            </w:tblGrid>
            <w:tr w:rsidR="00AB7B25" w14:paraId="2C7423AD" w14:textId="77777777" w:rsidTr="00701B1D">
              <w:trPr>
                <w:cnfStyle w:val="100000000000" w:firstRow="1" w:lastRow="0" w:firstColumn="0" w:lastColumn="0" w:oddVBand="0" w:evenVBand="0" w:oddHBand="0" w:evenHBand="0" w:firstRowFirstColumn="0" w:firstRowLastColumn="0" w:lastRowFirstColumn="0" w:lastRowLastColumn="0"/>
                <w:tblHeader/>
              </w:trPr>
              <w:tc>
                <w:tcPr>
                  <w:tcW w:w="2235" w:type="dxa"/>
                </w:tcPr>
                <w:p w14:paraId="2C69D1D1" w14:textId="77777777" w:rsidR="00AB7B25" w:rsidRDefault="00BE4F65" w:rsidP="00681165">
                  <w:pPr>
                    <w:pStyle w:val="Compact"/>
                  </w:pPr>
                  <w:r>
                    <w:t>component</w:t>
                  </w:r>
                </w:p>
              </w:tc>
              <w:tc>
                <w:tcPr>
                  <w:tcW w:w="1440" w:type="dxa"/>
                </w:tcPr>
                <w:p w14:paraId="72A2F998" w14:textId="77777777" w:rsidR="00AB7B25" w:rsidRDefault="00BE4F65">
                  <w:pPr>
                    <w:pStyle w:val="Compact"/>
                    <w:jc w:val="center"/>
                  </w:pPr>
                  <w:r>
                    <w:t>functional_unit</w:t>
                  </w:r>
                </w:p>
              </w:tc>
              <w:tc>
                <w:tcPr>
                  <w:tcW w:w="1260" w:type="dxa"/>
                </w:tcPr>
                <w:p w14:paraId="714E1EAC" w14:textId="77777777" w:rsidR="00AB7B25" w:rsidRDefault="00BE4F65">
                  <w:pPr>
                    <w:pStyle w:val="Compact"/>
                    <w:jc w:val="center"/>
                  </w:pPr>
                  <w:r>
                    <w:t>cost_mean</w:t>
                  </w:r>
                </w:p>
              </w:tc>
              <w:tc>
                <w:tcPr>
                  <w:tcW w:w="1170" w:type="dxa"/>
                </w:tcPr>
                <w:p w14:paraId="5CFBA066" w14:textId="77777777" w:rsidR="00AB7B25" w:rsidRDefault="00BE4F65">
                  <w:pPr>
                    <w:pStyle w:val="Compact"/>
                    <w:jc w:val="center"/>
                  </w:pPr>
                  <w:r>
                    <w:t>cost_sd</w:t>
                  </w:r>
                </w:p>
              </w:tc>
              <w:tc>
                <w:tcPr>
                  <w:tcW w:w="1620" w:type="dxa"/>
                </w:tcPr>
                <w:p w14:paraId="3C4542E5" w14:textId="77777777" w:rsidR="00AB7B25" w:rsidRDefault="00BE4F65">
                  <w:pPr>
                    <w:pStyle w:val="Compact"/>
                    <w:jc w:val="center"/>
                  </w:pPr>
                  <w:r>
                    <w:t>co2_mean</w:t>
                  </w:r>
                </w:p>
              </w:tc>
              <w:tc>
                <w:tcPr>
                  <w:tcW w:w="1419" w:type="dxa"/>
                </w:tcPr>
                <w:p w14:paraId="48241CDD" w14:textId="77777777" w:rsidR="00AB7B25" w:rsidRDefault="00BE4F65">
                  <w:pPr>
                    <w:pStyle w:val="Compact"/>
                    <w:jc w:val="center"/>
                  </w:pPr>
                  <w:r>
                    <w:t>co2_sd</w:t>
                  </w:r>
                </w:p>
              </w:tc>
            </w:tr>
            <w:tr w:rsidR="00AB7B25" w14:paraId="4E2C1E10" w14:textId="77777777" w:rsidTr="00701B1D">
              <w:tc>
                <w:tcPr>
                  <w:tcW w:w="2235" w:type="dxa"/>
                </w:tcPr>
                <w:p w14:paraId="7E897212" w14:textId="77777777" w:rsidR="00AB7B25" w:rsidRDefault="00BE4F65" w:rsidP="00681165">
                  <w:pPr>
                    <w:pStyle w:val="Compact"/>
                  </w:pPr>
                  <w:r>
                    <w:t>Baseboard</w:t>
                  </w:r>
                </w:p>
              </w:tc>
              <w:tc>
                <w:tcPr>
                  <w:tcW w:w="1440" w:type="dxa"/>
                </w:tcPr>
                <w:p w14:paraId="79EA0EA7" w14:textId="77777777" w:rsidR="00AB7B25" w:rsidRDefault="00BE4F65">
                  <w:pPr>
                    <w:pStyle w:val="Compact"/>
                    <w:jc w:val="center"/>
                  </w:pPr>
                  <w:r>
                    <w:t>ft</w:t>
                  </w:r>
                </w:p>
              </w:tc>
              <w:tc>
                <w:tcPr>
                  <w:tcW w:w="1260" w:type="dxa"/>
                </w:tcPr>
                <w:p w14:paraId="23410F16" w14:textId="77777777" w:rsidR="00AB7B25" w:rsidRDefault="00BE4F65">
                  <w:pPr>
                    <w:pStyle w:val="Compact"/>
                    <w:jc w:val="center"/>
                  </w:pPr>
                  <w:r>
                    <w:t>4.30</w:t>
                  </w:r>
                </w:p>
              </w:tc>
              <w:tc>
                <w:tcPr>
                  <w:tcW w:w="1170" w:type="dxa"/>
                </w:tcPr>
                <w:p w14:paraId="11EC808F" w14:textId="77777777" w:rsidR="00AB7B25" w:rsidRDefault="00BE4F65">
                  <w:pPr>
                    <w:pStyle w:val="Compact"/>
                    <w:jc w:val="center"/>
                  </w:pPr>
                  <w:r>
                    <w:t>1.4e+00</w:t>
                  </w:r>
                </w:p>
              </w:tc>
              <w:tc>
                <w:tcPr>
                  <w:tcW w:w="1620" w:type="dxa"/>
                </w:tcPr>
                <w:p w14:paraId="390C9EF4" w14:textId="77777777" w:rsidR="00AB7B25" w:rsidRDefault="00BE4F65">
                  <w:pPr>
                    <w:pStyle w:val="Compact"/>
                    <w:jc w:val="center"/>
                  </w:pPr>
                  <w:r>
                    <w:t>0.31</w:t>
                  </w:r>
                </w:p>
              </w:tc>
              <w:tc>
                <w:tcPr>
                  <w:tcW w:w="1419" w:type="dxa"/>
                </w:tcPr>
                <w:p w14:paraId="343AC88A" w14:textId="77777777" w:rsidR="00AB7B25" w:rsidRDefault="00BE4F65">
                  <w:pPr>
                    <w:pStyle w:val="Compact"/>
                    <w:jc w:val="center"/>
                  </w:pPr>
                  <w:r>
                    <w:t>6.9e-03</w:t>
                  </w:r>
                </w:p>
              </w:tc>
            </w:tr>
            <w:tr w:rsidR="00AB7B25" w14:paraId="303B835C" w14:textId="77777777" w:rsidTr="00701B1D">
              <w:tc>
                <w:tcPr>
                  <w:tcW w:w="2235" w:type="dxa"/>
                </w:tcPr>
                <w:p w14:paraId="0D8A340B" w14:textId="77777777" w:rsidR="00AB7B25" w:rsidRDefault="00BE4F65" w:rsidP="00681165">
                  <w:pPr>
                    <w:pStyle w:val="Compact"/>
                  </w:pPr>
                  <w:r>
                    <w:t>Bathroom Bottom Cabinets</w:t>
                  </w:r>
                </w:p>
              </w:tc>
              <w:tc>
                <w:tcPr>
                  <w:tcW w:w="1440" w:type="dxa"/>
                </w:tcPr>
                <w:p w14:paraId="09FB3083" w14:textId="77777777" w:rsidR="00AB7B25" w:rsidRDefault="00BE4F65">
                  <w:pPr>
                    <w:pStyle w:val="Compact"/>
                    <w:jc w:val="center"/>
                  </w:pPr>
                  <w:r>
                    <w:t>ea</w:t>
                  </w:r>
                </w:p>
              </w:tc>
              <w:tc>
                <w:tcPr>
                  <w:tcW w:w="1260" w:type="dxa"/>
                </w:tcPr>
                <w:p w14:paraId="0480D302" w14:textId="77777777" w:rsidR="00AB7B25" w:rsidRDefault="00BE4F65">
                  <w:pPr>
                    <w:pStyle w:val="Compact"/>
                    <w:jc w:val="center"/>
                  </w:pPr>
                  <w:r>
                    <w:t>530.00</w:t>
                  </w:r>
                </w:p>
              </w:tc>
              <w:tc>
                <w:tcPr>
                  <w:tcW w:w="1170" w:type="dxa"/>
                </w:tcPr>
                <w:p w14:paraId="5D2B96CB" w14:textId="77777777" w:rsidR="00AB7B25" w:rsidRDefault="00BE4F65">
                  <w:pPr>
                    <w:pStyle w:val="Compact"/>
                    <w:jc w:val="center"/>
                  </w:pPr>
                  <w:r>
                    <w:t>5.9e+01</w:t>
                  </w:r>
                </w:p>
              </w:tc>
              <w:tc>
                <w:tcPr>
                  <w:tcW w:w="1620" w:type="dxa"/>
                </w:tcPr>
                <w:p w14:paraId="6C44C3E2" w14:textId="77777777" w:rsidR="00AB7B25" w:rsidRDefault="00BE4F65">
                  <w:pPr>
                    <w:pStyle w:val="Compact"/>
                    <w:jc w:val="center"/>
                  </w:pPr>
                  <w:r>
                    <w:t>140.00</w:t>
                  </w:r>
                </w:p>
              </w:tc>
              <w:tc>
                <w:tcPr>
                  <w:tcW w:w="1419" w:type="dxa"/>
                </w:tcPr>
                <w:p w14:paraId="251BA2A6" w14:textId="77777777" w:rsidR="00AB7B25" w:rsidRDefault="00BE4F65">
                  <w:pPr>
                    <w:pStyle w:val="Compact"/>
                    <w:jc w:val="center"/>
                  </w:pPr>
                  <w:r>
                    <w:t>6.7e+01</w:t>
                  </w:r>
                </w:p>
              </w:tc>
            </w:tr>
            <w:tr w:rsidR="00AB7B25" w14:paraId="0D409851" w14:textId="77777777" w:rsidTr="00701B1D">
              <w:tc>
                <w:tcPr>
                  <w:tcW w:w="2235" w:type="dxa"/>
                </w:tcPr>
                <w:p w14:paraId="762B3E14" w14:textId="77777777" w:rsidR="00AB7B25" w:rsidRDefault="00BE4F65" w:rsidP="00681165">
                  <w:pPr>
                    <w:pStyle w:val="Compact"/>
                  </w:pPr>
                  <w:r>
                    <w:lastRenderedPageBreak/>
                    <w:t>Bathroom Top Cabinets</w:t>
                  </w:r>
                </w:p>
              </w:tc>
              <w:tc>
                <w:tcPr>
                  <w:tcW w:w="1440" w:type="dxa"/>
                </w:tcPr>
                <w:p w14:paraId="73F9876A" w14:textId="77777777" w:rsidR="00AB7B25" w:rsidRDefault="00BE4F65">
                  <w:pPr>
                    <w:pStyle w:val="Compact"/>
                    <w:jc w:val="center"/>
                  </w:pPr>
                  <w:r>
                    <w:t>ea</w:t>
                  </w:r>
                </w:p>
              </w:tc>
              <w:tc>
                <w:tcPr>
                  <w:tcW w:w="1260" w:type="dxa"/>
                </w:tcPr>
                <w:p w14:paraId="46CCDAFA" w14:textId="77777777" w:rsidR="00AB7B25" w:rsidRDefault="00BE4F65">
                  <w:pPr>
                    <w:pStyle w:val="Compact"/>
                    <w:jc w:val="center"/>
                  </w:pPr>
                  <w:r>
                    <w:t>230.00</w:t>
                  </w:r>
                </w:p>
              </w:tc>
              <w:tc>
                <w:tcPr>
                  <w:tcW w:w="1170" w:type="dxa"/>
                </w:tcPr>
                <w:p w14:paraId="3BF99132" w14:textId="77777777" w:rsidR="00AB7B25" w:rsidRDefault="00BE4F65">
                  <w:pPr>
                    <w:pStyle w:val="Compact"/>
                    <w:jc w:val="center"/>
                  </w:pPr>
                  <w:r>
                    <w:t>3.8e+01</w:t>
                  </w:r>
                </w:p>
              </w:tc>
              <w:tc>
                <w:tcPr>
                  <w:tcW w:w="1620" w:type="dxa"/>
                </w:tcPr>
                <w:p w14:paraId="704405F9" w14:textId="77777777" w:rsidR="00AB7B25" w:rsidRDefault="00BE4F65">
                  <w:pPr>
                    <w:pStyle w:val="Compact"/>
                    <w:jc w:val="center"/>
                  </w:pPr>
                  <w:r>
                    <w:t>140.00</w:t>
                  </w:r>
                </w:p>
              </w:tc>
              <w:tc>
                <w:tcPr>
                  <w:tcW w:w="1419" w:type="dxa"/>
                </w:tcPr>
                <w:p w14:paraId="7CA6275A" w14:textId="77777777" w:rsidR="00AB7B25" w:rsidRDefault="00BE4F65">
                  <w:pPr>
                    <w:pStyle w:val="Compact"/>
                    <w:jc w:val="center"/>
                  </w:pPr>
                  <w:r>
                    <w:t>6.7e+01</w:t>
                  </w:r>
                </w:p>
              </w:tc>
            </w:tr>
            <w:tr w:rsidR="00AB7B25" w14:paraId="1FEA5BAC" w14:textId="77777777" w:rsidTr="00701B1D">
              <w:tc>
                <w:tcPr>
                  <w:tcW w:w="2235" w:type="dxa"/>
                </w:tcPr>
                <w:p w14:paraId="02200F35" w14:textId="77777777" w:rsidR="00AB7B25" w:rsidRDefault="00BE4F65" w:rsidP="00681165">
                  <w:pPr>
                    <w:pStyle w:val="Compact"/>
                  </w:pPr>
                  <w:r>
                    <w:t>Bottom Cabinets</w:t>
                  </w:r>
                </w:p>
              </w:tc>
              <w:tc>
                <w:tcPr>
                  <w:tcW w:w="1440" w:type="dxa"/>
                </w:tcPr>
                <w:p w14:paraId="22F40513" w14:textId="77777777" w:rsidR="00AB7B25" w:rsidRDefault="00BE4F65">
                  <w:pPr>
                    <w:pStyle w:val="Compact"/>
                    <w:jc w:val="center"/>
                  </w:pPr>
                  <w:r>
                    <w:t>ea</w:t>
                  </w:r>
                </w:p>
              </w:tc>
              <w:tc>
                <w:tcPr>
                  <w:tcW w:w="1260" w:type="dxa"/>
                </w:tcPr>
                <w:p w14:paraId="067372D0" w14:textId="77777777" w:rsidR="00AB7B25" w:rsidRDefault="00BE4F65">
                  <w:pPr>
                    <w:pStyle w:val="Compact"/>
                    <w:jc w:val="center"/>
                  </w:pPr>
                  <w:r>
                    <w:t>5500.00</w:t>
                  </w:r>
                </w:p>
              </w:tc>
              <w:tc>
                <w:tcPr>
                  <w:tcW w:w="1170" w:type="dxa"/>
                </w:tcPr>
                <w:p w14:paraId="160855EE" w14:textId="77777777" w:rsidR="00AB7B25" w:rsidRDefault="00BE4F65">
                  <w:pPr>
                    <w:pStyle w:val="Compact"/>
                    <w:jc w:val="center"/>
                  </w:pPr>
                  <w:r>
                    <w:t>3.9e+03</w:t>
                  </w:r>
                </w:p>
              </w:tc>
              <w:tc>
                <w:tcPr>
                  <w:tcW w:w="1620" w:type="dxa"/>
                </w:tcPr>
                <w:p w14:paraId="58D5400F" w14:textId="77777777" w:rsidR="00AB7B25" w:rsidRDefault="00BE4F65">
                  <w:pPr>
                    <w:pStyle w:val="Compact"/>
                    <w:jc w:val="center"/>
                  </w:pPr>
                  <w:r>
                    <w:t>720.00</w:t>
                  </w:r>
                </w:p>
              </w:tc>
              <w:tc>
                <w:tcPr>
                  <w:tcW w:w="1419" w:type="dxa"/>
                </w:tcPr>
                <w:p w14:paraId="08076CEC" w14:textId="77777777" w:rsidR="00AB7B25" w:rsidRDefault="00BE4F65">
                  <w:pPr>
                    <w:pStyle w:val="Compact"/>
                    <w:jc w:val="center"/>
                  </w:pPr>
                  <w:r>
                    <w:t>4.0e+02</w:t>
                  </w:r>
                </w:p>
              </w:tc>
            </w:tr>
            <w:tr w:rsidR="00AB7B25" w14:paraId="2B0F39BC" w14:textId="77777777" w:rsidTr="00701B1D">
              <w:tc>
                <w:tcPr>
                  <w:tcW w:w="2235" w:type="dxa"/>
                </w:tcPr>
                <w:p w14:paraId="7CCBA953" w14:textId="77777777" w:rsidR="00AB7B25" w:rsidRDefault="00BE4F65" w:rsidP="00681165">
                  <w:pPr>
                    <w:pStyle w:val="Compact"/>
                  </w:pPr>
                  <w:r>
                    <w:t>Bottom Outlets</w:t>
                  </w:r>
                </w:p>
              </w:tc>
              <w:tc>
                <w:tcPr>
                  <w:tcW w:w="1440" w:type="dxa"/>
                </w:tcPr>
                <w:p w14:paraId="2C2BDF2C" w14:textId="77777777" w:rsidR="00AB7B25" w:rsidRDefault="00BE4F65">
                  <w:pPr>
                    <w:pStyle w:val="Compact"/>
                    <w:jc w:val="center"/>
                  </w:pPr>
                  <w:r>
                    <w:t>ea</w:t>
                  </w:r>
                </w:p>
              </w:tc>
              <w:tc>
                <w:tcPr>
                  <w:tcW w:w="1260" w:type="dxa"/>
                </w:tcPr>
                <w:p w14:paraId="2A1D64F1" w14:textId="77777777" w:rsidR="00AB7B25" w:rsidRDefault="00BE4F65">
                  <w:pPr>
                    <w:pStyle w:val="Compact"/>
                    <w:jc w:val="center"/>
                  </w:pPr>
                  <w:r>
                    <w:t>59.00</w:t>
                  </w:r>
                </w:p>
              </w:tc>
              <w:tc>
                <w:tcPr>
                  <w:tcW w:w="1170" w:type="dxa"/>
                </w:tcPr>
                <w:p w14:paraId="44B62FBE" w14:textId="77777777" w:rsidR="00AB7B25" w:rsidRDefault="00BE4F65">
                  <w:pPr>
                    <w:pStyle w:val="Compact"/>
                    <w:jc w:val="center"/>
                  </w:pPr>
                  <w:r>
                    <w:t>8.3e+00</w:t>
                  </w:r>
                </w:p>
              </w:tc>
              <w:tc>
                <w:tcPr>
                  <w:tcW w:w="1620" w:type="dxa"/>
                </w:tcPr>
                <w:p w14:paraId="1C525CB9" w14:textId="77777777" w:rsidR="00AB7B25" w:rsidRDefault="00BE4F65">
                  <w:pPr>
                    <w:pStyle w:val="Compact"/>
                    <w:jc w:val="center"/>
                  </w:pPr>
                  <w:r>
                    <w:t>23.00</w:t>
                  </w:r>
                </w:p>
              </w:tc>
              <w:tc>
                <w:tcPr>
                  <w:tcW w:w="1419" w:type="dxa"/>
                </w:tcPr>
                <w:p w14:paraId="1EBBF0BD" w14:textId="77777777" w:rsidR="00AB7B25" w:rsidRDefault="00BE4F65">
                  <w:pPr>
                    <w:pStyle w:val="Compact"/>
                    <w:jc w:val="center"/>
                  </w:pPr>
                  <w:r>
                    <w:t>NA</w:t>
                  </w:r>
                </w:p>
              </w:tc>
            </w:tr>
            <w:tr w:rsidR="00AB7B25" w14:paraId="2465D99E" w14:textId="77777777" w:rsidTr="00701B1D">
              <w:tc>
                <w:tcPr>
                  <w:tcW w:w="2235" w:type="dxa"/>
                </w:tcPr>
                <w:p w14:paraId="0226A82F" w14:textId="77777777" w:rsidR="00AB7B25" w:rsidRDefault="00BE4F65" w:rsidP="00681165">
                  <w:pPr>
                    <w:pStyle w:val="Compact"/>
                  </w:pPr>
                  <w:r>
                    <w:t>Ceiling</w:t>
                  </w:r>
                </w:p>
              </w:tc>
              <w:tc>
                <w:tcPr>
                  <w:tcW w:w="1440" w:type="dxa"/>
                </w:tcPr>
                <w:p w14:paraId="200EC01C" w14:textId="77777777" w:rsidR="00AB7B25" w:rsidRDefault="00BE4F65">
                  <w:pPr>
                    <w:pStyle w:val="Compact"/>
                    <w:jc w:val="center"/>
                  </w:pPr>
                  <w:r>
                    <w:t>ft2</w:t>
                  </w:r>
                </w:p>
              </w:tc>
              <w:tc>
                <w:tcPr>
                  <w:tcW w:w="1260" w:type="dxa"/>
                </w:tcPr>
                <w:p w14:paraId="70ECAC04" w14:textId="77777777" w:rsidR="00AB7B25" w:rsidRDefault="00BE4F65">
                  <w:pPr>
                    <w:pStyle w:val="Compact"/>
                    <w:jc w:val="center"/>
                  </w:pPr>
                  <w:r>
                    <w:t>0.79</w:t>
                  </w:r>
                </w:p>
              </w:tc>
              <w:tc>
                <w:tcPr>
                  <w:tcW w:w="1170" w:type="dxa"/>
                </w:tcPr>
                <w:p w14:paraId="42900EFD" w14:textId="77777777" w:rsidR="00AB7B25" w:rsidRDefault="00BE4F65">
                  <w:pPr>
                    <w:pStyle w:val="Compact"/>
                    <w:jc w:val="center"/>
                  </w:pPr>
                  <w:r>
                    <w:t>1.5e-01</w:t>
                  </w:r>
                </w:p>
              </w:tc>
              <w:tc>
                <w:tcPr>
                  <w:tcW w:w="1620" w:type="dxa"/>
                </w:tcPr>
                <w:p w14:paraId="2B9BCB5D" w14:textId="77777777" w:rsidR="00AB7B25" w:rsidRDefault="00BE4F65">
                  <w:pPr>
                    <w:pStyle w:val="Compact"/>
                    <w:jc w:val="center"/>
                  </w:pPr>
                  <w:r>
                    <w:t>0.38</w:t>
                  </w:r>
                </w:p>
              </w:tc>
              <w:tc>
                <w:tcPr>
                  <w:tcW w:w="1419" w:type="dxa"/>
                </w:tcPr>
                <w:p w14:paraId="12D58541" w14:textId="77777777" w:rsidR="00AB7B25" w:rsidRDefault="00BE4F65">
                  <w:pPr>
                    <w:pStyle w:val="Compact"/>
                    <w:jc w:val="center"/>
                  </w:pPr>
                  <w:r>
                    <w:t>8.1e-02</w:t>
                  </w:r>
                </w:p>
              </w:tc>
            </w:tr>
            <w:tr w:rsidR="00AB7B25" w14:paraId="0F892385" w14:textId="77777777" w:rsidTr="00701B1D">
              <w:tc>
                <w:tcPr>
                  <w:tcW w:w="2235" w:type="dxa"/>
                </w:tcPr>
                <w:p w14:paraId="725A556B" w14:textId="77777777" w:rsidR="00AB7B25" w:rsidRDefault="00BE4F65" w:rsidP="00681165">
                  <w:pPr>
                    <w:pStyle w:val="Compact"/>
                  </w:pPr>
                  <w:r>
                    <w:t>Ceiling Insulation</w:t>
                  </w:r>
                </w:p>
              </w:tc>
              <w:tc>
                <w:tcPr>
                  <w:tcW w:w="1440" w:type="dxa"/>
                </w:tcPr>
                <w:p w14:paraId="0E8BCD9B" w14:textId="77777777" w:rsidR="00AB7B25" w:rsidRDefault="00BE4F65">
                  <w:pPr>
                    <w:pStyle w:val="Compact"/>
                    <w:jc w:val="center"/>
                  </w:pPr>
                  <w:r>
                    <w:t>ft2</w:t>
                  </w:r>
                </w:p>
              </w:tc>
              <w:tc>
                <w:tcPr>
                  <w:tcW w:w="1260" w:type="dxa"/>
                </w:tcPr>
                <w:p w14:paraId="245B5DCC" w14:textId="77777777" w:rsidR="00AB7B25" w:rsidRDefault="00BE4F65">
                  <w:pPr>
                    <w:pStyle w:val="Compact"/>
                    <w:jc w:val="center"/>
                  </w:pPr>
                  <w:r>
                    <w:t>2.60</w:t>
                  </w:r>
                </w:p>
              </w:tc>
              <w:tc>
                <w:tcPr>
                  <w:tcW w:w="1170" w:type="dxa"/>
                </w:tcPr>
                <w:p w14:paraId="602A0E35" w14:textId="77777777" w:rsidR="00AB7B25" w:rsidRDefault="00BE4F65">
                  <w:pPr>
                    <w:pStyle w:val="Compact"/>
                    <w:jc w:val="center"/>
                  </w:pPr>
                  <w:r>
                    <w:t>8.6e-01</w:t>
                  </w:r>
                </w:p>
              </w:tc>
              <w:tc>
                <w:tcPr>
                  <w:tcW w:w="1620" w:type="dxa"/>
                </w:tcPr>
                <w:p w14:paraId="487002CF" w14:textId="77777777" w:rsidR="00AB7B25" w:rsidRDefault="00BE4F65">
                  <w:pPr>
                    <w:pStyle w:val="Compact"/>
                    <w:jc w:val="center"/>
                  </w:pPr>
                  <w:r>
                    <w:t>0.50</w:t>
                  </w:r>
                </w:p>
              </w:tc>
              <w:tc>
                <w:tcPr>
                  <w:tcW w:w="1419" w:type="dxa"/>
                </w:tcPr>
                <w:p w14:paraId="0C28AD33" w14:textId="77777777" w:rsidR="00AB7B25" w:rsidRDefault="00BE4F65">
                  <w:pPr>
                    <w:pStyle w:val="Compact"/>
                    <w:jc w:val="center"/>
                  </w:pPr>
                  <w:r>
                    <w:t>2.6e-01</w:t>
                  </w:r>
                </w:p>
              </w:tc>
            </w:tr>
            <w:tr w:rsidR="00AB7B25" w14:paraId="47115538" w14:textId="77777777" w:rsidTr="00701B1D">
              <w:tc>
                <w:tcPr>
                  <w:tcW w:w="2235" w:type="dxa"/>
                </w:tcPr>
                <w:p w14:paraId="1B245C51" w14:textId="77777777" w:rsidR="00AB7B25" w:rsidRDefault="00BE4F65" w:rsidP="00681165">
                  <w:pPr>
                    <w:pStyle w:val="Compact"/>
                  </w:pPr>
                  <w:r>
                    <w:t>Ceiling Paint</w:t>
                  </w:r>
                </w:p>
              </w:tc>
              <w:tc>
                <w:tcPr>
                  <w:tcW w:w="1440" w:type="dxa"/>
                </w:tcPr>
                <w:p w14:paraId="5CF64F57" w14:textId="77777777" w:rsidR="00AB7B25" w:rsidRDefault="00BE4F65">
                  <w:pPr>
                    <w:pStyle w:val="Compact"/>
                    <w:jc w:val="center"/>
                  </w:pPr>
                  <w:r>
                    <w:t>ft2</w:t>
                  </w:r>
                </w:p>
              </w:tc>
              <w:tc>
                <w:tcPr>
                  <w:tcW w:w="1260" w:type="dxa"/>
                </w:tcPr>
                <w:p w14:paraId="704E941E" w14:textId="77777777" w:rsidR="00AB7B25" w:rsidRDefault="00BE4F65">
                  <w:pPr>
                    <w:pStyle w:val="Compact"/>
                    <w:jc w:val="center"/>
                  </w:pPr>
                  <w:r>
                    <w:t>0.35</w:t>
                  </w:r>
                </w:p>
              </w:tc>
              <w:tc>
                <w:tcPr>
                  <w:tcW w:w="1170" w:type="dxa"/>
                </w:tcPr>
                <w:p w14:paraId="11954919" w14:textId="77777777" w:rsidR="00AB7B25" w:rsidRDefault="00BE4F65">
                  <w:pPr>
                    <w:pStyle w:val="Compact"/>
                    <w:jc w:val="center"/>
                  </w:pPr>
                  <w:r>
                    <w:t>NA</w:t>
                  </w:r>
                </w:p>
              </w:tc>
              <w:tc>
                <w:tcPr>
                  <w:tcW w:w="1620" w:type="dxa"/>
                </w:tcPr>
                <w:p w14:paraId="272203D9" w14:textId="77777777" w:rsidR="00AB7B25" w:rsidRDefault="00BE4F65">
                  <w:pPr>
                    <w:pStyle w:val="Compact"/>
                    <w:jc w:val="center"/>
                  </w:pPr>
                  <w:r>
                    <w:t>0.15</w:t>
                  </w:r>
                </w:p>
              </w:tc>
              <w:tc>
                <w:tcPr>
                  <w:tcW w:w="1419" w:type="dxa"/>
                </w:tcPr>
                <w:p w14:paraId="5EFA6569" w14:textId="77777777" w:rsidR="00AB7B25" w:rsidRDefault="00BE4F65">
                  <w:pPr>
                    <w:pStyle w:val="Compact"/>
                    <w:jc w:val="center"/>
                  </w:pPr>
                  <w:r>
                    <w:t>5.5e-02</w:t>
                  </w:r>
                </w:p>
              </w:tc>
            </w:tr>
            <w:tr w:rsidR="00AB7B25" w14:paraId="7612DD9E" w14:textId="77777777" w:rsidTr="00701B1D">
              <w:tc>
                <w:tcPr>
                  <w:tcW w:w="2235" w:type="dxa"/>
                </w:tcPr>
                <w:p w14:paraId="7EFF2AA5" w14:textId="77777777" w:rsidR="00AB7B25" w:rsidRDefault="00BE4F65" w:rsidP="00681165">
                  <w:pPr>
                    <w:pStyle w:val="Compact"/>
                  </w:pPr>
                  <w:r>
                    <w:t>Clothes Dryer</w:t>
                  </w:r>
                </w:p>
              </w:tc>
              <w:tc>
                <w:tcPr>
                  <w:tcW w:w="1440" w:type="dxa"/>
                </w:tcPr>
                <w:p w14:paraId="1E13EBF6" w14:textId="77777777" w:rsidR="00AB7B25" w:rsidRDefault="00BE4F65">
                  <w:pPr>
                    <w:pStyle w:val="Compact"/>
                    <w:jc w:val="center"/>
                  </w:pPr>
                  <w:r>
                    <w:t>ea</w:t>
                  </w:r>
                </w:p>
              </w:tc>
              <w:tc>
                <w:tcPr>
                  <w:tcW w:w="1260" w:type="dxa"/>
                </w:tcPr>
                <w:p w14:paraId="7D50051F" w14:textId="77777777" w:rsidR="00AB7B25" w:rsidRDefault="00BE4F65">
                  <w:pPr>
                    <w:pStyle w:val="Compact"/>
                    <w:jc w:val="center"/>
                  </w:pPr>
                  <w:r>
                    <w:t>1100.00</w:t>
                  </w:r>
                </w:p>
              </w:tc>
              <w:tc>
                <w:tcPr>
                  <w:tcW w:w="1170" w:type="dxa"/>
                </w:tcPr>
                <w:p w14:paraId="01E15E6B" w14:textId="77777777" w:rsidR="00AB7B25" w:rsidRDefault="00BE4F65">
                  <w:pPr>
                    <w:pStyle w:val="Compact"/>
                    <w:jc w:val="center"/>
                  </w:pPr>
                  <w:r>
                    <w:t>1.7e+02</w:t>
                  </w:r>
                </w:p>
              </w:tc>
              <w:tc>
                <w:tcPr>
                  <w:tcW w:w="1620" w:type="dxa"/>
                </w:tcPr>
                <w:p w14:paraId="3DEFCE91" w14:textId="77777777" w:rsidR="00AB7B25" w:rsidRDefault="00BE4F65">
                  <w:pPr>
                    <w:pStyle w:val="Compact"/>
                    <w:jc w:val="center"/>
                  </w:pPr>
                  <w:r>
                    <w:t>210.00</w:t>
                  </w:r>
                </w:p>
              </w:tc>
              <w:tc>
                <w:tcPr>
                  <w:tcW w:w="1419" w:type="dxa"/>
                </w:tcPr>
                <w:p w14:paraId="33D46426" w14:textId="77777777" w:rsidR="00AB7B25" w:rsidRDefault="00BE4F65">
                  <w:pPr>
                    <w:pStyle w:val="Compact"/>
                    <w:jc w:val="center"/>
                  </w:pPr>
                  <w:r>
                    <w:t>NA</w:t>
                  </w:r>
                </w:p>
              </w:tc>
            </w:tr>
            <w:tr w:rsidR="00AB7B25" w14:paraId="00581755" w14:textId="77777777" w:rsidTr="00701B1D">
              <w:tc>
                <w:tcPr>
                  <w:tcW w:w="2235" w:type="dxa"/>
                </w:tcPr>
                <w:p w14:paraId="4CCCF21B" w14:textId="77777777" w:rsidR="00AB7B25" w:rsidRDefault="00BE4F65" w:rsidP="00681165">
                  <w:pPr>
                    <w:pStyle w:val="Compact"/>
                  </w:pPr>
                  <w:r>
                    <w:t>Clothes Washer</w:t>
                  </w:r>
                </w:p>
              </w:tc>
              <w:tc>
                <w:tcPr>
                  <w:tcW w:w="1440" w:type="dxa"/>
                </w:tcPr>
                <w:p w14:paraId="6D70CB73" w14:textId="77777777" w:rsidR="00AB7B25" w:rsidRDefault="00BE4F65">
                  <w:pPr>
                    <w:pStyle w:val="Compact"/>
                    <w:jc w:val="center"/>
                  </w:pPr>
                  <w:r>
                    <w:t>ea</w:t>
                  </w:r>
                </w:p>
              </w:tc>
              <w:tc>
                <w:tcPr>
                  <w:tcW w:w="1260" w:type="dxa"/>
                </w:tcPr>
                <w:p w14:paraId="1B39EC39" w14:textId="77777777" w:rsidR="00AB7B25" w:rsidRDefault="00BE4F65">
                  <w:pPr>
                    <w:pStyle w:val="Compact"/>
                    <w:jc w:val="center"/>
                  </w:pPr>
                  <w:r>
                    <w:t>1200.00</w:t>
                  </w:r>
                </w:p>
              </w:tc>
              <w:tc>
                <w:tcPr>
                  <w:tcW w:w="1170" w:type="dxa"/>
                </w:tcPr>
                <w:p w14:paraId="1827FA7C" w14:textId="77777777" w:rsidR="00AB7B25" w:rsidRDefault="00BE4F65">
                  <w:pPr>
                    <w:pStyle w:val="Compact"/>
                    <w:jc w:val="center"/>
                  </w:pPr>
                  <w:r>
                    <w:t>4.4e+02</w:t>
                  </w:r>
                </w:p>
              </w:tc>
              <w:tc>
                <w:tcPr>
                  <w:tcW w:w="1620" w:type="dxa"/>
                </w:tcPr>
                <w:p w14:paraId="50C12E3A" w14:textId="77777777" w:rsidR="00AB7B25" w:rsidRDefault="00BE4F65">
                  <w:pPr>
                    <w:pStyle w:val="Compact"/>
                    <w:jc w:val="center"/>
                  </w:pPr>
                  <w:r>
                    <w:t>380.00</w:t>
                  </w:r>
                </w:p>
              </w:tc>
              <w:tc>
                <w:tcPr>
                  <w:tcW w:w="1419" w:type="dxa"/>
                </w:tcPr>
                <w:p w14:paraId="1E175657" w14:textId="77777777" w:rsidR="00AB7B25" w:rsidRDefault="00BE4F65">
                  <w:pPr>
                    <w:pStyle w:val="Compact"/>
                    <w:jc w:val="center"/>
                  </w:pPr>
                  <w:r>
                    <w:t>NA</w:t>
                  </w:r>
                </w:p>
              </w:tc>
            </w:tr>
            <w:tr w:rsidR="00AB7B25" w14:paraId="71DD4FDB" w14:textId="77777777" w:rsidTr="00701B1D">
              <w:tc>
                <w:tcPr>
                  <w:tcW w:w="2235" w:type="dxa"/>
                </w:tcPr>
                <w:p w14:paraId="4E83D58B" w14:textId="77777777" w:rsidR="00AB7B25" w:rsidRDefault="00BE4F65" w:rsidP="00681165">
                  <w:pPr>
                    <w:pStyle w:val="Compact"/>
                  </w:pPr>
                  <w:r>
                    <w:t>Counter Tops</w:t>
                  </w:r>
                </w:p>
              </w:tc>
              <w:tc>
                <w:tcPr>
                  <w:tcW w:w="1440" w:type="dxa"/>
                </w:tcPr>
                <w:p w14:paraId="32A42225" w14:textId="77777777" w:rsidR="00AB7B25" w:rsidRDefault="00BE4F65">
                  <w:pPr>
                    <w:pStyle w:val="Compact"/>
                    <w:jc w:val="center"/>
                  </w:pPr>
                  <w:r>
                    <w:t>ea</w:t>
                  </w:r>
                </w:p>
              </w:tc>
              <w:tc>
                <w:tcPr>
                  <w:tcW w:w="1260" w:type="dxa"/>
                </w:tcPr>
                <w:p w14:paraId="5DBEB5D7" w14:textId="77777777" w:rsidR="00AB7B25" w:rsidRDefault="00BE4F65">
                  <w:pPr>
                    <w:pStyle w:val="Compact"/>
                    <w:jc w:val="center"/>
                  </w:pPr>
                  <w:r>
                    <w:t>700.00</w:t>
                  </w:r>
                </w:p>
              </w:tc>
              <w:tc>
                <w:tcPr>
                  <w:tcW w:w="1170" w:type="dxa"/>
                </w:tcPr>
                <w:p w14:paraId="7852CF1F" w14:textId="77777777" w:rsidR="00AB7B25" w:rsidRDefault="00BE4F65">
                  <w:pPr>
                    <w:pStyle w:val="Compact"/>
                    <w:jc w:val="center"/>
                  </w:pPr>
                  <w:r>
                    <w:t>4.7e+02</w:t>
                  </w:r>
                </w:p>
              </w:tc>
              <w:tc>
                <w:tcPr>
                  <w:tcW w:w="1620" w:type="dxa"/>
                </w:tcPr>
                <w:p w14:paraId="1BE0C62F" w14:textId="77777777" w:rsidR="00AB7B25" w:rsidRDefault="00BE4F65">
                  <w:pPr>
                    <w:pStyle w:val="Compact"/>
                    <w:jc w:val="center"/>
                  </w:pPr>
                  <w:r>
                    <w:t>290.00</w:t>
                  </w:r>
                </w:p>
              </w:tc>
              <w:tc>
                <w:tcPr>
                  <w:tcW w:w="1419" w:type="dxa"/>
                </w:tcPr>
                <w:p w14:paraId="191FBE89" w14:textId="77777777" w:rsidR="00AB7B25" w:rsidRDefault="00BE4F65">
                  <w:pPr>
                    <w:pStyle w:val="Compact"/>
                    <w:jc w:val="center"/>
                  </w:pPr>
                  <w:r>
                    <w:t>1.4e+02</w:t>
                  </w:r>
                </w:p>
              </w:tc>
            </w:tr>
            <w:tr w:rsidR="00AB7B25" w14:paraId="240FF37D" w14:textId="77777777" w:rsidTr="00701B1D">
              <w:tc>
                <w:tcPr>
                  <w:tcW w:w="2235" w:type="dxa"/>
                </w:tcPr>
                <w:p w14:paraId="524D6657" w14:textId="77777777" w:rsidR="00AB7B25" w:rsidRDefault="00BE4F65" w:rsidP="00681165">
                  <w:pPr>
                    <w:pStyle w:val="Compact"/>
                  </w:pPr>
                  <w:r>
                    <w:t>Dishwasher</w:t>
                  </w:r>
                </w:p>
              </w:tc>
              <w:tc>
                <w:tcPr>
                  <w:tcW w:w="1440" w:type="dxa"/>
                </w:tcPr>
                <w:p w14:paraId="7E5BF317" w14:textId="77777777" w:rsidR="00AB7B25" w:rsidRDefault="00BE4F65">
                  <w:pPr>
                    <w:pStyle w:val="Compact"/>
                    <w:jc w:val="center"/>
                  </w:pPr>
                  <w:r>
                    <w:t>ea</w:t>
                  </w:r>
                </w:p>
              </w:tc>
              <w:tc>
                <w:tcPr>
                  <w:tcW w:w="1260" w:type="dxa"/>
                </w:tcPr>
                <w:p w14:paraId="2889B13E" w14:textId="77777777" w:rsidR="00AB7B25" w:rsidRDefault="00BE4F65">
                  <w:pPr>
                    <w:pStyle w:val="Compact"/>
                    <w:jc w:val="center"/>
                  </w:pPr>
                  <w:r>
                    <w:t>1200.00</w:t>
                  </w:r>
                </w:p>
              </w:tc>
              <w:tc>
                <w:tcPr>
                  <w:tcW w:w="1170" w:type="dxa"/>
                </w:tcPr>
                <w:p w14:paraId="456162FA" w14:textId="77777777" w:rsidR="00AB7B25" w:rsidRDefault="00BE4F65">
                  <w:pPr>
                    <w:pStyle w:val="Compact"/>
                    <w:jc w:val="center"/>
                  </w:pPr>
                  <w:r>
                    <w:t>3.0e+02</w:t>
                  </w:r>
                </w:p>
              </w:tc>
              <w:tc>
                <w:tcPr>
                  <w:tcW w:w="1620" w:type="dxa"/>
                </w:tcPr>
                <w:p w14:paraId="441EE74A" w14:textId="77777777" w:rsidR="00AB7B25" w:rsidRDefault="00BE4F65">
                  <w:pPr>
                    <w:pStyle w:val="Compact"/>
                    <w:jc w:val="center"/>
                  </w:pPr>
                  <w:r>
                    <w:t>150.00</w:t>
                  </w:r>
                </w:p>
              </w:tc>
              <w:tc>
                <w:tcPr>
                  <w:tcW w:w="1419" w:type="dxa"/>
                </w:tcPr>
                <w:p w14:paraId="709BCCE2" w14:textId="77777777" w:rsidR="00AB7B25" w:rsidRDefault="00BE4F65">
                  <w:pPr>
                    <w:pStyle w:val="Compact"/>
                    <w:jc w:val="center"/>
                  </w:pPr>
                  <w:r>
                    <w:t>NA</w:t>
                  </w:r>
                </w:p>
              </w:tc>
            </w:tr>
            <w:tr w:rsidR="00AB7B25" w14:paraId="33EB4FCE" w14:textId="77777777" w:rsidTr="00701B1D">
              <w:tc>
                <w:tcPr>
                  <w:tcW w:w="2235" w:type="dxa"/>
                </w:tcPr>
                <w:p w14:paraId="12FCBFC8" w14:textId="77777777" w:rsidR="00AB7B25" w:rsidRDefault="00BE4F65" w:rsidP="00681165">
                  <w:pPr>
                    <w:pStyle w:val="Compact"/>
                  </w:pPr>
                  <w:r>
                    <w:t>Electrical Panel</w:t>
                  </w:r>
                </w:p>
              </w:tc>
              <w:tc>
                <w:tcPr>
                  <w:tcW w:w="1440" w:type="dxa"/>
                </w:tcPr>
                <w:p w14:paraId="05560612" w14:textId="77777777" w:rsidR="00AB7B25" w:rsidRDefault="00BE4F65">
                  <w:pPr>
                    <w:pStyle w:val="Compact"/>
                    <w:jc w:val="center"/>
                  </w:pPr>
                  <w:r>
                    <w:t>ea</w:t>
                  </w:r>
                </w:p>
              </w:tc>
              <w:tc>
                <w:tcPr>
                  <w:tcW w:w="1260" w:type="dxa"/>
                </w:tcPr>
                <w:p w14:paraId="50338CAC" w14:textId="77777777" w:rsidR="00AB7B25" w:rsidRDefault="00BE4F65">
                  <w:pPr>
                    <w:pStyle w:val="Compact"/>
                    <w:jc w:val="center"/>
                  </w:pPr>
                  <w:r>
                    <w:t>1500.00</w:t>
                  </w:r>
                </w:p>
              </w:tc>
              <w:tc>
                <w:tcPr>
                  <w:tcW w:w="1170" w:type="dxa"/>
                </w:tcPr>
                <w:p w14:paraId="64A87BCC" w14:textId="77777777" w:rsidR="00AB7B25" w:rsidRDefault="00BE4F65">
                  <w:pPr>
                    <w:pStyle w:val="Compact"/>
                    <w:jc w:val="center"/>
                  </w:pPr>
                  <w:r>
                    <w:t>5.4e+02</w:t>
                  </w:r>
                </w:p>
              </w:tc>
              <w:tc>
                <w:tcPr>
                  <w:tcW w:w="1620" w:type="dxa"/>
                </w:tcPr>
                <w:p w14:paraId="2EA22EBB" w14:textId="77777777" w:rsidR="00AB7B25" w:rsidRDefault="00BE4F65">
                  <w:pPr>
                    <w:pStyle w:val="Compact"/>
                    <w:jc w:val="center"/>
                  </w:pPr>
                  <w:r>
                    <w:t>0.00</w:t>
                  </w:r>
                </w:p>
              </w:tc>
              <w:tc>
                <w:tcPr>
                  <w:tcW w:w="1419" w:type="dxa"/>
                </w:tcPr>
                <w:p w14:paraId="1EE78BCF" w14:textId="77777777" w:rsidR="00AB7B25" w:rsidRDefault="00BE4F65">
                  <w:pPr>
                    <w:pStyle w:val="Compact"/>
                    <w:jc w:val="center"/>
                  </w:pPr>
                  <w:r>
                    <w:t>NA</w:t>
                  </w:r>
                </w:p>
              </w:tc>
            </w:tr>
            <w:tr w:rsidR="00AB7B25" w14:paraId="27A1AE56" w14:textId="77777777" w:rsidTr="00701B1D">
              <w:tc>
                <w:tcPr>
                  <w:tcW w:w="2235" w:type="dxa"/>
                </w:tcPr>
                <w:p w14:paraId="65614FE0" w14:textId="77777777" w:rsidR="00AB7B25" w:rsidRDefault="00BE4F65" w:rsidP="00681165">
                  <w:pPr>
                    <w:pStyle w:val="Compact"/>
                  </w:pPr>
                  <w:r>
                    <w:t>Exterior Doors</w:t>
                  </w:r>
                </w:p>
              </w:tc>
              <w:tc>
                <w:tcPr>
                  <w:tcW w:w="1440" w:type="dxa"/>
                </w:tcPr>
                <w:p w14:paraId="61422D7F" w14:textId="77777777" w:rsidR="00AB7B25" w:rsidRDefault="00BE4F65">
                  <w:pPr>
                    <w:pStyle w:val="Compact"/>
                    <w:jc w:val="center"/>
                  </w:pPr>
                  <w:r>
                    <w:t>ea</w:t>
                  </w:r>
                </w:p>
              </w:tc>
              <w:tc>
                <w:tcPr>
                  <w:tcW w:w="1260" w:type="dxa"/>
                </w:tcPr>
                <w:p w14:paraId="42D85B45" w14:textId="77777777" w:rsidR="00AB7B25" w:rsidRDefault="00BE4F65">
                  <w:pPr>
                    <w:pStyle w:val="Compact"/>
                    <w:jc w:val="center"/>
                  </w:pPr>
                  <w:r>
                    <w:t>740.00</w:t>
                  </w:r>
                </w:p>
              </w:tc>
              <w:tc>
                <w:tcPr>
                  <w:tcW w:w="1170" w:type="dxa"/>
                </w:tcPr>
                <w:p w14:paraId="013242C2" w14:textId="77777777" w:rsidR="00AB7B25" w:rsidRDefault="00BE4F65">
                  <w:pPr>
                    <w:pStyle w:val="Compact"/>
                    <w:jc w:val="center"/>
                  </w:pPr>
                  <w:r>
                    <w:t>4.5e+02</w:t>
                  </w:r>
                </w:p>
              </w:tc>
              <w:tc>
                <w:tcPr>
                  <w:tcW w:w="1620" w:type="dxa"/>
                </w:tcPr>
                <w:p w14:paraId="0037B40B" w14:textId="77777777" w:rsidR="00AB7B25" w:rsidRDefault="00BE4F65">
                  <w:pPr>
                    <w:pStyle w:val="Compact"/>
                    <w:jc w:val="center"/>
                  </w:pPr>
                  <w:r>
                    <w:t>220.00</w:t>
                  </w:r>
                </w:p>
              </w:tc>
              <w:tc>
                <w:tcPr>
                  <w:tcW w:w="1419" w:type="dxa"/>
                </w:tcPr>
                <w:p w14:paraId="7402B9E0" w14:textId="77777777" w:rsidR="00AB7B25" w:rsidRDefault="00BE4F65">
                  <w:pPr>
                    <w:pStyle w:val="Compact"/>
                    <w:jc w:val="center"/>
                  </w:pPr>
                  <w:r>
                    <w:t>1.4e+00</w:t>
                  </w:r>
                </w:p>
              </w:tc>
            </w:tr>
            <w:tr w:rsidR="00AB7B25" w14:paraId="3F67819F" w14:textId="77777777" w:rsidTr="00701B1D">
              <w:tc>
                <w:tcPr>
                  <w:tcW w:w="2235" w:type="dxa"/>
                </w:tcPr>
                <w:p w14:paraId="00A9F33C" w14:textId="77777777" w:rsidR="00AB7B25" w:rsidRDefault="00BE4F65" w:rsidP="00681165">
                  <w:pPr>
                    <w:pStyle w:val="Compact"/>
                  </w:pPr>
                  <w:r>
                    <w:t>Exterior Wall Sheathing</w:t>
                  </w:r>
                </w:p>
              </w:tc>
              <w:tc>
                <w:tcPr>
                  <w:tcW w:w="1440" w:type="dxa"/>
                </w:tcPr>
                <w:p w14:paraId="12E4FE0C" w14:textId="77777777" w:rsidR="00AB7B25" w:rsidRDefault="00BE4F65">
                  <w:pPr>
                    <w:pStyle w:val="Compact"/>
                    <w:jc w:val="center"/>
                  </w:pPr>
                  <w:r>
                    <w:t>ft2</w:t>
                  </w:r>
                </w:p>
              </w:tc>
              <w:tc>
                <w:tcPr>
                  <w:tcW w:w="1260" w:type="dxa"/>
                </w:tcPr>
                <w:p w14:paraId="75F2BD24" w14:textId="77777777" w:rsidR="00AB7B25" w:rsidRDefault="00BE4F65">
                  <w:pPr>
                    <w:pStyle w:val="Compact"/>
                    <w:jc w:val="center"/>
                  </w:pPr>
                  <w:r>
                    <w:t>1.40</w:t>
                  </w:r>
                </w:p>
              </w:tc>
              <w:tc>
                <w:tcPr>
                  <w:tcW w:w="1170" w:type="dxa"/>
                </w:tcPr>
                <w:p w14:paraId="7C4F0EEA" w14:textId="77777777" w:rsidR="00AB7B25" w:rsidRDefault="00BE4F65">
                  <w:pPr>
                    <w:pStyle w:val="Compact"/>
                    <w:jc w:val="center"/>
                  </w:pPr>
                  <w:r>
                    <w:t>2.6e-01</w:t>
                  </w:r>
                </w:p>
              </w:tc>
              <w:tc>
                <w:tcPr>
                  <w:tcW w:w="1620" w:type="dxa"/>
                </w:tcPr>
                <w:p w14:paraId="7FFC20C3" w14:textId="77777777" w:rsidR="00AB7B25" w:rsidRDefault="00BE4F65">
                  <w:pPr>
                    <w:pStyle w:val="Compact"/>
                    <w:jc w:val="center"/>
                  </w:pPr>
                  <w:r>
                    <w:t>0.33</w:t>
                  </w:r>
                </w:p>
              </w:tc>
              <w:tc>
                <w:tcPr>
                  <w:tcW w:w="1419" w:type="dxa"/>
                </w:tcPr>
                <w:p w14:paraId="0681DF7D" w14:textId="77777777" w:rsidR="00AB7B25" w:rsidRDefault="00BE4F65">
                  <w:pPr>
                    <w:pStyle w:val="Compact"/>
                    <w:jc w:val="center"/>
                  </w:pPr>
                  <w:r>
                    <w:t>2.0e-02</w:t>
                  </w:r>
                </w:p>
              </w:tc>
            </w:tr>
            <w:tr w:rsidR="00AB7B25" w14:paraId="51895AE7" w14:textId="77777777" w:rsidTr="00701B1D">
              <w:tc>
                <w:tcPr>
                  <w:tcW w:w="2235" w:type="dxa"/>
                </w:tcPr>
                <w:p w14:paraId="00E487FC" w14:textId="77777777" w:rsidR="00AB7B25" w:rsidRDefault="00BE4F65" w:rsidP="00681165">
                  <w:pPr>
                    <w:pStyle w:val="Compact"/>
                  </w:pPr>
                  <w:r w:rsidRPr="00BB16A3">
                    <w:rPr>
                      <w:highlight w:val="yellow"/>
                      <w:rPrChange w:id="71" w:author="Sebastian Rowan" w:date="2024-01-05T12:28:00Z">
                        <w:rPr/>
                      </w:rPrChange>
                    </w:rPr>
                    <w:t>Facade</w:t>
                  </w:r>
                </w:p>
              </w:tc>
              <w:tc>
                <w:tcPr>
                  <w:tcW w:w="1440" w:type="dxa"/>
                </w:tcPr>
                <w:p w14:paraId="5A416C24" w14:textId="77777777" w:rsidR="00AB7B25" w:rsidRDefault="00BE4F65">
                  <w:pPr>
                    <w:pStyle w:val="Compact"/>
                    <w:jc w:val="center"/>
                  </w:pPr>
                  <w:r>
                    <w:t>ft2</w:t>
                  </w:r>
                </w:p>
              </w:tc>
              <w:tc>
                <w:tcPr>
                  <w:tcW w:w="1260" w:type="dxa"/>
                </w:tcPr>
                <w:p w14:paraId="1ADE979E" w14:textId="77777777" w:rsidR="00AB7B25" w:rsidRDefault="00BE4F65">
                  <w:pPr>
                    <w:pStyle w:val="Compact"/>
                    <w:jc w:val="center"/>
                  </w:pPr>
                  <w:r>
                    <w:t>7.80</w:t>
                  </w:r>
                </w:p>
              </w:tc>
              <w:tc>
                <w:tcPr>
                  <w:tcW w:w="1170" w:type="dxa"/>
                </w:tcPr>
                <w:p w14:paraId="686B54F9" w14:textId="77777777" w:rsidR="00AB7B25" w:rsidRDefault="00BE4F65">
                  <w:pPr>
                    <w:pStyle w:val="Compact"/>
                    <w:jc w:val="center"/>
                  </w:pPr>
                  <w:r>
                    <w:t>6.0e+00</w:t>
                  </w:r>
                </w:p>
              </w:tc>
              <w:tc>
                <w:tcPr>
                  <w:tcW w:w="1620" w:type="dxa"/>
                </w:tcPr>
                <w:p w14:paraId="78A7C6B8" w14:textId="77777777" w:rsidR="00AB7B25" w:rsidRDefault="00BE4F65">
                  <w:pPr>
                    <w:pStyle w:val="Compact"/>
                    <w:jc w:val="center"/>
                  </w:pPr>
                  <w:r>
                    <w:t>1.50</w:t>
                  </w:r>
                </w:p>
              </w:tc>
              <w:tc>
                <w:tcPr>
                  <w:tcW w:w="1419" w:type="dxa"/>
                </w:tcPr>
                <w:p w14:paraId="577F811F" w14:textId="77777777" w:rsidR="00AB7B25" w:rsidRDefault="00BE4F65">
                  <w:pPr>
                    <w:pStyle w:val="Compact"/>
                    <w:jc w:val="center"/>
                  </w:pPr>
                  <w:r>
                    <w:t>1.1e+00</w:t>
                  </w:r>
                </w:p>
              </w:tc>
            </w:tr>
            <w:tr w:rsidR="00AB7B25" w14:paraId="73A5F2C4" w14:textId="77777777" w:rsidTr="00701B1D">
              <w:tc>
                <w:tcPr>
                  <w:tcW w:w="2235" w:type="dxa"/>
                </w:tcPr>
                <w:p w14:paraId="1D712530" w14:textId="77777777" w:rsidR="00AB7B25" w:rsidRDefault="00BE4F65" w:rsidP="00681165">
                  <w:pPr>
                    <w:pStyle w:val="Compact"/>
                  </w:pPr>
                  <w:r>
                    <w:t>Finished Floor</w:t>
                  </w:r>
                </w:p>
              </w:tc>
              <w:tc>
                <w:tcPr>
                  <w:tcW w:w="1440" w:type="dxa"/>
                </w:tcPr>
                <w:p w14:paraId="18AC710A" w14:textId="77777777" w:rsidR="00AB7B25" w:rsidRDefault="00BE4F65">
                  <w:pPr>
                    <w:pStyle w:val="Compact"/>
                    <w:jc w:val="center"/>
                  </w:pPr>
                  <w:r>
                    <w:t>ft2</w:t>
                  </w:r>
                </w:p>
              </w:tc>
              <w:tc>
                <w:tcPr>
                  <w:tcW w:w="1260" w:type="dxa"/>
                </w:tcPr>
                <w:p w14:paraId="2A7954DE" w14:textId="77777777" w:rsidR="00AB7B25" w:rsidRDefault="00BE4F65">
                  <w:pPr>
                    <w:pStyle w:val="Compact"/>
                    <w:jc w:val="center"/>
                  </w:pPr>
                  <w:r>
                    <w:t>7.60</w:t>
                  </w:r>
                </w:p>
              </w:tc>
              <w:tc>
                <w:tcPr>
                  <w:tcW w:w="1170" w:type="dxa"/>
                </w:tcPr>
                <w:p w14:paraId="0BB98006" w14:textId="77777777" w:rsidR="00AB7B25" w:rsidRDefault="00BE4F65">
                  <w:pPr>
                    <w:pStyle w:val="Compact"/>
                    <w:jc w:val="center"/>
                  </w:pPr>
                  <w:r>
                    <w:t>4.7e+00</w:t>
                  </w:r>
                </w:p>
              </w:tc>
              <w:tc>
                <w:tcPr>
                  <w:tcW w:w="1620" w:type="dxa"/>
                </w:tcPr>
                <w:p w14:paraId="66712292" w14:textId="77777777" w:rsidR="00AB7B25" w:rsidRDefault="00BE4F65">
                  <w:pPr>
                    <w:pStyle w:val="Compact"/>
                    <w:jc w:val="center"/>
                  </w:pPr>
                  <w:r>
                    <w:t>1.30</w:t>
                  </w:r>
                </w:p>
              </w:tc>
              <w:tc>
                <w:tcPr>
                  <w:tcW w:w="1419" w:type="dxa"/>
                </w:tcPr>
                <w:p w14:paraId="1D482451" w14:textId="77777777" w:rsidR="00AB7B25" w:rsidRDefault="00BE4F65">
                  <w:pPr>
                    <w:pStyle w:val="Compact"/>
                    <w:jc w:val="center"/>
                  </w:pPr>
                  <w:r>
                    <w:t>1.3e+00</w:t>
                  </w:r>
                </w:p>
              </w:tc>
            </w:tr>
            <w:tr w:rsidR="00AB7B25" w14:paraId="11D3435C" w14:textId="77777777" w:rsidTr="00701B1D">
              <w:tc>
                <w:tcPr>
                  <w:tcW w:w="2235" w:type="dxa"/>
                </w:tcPr>
                <w:p w14:paraId="405F4403" w14:textId="77777777" w:rsidR="00AB7B25" w:rsidRDefault="00BE4F65" w:rsidP="00681165">
                  <w:pPr>
                    <w:pStyle w:val="Compact"/>
                  </w:pPr>
                  <w:r>
                    <w:t>Finished Floor Underlayment</w:t>
                  </w:r>
                </w:p>
              </w:tc>
              <w:tc>
                <w:tcPr>
                  <w:tcW w:w="1440" w:type="dxa"/>
                </w:tcPr>
                <w:p w14:paraId="21C0F5D7" w14:textId="77777777" w:rsidR="00AB7B25" w:rsidRDefault="00BE4F65">
                  <w:pPr>
                    <w:pStyle w:val="Compact"/>
                    <w:jc w:val="center"/>
                  </w:pPr>
                  <w:r>
                    <w:t>ft2</w:t>
                  </w:r>
                </w:p>
              </w:tc>
              <w:tc>
                <w:tcPr>
                  <w:tcW w:w="1260" w:type="dxa"/>
                </w:tcPr>
                <w:p w14:paraId="02A40F47" w14:textId="77777777" w:rsidR="00AB7B25" w:rsidRDefault="00BE4F65">
                  <w:pPr>
                    <w:pStyle w:val="Compact"/>
                    <w:jc w:val="center"/>
                  </w:pPr>
                  <w:r>
                    <w:t>2.20</w:t>
                  </w:r>
                </w:p>
              </w:tc>
              <w:tc>
                <w:tcPr>
                  <w:tcW w:w="1170" w:type="dxa"/>
                </w:tcPr>
                <w:p w14:paraId="6AEAC5EC" w14:textId="77777777" w:rsidR="00AB7B25" w:rsidRDefault="00BE4F65">
                  <w:pPr>
                    <w:pStyle w:val="Compact"/>
                    <w:jc w:val="center"/>
                  </w:pPr>
                  <w:r>
                    <w:t>9.2e-01</w:t>
                  </w:r>
                </w:p>
              </w:tc>
              <w:tc>
                <w:tcPr>
                  <w:tcW w:w="1620" w:type="dxa"/>
                </w:tcPr>
                <w:p w14:paraId="4BB7D23E" w14:textId="77777777" w:rsidR="00AB7B25" w:rsidRDefault="00BE4F65">
                  <w:pPr>
                    <w:pStyle w:val="Compact"/>
                    <w:jc w:val="center"/>
                  </w:pPr>
                  <w:r>
                    <w:t>0.29</w:t>
                  </w:r>
                </w:p>
              </w:tc>
              <w:tc>
                <w:tcPr>
                  <w:tcW w:w="1419" w:type="dxa"/>
                </w:tcPr>
                <w:p w14:paraId="66096778" w14:textId="77777777" w:rsidR="00AB7B25" w:rsidRDefault="00BE4F65">
                  <w:pPr>
                    <w:pStyle w:val="Compact"/>
                    <w:jc w:val="center"/>
                  </w:pPr>
                  <w:r>
                    <w:t>2.0e-01</w:t>
                  </w:r>
                </w:p>
              </w:tc>
            </w:tr>
            <w:tr w:rsidR="00AB7B25" w14:paraId="6F0A0F83" w14:textId="77777777" w:rsidTr="00701B1D">
              <w:tc>
                <w:tcPr>
                  <w:tcW w:w="2235" w:type="dxa"/>
                </w:tcPr>
                <w:p w14:paraId="70CBCEF3" w14:textId="77777777" w:rsidR="00AB7B25" w:rsidRDefault="00BE4F65" w:rsidP="00681165">
                  <w:pPr>
                    <w:pStyle w:val="Compact"/>
                  </w:pPr>
                  <w:r>
                    <w:t>Heating/Cooling Unit or HVAC</w:t>
                  </w:r>
                </w:p>
              </w:tc>
              <w:tc>
                <w:tcPr>
                  <w:tcW w:w="1440" w:type="dxa"/>
                </w:tcPr>
                <w:p w14:paraId="55CF38C3" w14:textId="77777777" w:rsidR="00AB7B25" w:rsidRDefault="00BE4F65">
                  <w:pPr>
                    <w:pStyle w:val="Compact"/>
                    <w:jc w:val="center"/>
                  </w:pPr>
                  <w:r>
                    <w:t>ea</w:t>
                  </w:r>
                </w:p>
              </w:tc>
              <w:tc>
                <w:tcPr>
                  <w:tcW w:w="1260" w:type="dxa"/>
                </w:tcPr>
                <w:p w14:paraId="09C16DAE" w14:textId="77777777" w:rsidR="00AB7B25" w:rsidRDefault="00BE4F65">
                  <w:pPr>
                    <w:pStyle w:val="Compact"/>
                    <w:jc w:val="center"/>
                  </w:pPr>
                  <w:r>
                    <w:t>3600.00</w:t>
                  </w:r>
                </w:p>
              </w:tc>
              <w:tc>
                <w:tcPr>
                  <w:tcW w:w="1170" w:type="dxa"/>
                </w:tcPr>
                <w:p w14:paraId="5C9961B5" w14:textId="77777777" w:rsidR="00AB7B25" w:rsidRDefault="00BE4F65">
                  <w:pPr>
                    <w:pStyle w:val="Compact"/>
                    <w:jc w:val="center"/>
                  </w:pPr>
                  <w:r>
                    <w:t>3.7e+03</w:t>
                  </w:r>
                </w:p>
              </w:tc>
              <w:tc>
                <w:tcPr>
                  <w:tcW w:w="1620" w:type="dxa"/>
                </w:tcPr>
                <w:p w14:paraId="0346511F" w14:textId="77777777" w:rsidR="00AB7B25" w:rsidRDefault="00BE4F65">
                  <w:pPr>
                    <w:pStyle w:val="Compact"/>
                    <w:jc w:val="center"/>
                  </w:pPr>
                  <w:r>
                    <w:t>2400.00</w:t>
                  </w:r>
                </w:p>
              </w:tc>
              <w:tc>
                <w:tcPr>
                  <w:tcW w:w="1419" w:type="dxa"/>
                </w:tcPr>
                <w:p w14:paraId="3BA2C91C" w14:textId="77777777" w:rsidR="00AB7B25" w:rsidRDefault="00BE4F65">
                  <w:pPr>
                    <w:pStyle w:val="Compact"/>
                    <w:jc w:val="center"/>
                  </w:pPr>
                  <w:r>
                    <w:t>2.1e+03</w:t>
                  </w:r>
                </w:p>
              </w:tc>
            </w:tr>
            <w:tr w:rsidR="00AB7B25" w14:paraId="193386E3" w14:textId="77777777" w:rsidTr="00701B1D">
              <w:tc>
                <w:tcPr>
                  <w:tcW w:w="2235" w:type="dxa"/>
                </w:tcPr>
                <w:p w14:paraId="70020B59" w14:textId="77777777" w:rsidR="00AB7B25" w:rsidRDefault="00BE4F65" w:rsidP="00681165">
                  <w:pPr>
                    <w:pStyle w:val="Compact"/>
                  </w:pPr>
                  <w:r>
                    <w:t>Interior Doors</w:t>
                  </w:r>
                </w:p>
              </w:tc>
              <w:tc>
                <w:tcPr>
                  <w:tcW w:w="1440" w:type="dxa"/>
                </w:tcPr>
                <w:p w14:paraId="197A51CA" w14:textId="77777777" w:rsidR="00AB7B25" w:rsidRDefault="00BE4F65">
                  <w:pPr>
                    <w:pStyle w:val="Compact"/>
                    <w:jc w:val="center"/>
                  </w:pPr>
                  <w:r>
                    <w:t>ea</w:t>
                  </w:r>
                </w:p>
              </w:tc>
              <w:tc>
                <w:tcPr>
                  <w:tcW w:w="1260" w:type="dxa"/>
                </w:tcPr>
                <w:p w14:paraId="04A080FD" w14:textId="77777777" w:rsidR="00AB7B25" w:rsidRDefault="00BE4F65">
                  <w:pPr>
                    <w:pStyle w:val="Compact"/>
                    <w:jc w:val="center"/>
                  </w:pPr>
                  <w:r>
                    <w:t>170.00</w:t>
                  </w:r>
                </w:p>
              </w:tc>
              <w:tc>
                <w:tcPr>
                  <w:tcW w:w="1170" w:type="dxa"/>
                </w:tcPr>
                <w:p w14:paraId="1C810BC8" w14:textId="77777777" w:rsidR="00AB7B25" w:rsidRDefault="00BE4F65">
                  <w:pPr>
                    <w:pStyle w:val="Compact"/>
                    <w:jc w:val="center"/>
                  </w:pPr>
                  <w:r>
                    <w:t>9.2e+01</w:t>
                  </w:r>
                </w:p>
              </w:tc>
              <w:tc>
                <w:tcPr>
                  <w:tcW w:w="1620" w:type="dxa"/>
                </w:tcPr>
                <w:p w14:paraId="1DADAF08" w14:textId="77777777" w:rsidR="00AB7B25" w:rsidRDefault="00BE4F65">
                  <w:pPr>
                    <w:pStyle w:val="Compact"/>
                    <w:jc w:val="center"/>
                  </w:pPr>
                  <w:r>
                    <w:t>120.00</w:t>
                  </w:r>
                </w:p>
              </w:tc>
              <w:tc>
                <w:tcPr>
                  <w:tcW w:w="1419" w:type="dxa"/>
                </w:tcPr>
                <w:p w14:paraId="2B20824D" w14:textId="77777777" w:rsidR="00AB7B25" w:rsidRDefault="00BE4F65">
                  <w:pPr>
                    <w:pStyle w:val="Compact"/>
                    <w:jc w:val="center"/>
                  </w:pPr>
                  <w:r>
                    <w:t>1.7e+01</w:t>
                  </w:r>
                </w:p>
              </w:tc>
            </w:tr>
            <w:tr w:rsidR="00AB7B25" w14:paraId="58229CFF" w14:textId="77777777" w:rsidTr="00701B1D">
              <w:tc>
                <w:tcPr>
                  <w:tcW w:w="2235" w:type="dxa"/>
                </w:tcPr>
                <w:p w14:paraId="68CA6DCE" w14:textId="77777777" w:rsidR="00AB7B25" w:rsidRDefault="00BE4F65" w:rsidP="00681165">
                  <w:pPr>
                    <w:pStyle w:val="Compact"/>
                  </w:pPr>
                  <w:r>
                    <w:t>Light Switches</w:t>
                  </w:r>
                </w:p>
              </w:tc>
              <w:tc>
                <w:tcPr>
                  <w:tcW w:w="1440" w:type="dxa"/>
                </w:tcPr>
                <w:p w14:paraId="38E372A5" w14:textId="77777777" w:rsidR="00AB7B25" w:rsidRDefault="00BE4F65">
                  <w:pPr>
                    <w:pStyle w:val="Compact"/>
                    <w:jc w:val="center"/>
                  </w:pPr>
                  <w:r>
                    <w:t>ea</w:t>
                  </w:r>
                </w:p>
              </w:tc>
              <w:tc>
                <w:tcPr>
                  <w:tcW w:w="1260" w:type="dxa"/>
                </w:tcPr>
                <w:p w14:paraId="08B1F29F" w14:textId="77777777" w:rsidR="00AB7B25" w:rsidRDefault="00BE4F65">
                  <w:pPr>
                    <w:pStyle w:val="Compact"/>
                    <w:jc w:val="center"/>
                  </w:pPr>
                  <w:r>
                    <w:t>43.00</w:t>
                  </w:r>
                </w:p>
              </w:tc>
              <w:tc>
                <w:tcPr>
                  <w:tcW w:w="1170" w:type="dxa"/>
                </w:tcPr>
                <w:p w14:paraId="2DB56699" w14:textId="77777777" w:rsidR="00AB7B25" w:rsidRDefault="00BE4F65">
                  <w:pPr>
                    <w:pStyle w:val="Compact"/>
                    <w:jc w:val="center"/>
                  </w:pPr>
                  <w:r>
                    <w:t>5.4e+00</w:t>
                  </w:r>
                </w:p>
              </w:tc>
              <w:tc>
                <w:tcPr>
                  <w:tcW w:w="1620" w:type="dxa"/>
                </w:tcPr>
                <w:p w14:paraId="232DD533" w14:textId="77777777" w:rsidR="00AB7B25" w:rsidRDefault="00BE4F65">
                  <w:pPr>
                    <w:pStyle w:val="Compact"/>
                    <w:jc w:val="center"/>
                  </w:pPr>
                  <w:r>
                    <w:t>23.00</w:t>
                  </w:r>
                </w:p>
              </w:tc>
              <w:tc>
                <w:tcPr>
                  <w:tcW w:w="1419" w:type="dxa"/>
                </w:tcPr>
                <w:p w14:paraId="3058C24C" w14:textId="77777777" w:rsidR="00AB7B25" w:rsidRDefault="00BE4F65">
                  <w:pPr>
                    <w:pStyle w:val="Compact"/>
                    <w:jc w:val="center"/>
                  </w:pPr>
                  <w:r>
                    <w:t>NA</w:t>
                  </w:r>
                </w:p>
              </w:tc>
            </w:tr>
            <w:tr w:rsidR="00AB7B25" w14:paraId="6F4844FC" w14:textId="77777777" w:rsidTr="00701B1D">
              <w:tc>
                <w:tcPr>
                  <w:tcW w:w="2235" w:type="dxa"/>
                </w:tcPr>
                <w:p w14:paraId="42EDD61A" w14:textId="77777777" w:rsidR="00AB7B25" w:rsidRDefault="00BE4F65" w:rsidP="00681165">
                  <w:pPr>
                    <w:pStyle w:val="Compact"/>
                  </w:pPr>
                  <w:r>
                    <w:t>Microwave</w:t>
                  </w:r>
                </w:p>
              </w:tc>
              <w:tc>
                <w:tcPr>
                  <w:tcW w:w="1440" w:type="dxa"/>
                </w:tcPr>
                <w:p w14:paraId="393B79C3" w14:textId="77777777" w:rsidR="00AB7B25" w:rsidRDefault="00BE4F65">
                  <w:pPr>
                    <w:pStyle w:val="Compact"/>
                    <w:jc w:val="center"/>
                  </w:pPr>
                  <w:r>
                    <w:t>ea</w:t>
                  </w:r>
                </w:p>
              </w:tc>
              <w:tc>
                <w:tcPr>
                  <w:tcW w:w="1260" w:type="dxa"/>
                </w:tcPr>
                <w:p w14:paraId="39BB1145" w14:textId="77777777" w:rsidR="00AB7B25" w:rsidRDefault="00BE4F65">
                  <w:pPr>
                    <w:pStyle w:val="Compact"/>
                    <w:jc w:val="center"/>
                  </w:pPr>
                  <w:r>
                    <w:t>420.00</w:t>
                  </w:r>
                </w:p>
              </w:tc>
              <w:tc>
                <w:tcPr>
                  <w:tcW w:w="1170" w:type="dxa"/>
                </w:tcPr>
                <w:p w14:paraId="58925F54" w14:textId="77777777" w:rsidR="00AB7B25" w:rsidRDefault="00BE4F65">
                  <w:pPr>
                    <w:pStyle w:val="Compact"/>
                    <w:jc w:val="center"/>
                  </w:pPr>
                  <w:r>
                    <w:t>2.4e+02</w:t>
                  </w:r>
                </w:p>
              </w:tc>
              <w:tc>
                <w:tcPr>
                  <w:tcW w:w="1620" w:type="dxa"/>
                </w:tcPr>
                <w:p w14:paraId="025FFC80" w14:textId="77777777" w:rsidR="00AB7B25" w:rsidRDefault="00BE4F65">
                  <w:pPr>
                    <w:pStyle w:val="Compact"/>
                    <w:jc w:val="center"/>
                  </w:pPr>
                  <w:r>
                    <w:t>59.00</w:t>
                  </w:r>
                </w:p>
              </w:tc>
              <w:tc>
                <w:tcPr>
                  <w:tcW w:w="1419" w:type="dxa"/>
                </w:tcPr>
                <w:p w14:paraId="37666BF4" w14:textId="77777777" w:rsidR="00AB7B25" w:rsidRDefault="00BE4F65">
                  <w:pPr>
                    <w:pStyle w:val="Compact"/>
                    <w:jc w:val="center"/>
                  </w:pPr>
                  <w:r>
                    <w:t>NA</w:t>
                  </w:r>
                </w:p>
              </w:tc>
            </w:tr>
            <w:tr w:rsidR="00AB7B25" w14:paraId="04A75470" w14:textId="77777777" w:rsidTr="00701B1D">
              <w:tc>
                <w:tcPr>
                  <w:tcW w:w="2235" w:type="dxa"/>
                </w:tcPr>
                <w:p w14:paraId="428B641E" w14:textId="77777777" w:rsidR="00AB7B25" w:rsidRDefault="00BE4F65" w:rsidP="00681165">
                  <w:pPr>
                    <w:pStyle w:val="Compact"/>
                  </w:pPr>
                  <w:r>
                    <w:t>Oven/stove</w:t>
                  </w:r>
                </w:p>
              </w:tc>
              <w:tc>
                <w:tcPr>
                  <w:tcW w:w="1440" w:type="dxa"/>
                </w:tcPr>
                <w:p w14:paraId="788CB461" w14:textId="77777777" w:rsidR="00AB7B25" w:rsidRDefault="00BE4F65">
                  <w:pPr>
                    <w:pStyle w:val="Compact"/>
                    <w:jc w:val="center"/>
                  </w:pPr>
                  <w:r>
                    <w:t>ea</w:t>
                  </w:r>
                </w:p>
              </w:tc>
              <w:tc>
                <w:tcPr>
                  <w:tcW w:w="1260" w:type="dxa"/>
                </w:tcPr>
                <w:p w14:paraId="48F0D324" w14:textId="77777777" w:rsidR="00AB7B25" w:rsidRDefault="00BE4F65">
                  <w:pPr>
                    <w:pStyle w:val="Compact"/>
                    <w:jc w:val="center"/>
                  </w:pPr>
                  <w:r>
                    <w:t>1400.00</w:t>
                  </w:r>
                </w:p>
              </w:tc>
              <w:tc>
                <w:tcPr>
                  <w:tcW w:w="1170" w:type="dxa"/>
                </w:tcPr>
                <w:p w14:paraId="59E0E71D" w14:textId="77777777" w:rsidR="00AB7B25" w:rsidRDefault="00BE4F65">
                  <w:pPr>
                    <w:pStyle w:val="Compact"/>
                    <w:jc w:val="center"/>
                  </w:pPr>
                  <w:r>
                    <w:t>7.1e+02</w:t>
                  </w:r>
                </w:p>
              </w:tc>
              <w:tc>
                <w:tcPr>
                  <w:tcW w:w="1620" w:type="dxa"/>
                </w:tcPr>
                <w:p w14:paraId="240F37FA" w14:textId="77777777" w:rsidR="00AB7B25" w:rsidRDefault="00BE4F65">
                  <w:pPr>
                    <w:pStyle w:val="Compact"/>
                    <w:jc w:val="center"/>
                  </w:pPr>
                  <w:r>
                    <w:t>180.00</w:t>
                  </w:r>
                </w:p>
              </w:tc>
              <w:tc>
                <w:tcPr>
                  <w:tcW w:w="1419" w:type="dxa"/>
                </w:tcPr>
                <w:p w14:paraId="76E32FA2" w14:textId="77777777" w:rsidR="00AB7B25" w:rsidRDefault="00BE4F65">
                  <w:pPr>
                    <w:pStyle w:val="Compact"/>
                    <w:jc w:val="center"/>
                  </w:pPr>
                  <w:r>
                    <w:t>NA</w:t>
                  </w:r>
                </w:p>
              </w:tc>
            </w:tr>
            <w:tr w:rsidR="00AB7B25" w14:paraId="27DD3953" w14:textId="77777777" w:rsidTr="00701B1D">
              <w:tc>
                <w:tcPr>
                  <w:tcW w:w="2235" w:type="dxa"/>
                </w:tcPr>
                <w:p w14:paraId="225F0676" w14:textId="77777777" w:rsidR="00AB7B25" w:rsidRDefault="00BE4F65" w:rsidP="00681165">
                  <w:pPr>
                    <w:pStyle w:val="Compact"/>
                  </w:pPr>
                  <w:r>
                    <w:t>Range hood</w:t>
                  </w:r>
                </w:p>
              </w:tc>
              <w:tc>
                <w:tcPr>
                  <w:tcW w:w="1440" w:type="dxa"/>
                </w:tcPr>
                <w:p w14:paraId="32879211" w14:textId="77777777" w:rsidR="00AB7B25" w:rsidRDefault="00BE4F65">
                  <w:pPr>
                    <w:pStyle w:val="Compact"/>
                    <w:jc w:val="center"/>
                  </w:pPr>
                  <w:r>
                    <w:t>ea</w:t>
                  </w:r>
                </w:p>
              </w:tc>
              <w:tc>
                <w:tcPr>
                  <w:tcW w:w="1260" w:type="dxa"/>
                </w:tcPr>
                <w:p w14:paraId="15FB6EAB" w14:textId="77777777" w:rsidR="00AB7B25" w:rsidRDefault="00BE4F65">
                  <w:pPr>
                    <w:pStyle w:val="Compact"/>
                    <w:jc w:val="center"/>
                  </w:pPr>
                  <w:r>
                    <w:t>740.00</w:t>
                  </w:r>
                </w:p>
              </w:tc>
              <w:tc>
                <w:tcPr>
                  <w:tcW w:w="1170" w:type="dxa"/>
                </w:tcPr>
                <w:p w14:paraId="69D15D73" w14:textId="77777777" w:rsidR="00AB7B25" w:rsidRDefault="00BE4F65">
                  <w:pPr>
                    <w:pStyle w:val="Compact"/>
                    <w:jc w:val="center"/>
                  </w:pPr>
                  <w:r>
                    <w:t>6.0e+02</w:t>
                  </w:r>
                </w:p>
              </w:tc>
              <w:tc>
                <w:tcPr>
                  <w:tcW w:w="1620" w:type="dxa"/>
                </w:tcPr>
                <w:p w14:paraId="1FFB01FC" w14:textId="77777777" w:rsidR="00AB7B25" w:rsidRDefault="00BE4F65">
                  <w:pPr>
                    <w:pStyle w:val="Compact"/>
                    <w:jc w:val="center"/>
                  </w:pPr>
                  <w:r>
                    <w:t>64.00</w:t>
                  </w:r>
                </w:p>
              </w:tc>
              <w:tc>
                <w:tcPr>
                  <w:tcW w:w="1419" w:type="dxa"/>
                </w:tcPr>
                <w:p w14:paraId="7B87E806" w14:textId="77777777" w:rsidR="00AB7B25" w:rsidRDefault="00BE4F65">
                  <w:pPr>
                    <w:pStyle w:val="Compact"/>
                    <w:jc w:val="center"/>
                  </w:pPr>
                  <w:r>
                    <w:t>NA</w:t>
                  </w:r>
                </w:p>
              </w:tc>
            </w:tr>
            <w:tr w:rsidR="00AB7B25" w14:paraId="0D6A9860" w14:textId="77777777" w:rsidTr="00701B1D">
              <w:tc>
                <w:tcPr>
                  <w:tcW w:w="2235" w:type="dxa"/>
                </w:tcPr>
                <w:p w14:paraId="6CECE477" w14:textId="77777777" w:rsidR="00AB7B25" w:rsidRDefault="00BE4F65" w:rsidP="00681165">
                  <w:pPr>
                    <w:pStyle w:val="Compact"/>
                  </w:pPr>
                  <w:r>
                    <w:t>Refrigerator</w:t>
                  </w:r>
                </w:p>
              </w:tc>
              <w:tc>
                <w:tcPr>
                  <w:tcW w:w="1440" w:type="dxa"/>
                </w:tcPr>
                <w:p w14:paraId="570595BA" w14:textId="77777777" w:rsidR="00AB7B25" w:rsidRDefault="00BE4F65">
                  <w:pPr>
                    <w:pStyle w:val="Compact"/>
                    <w:jc w:val="center"/>
                  </w:pPr>
                  <w:r>
                    <w:t>ea</w:t>
                  </w:r>
                </w:p>
              </w:tc>
              <w:tc>
                <w:tcPr>
                  <w:tcW w:w="1260" w:type="dxa"/>
                </w:tcPr>
                <w:p w14:paraId="0C4DDB03" w14:textId="77777777" w:rsidR="00AB7B25" w:rsidRDefault="00BE4F65">
                  <w:pPr>
                    <w:pStyle w:val="Compact"/>
                    <w:jc w:val="center"/>
                  </w:pPr>
                  <w:r>
                    <w:t>1100.00</w:t>
                  </w:r>
                </w:p>
              </w:tc>
              <w:tc>
                <w:tcPr>
                  <w:tcW w:w="1170" w:type="dxa"/>
                </w:tcPr>
                <w:p w14:paraId="21D7BEC9" w14:textId="77777777" w:rsidR="00AB7B25" w:rsidRDefault="00BE4F65">
                  <w:pPr>
                    <w:pStyle w:val="Compact"/>
                    <w:jc w:val="center"/>
                  </w:pPr>
                  <w:r>
                    <w:t>6.8e+02</w:t>
                  </w:r>
                </w:p>
              </w:tc>
              <w:tc>
                <w:tcPr>
                  <w:tcW w:w="1620" w:type="dxa"/>
                </w:tcPr>
                <w:p w14:paraId="6CBEDD70" w14:textId="77777777" w:rsidR="00AB7B25" w:rsidRDefault="00BE4F65">
                  <w:pPr>
                    <w:pStyle w:val="Compact"/>
                    <w:jc w:val="center"/>
                  </w:pPr>
                  <w:r>
                    <w:t>290.00</w:t>
                  </w:r>
                </w:p>
              </w:tc>
              <w:tc>
                <w:tcPr>
                  <w:tcW w:w="1419" w:type="dxa"/>
                </w:tcPr>
                <w:p w14:paraId="71420945" w14:textId="77777777" w:rsidR="00AB7B25" w:rsidRDefault="00BE4F65">
                  <w:pPr>
                    <w:pStyle w:val="Compact"/>
                    <w:jc w:val="center"/>
                  </w:pPr>
                  <w:r>
                    <w:t>NA</w:t>
                  </w:r>
                </w:p>
              </w:tc>
            </w:tr>
            <w:tr w:rsidR="00AB7B25" w14:paraId="454DEA38" w14:textId="77777777" w:rsidTr="00701B1D">
              <w:tc>
                <w:tcPr>
                  <w:tcW w:w="2235" w:type="dxa"/>
                </w:tcPr>
                <w:p w14:paraId="4D645B8A" w14:textId="77777777" w:rsidR="00AB7B25" w:rsidRDefault="00BE4F65" w:rsidP="00681165">
                  <w:pPr>
                    <w:pStyle w:val="Compact"/>
                  </w:pPr>
                  <w:r>
                    <w:t>Roof Cover</w:t>
                  </w:r>
                </w:p>
              </w:tc>
              <w:tc>
                <w:tcPr>
                  <w:tcW w:w="1440" w:type="dxa"/>
                </w:tcPr>
                <w:p w14:paraId="1E188D9C" w14:textId="77777777" w:rsidR="00AB7B25" w:rsidRDefault="00BE4F65">
                  <w:pPr>
                    <w:pStyle w:val="Compact"/>
                    <w:jc w:val="center"/>
                  </w:pPr>
                  <w:r>
                    <w:t>ft2</w:t>
                  </w:r>
                </w:p>
              </w:tc>
              <w:tc>
                <w:tcPr>
                  <w:tcW w:w="1260" w:type="dxa"/>
                </w:tcPr>
                <w:p w14:paraId="2EFD504C" w14:textId="77777777" w:rsidR="00AB7B25" w:rsidRDefault="00BE4F65">
                  <w:pPr>
                    <w:pStyle w:val="Compact"/>
                    <w:jc w:val="center"/>
                  </w:pPr>
                  <w:r>
                    <w:t>4.10</w:t>
                  </w:r>
                </w:p>
              </w:tc>
              <w:tc>
                <w:tcPr>
                  <w:tcW w:w="1170" w:type="dxa"/>
                </w:tcPr>
                <w:p w14:paraId="46FE370B" w14:textId="77777777" w:rsidR="00AB7B25" w:rsidRDefault="00BE4F65">
                  <w:pPr>
                    <w:pStyle w:val="Compact"/>
                    <w:jc w:val="center"/>
                  </w:pPr>
                  <w:r>
                    <w:t>2.2e+00</w:t>
                  </w:r>
                </w:p>
              </w:tc>
              <w:tc>
                <w:tcPr>
                  <w:tcW w:w="1620" w:type="dxa"/>
                </w:tcPr>
                <w:p w14:paraId="21928D1F" w14:textId="77777777" w:rsidR="00AB7B25" w:rsidRDefault="00BE4F65">
                  <w:pPr>
                    <w:pStyle w:val="Compact"/>
                    <w:jc w:val="center"/>
                  </w:pPr>
                  <w:r>
                    <w:t>0.00</w:t>
                  </w:r>
                </w:p>
              </w:tc>
              <w:tc>
                <w:tcPr>
                  <w:tcW w:w="1419" w:type="dxa"/>
                </w:tcPr>
                <w:p w14:paraId="0E3C95DD" w14:textId="77777777" w:rsidR="00AB7B25" w:rsidRDefault="00BE4F65">
                  <w:pPr>
                    <w:pStyle w:val="Compact"/>
                    <w:jc w:val="center"/>
                  </w:pPr>
                  <w:r>
                    <w:t>0.0e+00</w:t>
                  </w:r>
                </w:p>
              </w:tc>
            </w:tr>
            <w:tr w:rsidR="00AB7B25" w14:paraId="46C4432B" w14:textId="77777777" w:rsidTr="00701B1D">
              <w:tc>
                <w:tcPr>
                  <w:tcW w:w="2235" w:type="dxa"/>
                </w:tcPr>
                <w:p w14:paraId="591F4341" w14:textId="77777777" w:rsidR="00AB7B25" w:rsidRDefault="00BE4F65" w:rsidP="00681165">
                  <w:pPr>
                    <w:pStyle w:val="Compact"/>
                  </w:pPr>
                  <w:r>
                    <w:t>Roof Cover Underlayment</w:t>
                  </w:r>
                </w:p>
              </w:tc>
              <w:tc>
                <w:tcPr>
                  <w:tcW w:w="1440" w:type="dxa"/>
                </w:tcPr>
                <w:p w14:paraId="1F63F772" w14:textId="77777777" w:rsidR="00AB7B25" w:rsidRDefault="00BE4F65">
                  <w:pPr>
                    <w:pStyle w:val="Compact"/>
                    <w:jc w:val="center"/>
                  </w:pPr>
                  <w:r>
                    <w:t>ft2</w:t>
                  </w:r>
                </w:p>
              </w:tc>
              <w:tc>
                <w:tcPr>
                  <w:tcW w:w="1260" w:type="dxa"/>
                </w:tcPr>
                <w:p w14:paraId="59189A4B" w14:textId="77777777" w:rsidR="00AB7B25" w:rsidRDefault="00BE4F65">
                  <w:pPr>
                    <w:pStyle w:val="Compact"/>
                    <w:jc w:val="center"/>
                  </w:pPr>
                  <w:r>
                    <w:t>0.20</w:t>
                  </w:r>
                </w:p>
              </w:tc>
              <w:tc>
                <w:tcPr>
                  <w:tcW w:w="1170" w:type="dxa"/>
                </w:tcPr>
                <w:p w14:paraId="1FE40CD5" w14:textId="77777777" w:rsidR="00AB7B25" w:rsidRDefault="00BE4F65">
                  <w:pPr>
                    <w:pStyle w:val="Compact"/>
                    <w:jc w:val="center"/>
                  </w:pPr>
                  <w:r>
                    <w:t>8.8e-02</w:t>
                  </w:r>
                </w:p>
              </w:tc>
              <w:tc>
                <w:tcPr>
                  <w:tcW w:w="1620" w:type="dxa"/>
                </w:tcPr>
                <w:p w14:paraId="0ACD1C34" w14:textId="77777777" w:rsidR="00AB7B25" w:rsidRDefault="00BE4F65">
                  <w:pPr>
                    <w:pStyle w:val="Compact"/>
                    <w:jc w:val="center"/>
                  </w:pPr>
                  <w:r>
                    <w:t>0.00</w:t>
                  </w:r>
                </w:p>
              </w:tc>
              <w:tc>
                <w:tcPr>
                  <w:tcW w:w="1419" w:type="dxa"/>
                </w:tcPr>
                <w:p w14:paraId="79BF9BAD" w14:textId="77777777" w:rsidR="00AB7B25" w:rsidRDefault="00BE4F65">
                  <w:pPr>
                    <w:pStyle w:val="Compact"/>
                    <w:jc w:val="center"/>
                  </w:pPr>
                  <w:r>
                    <w:t>0.0e+00</w:t>
                  </w:r>
                </w:p>
              </w:tc>
            </w:tr>
            <w:tr w:rsidR="00AB7B25" w14:paraId="304D7837" w14:textId="77777777" w:rsidTr="00701B1D">
              <w:tc>
                <w:tcPr>
                  <w:tcW w:w="2235" w:type="dxa"/>
                </w:tcPr>
                <w:p w14:paraId="7251A441" w14:textId="77777777" w:rsidR="00AB7B25" w:rsidRDefault="00BE4F65" w:rsidP="00681165">
                  <w:pPr>
                    <w:pStyle w:val="Compact"/>
                  </w:pPr>
                  <w:r>
                    <w:t>Roof Cover and underlayment combined</w:t>
                  </w:r>
                </w:p>
              </w:tc>
              <w:tc>
                <w:tcPr>
                  <w:tcW w:w="1440" w:type="dxa"/>
                </w:tcPr>
                <w:p w14:paraId="4117576F" w14:textId="77777777" w:rsidR="00AB7B25" w:rsidRDefault="00BE4F65">
                  <w:pPr>
                    <w:pStyle w:val="Compact"/>
                    <w:jc w:val="center"/>
                  </w:pPr>
                  <w:r>
                    <w:t>ft2</w:t>
                  </w:r>
                </w:p>
              </w:tc>
              <w:tc>
                <w:tcPr>
                  <w:tcW w:w="1260" w:type="dxa"/>
                </w:tcPr>
                <w:p w14:paraId="3782270D" w14:textId="77777777" w:rsidR="00AB7B25" w:rsidRDefault="00BE4F65">
                  <w:pPr>
                    <w:pStyle w:val="Compact"/>
                    <w:jc w:val="center"/>
                  </w:pPr>
                  <w:r>
                    <w:t>0.00</w:t>
                  </w:r>
                </w:p>
              </w:tc>
              <w:tc>
                <w:tcPr>
                  <w:tcW w:w="1170" w:type="dxa"/>
                </w:tcPr>
                <w:p w14:paraId="1720DC84" w14:textId="77777777" w:rsidR="00AB7B25" w:rsidRDefault="00BE4F65">
                  <w:pPr>
                    <w:pStyle w:val="Compact"/>
                    <w:jc w:val="center"/>
                  </w:pPr>
                  <w:r>
                    <w:t>0.0e+00</w:t>
                  </w:r>
                </w:p>
              </w:tc>
              <w:tc>
                <w:tcPr>
                  <w:tcW w:w="1620" w:type="dxa"/>
                </w:tcPr>
                <w:p w14:paraId="62B86FAB" w14:textId="77777777" w:rsidR="00AB7B25" w:rsidRDefault="00BE4F65">
                  <w:pPr>
                    <w:pStyle w:val="Compact"/>
                    <w:jc w:val="center"/>
                  </w:pPr>
                  <w:r>
                    <w:t>1.20</w:t>
                  </w:r>
                </w:p>
              </w:tc>
              <w:tc>
                <w:tcPr>
                  <w:tcW w:w="1419" w:type="dxa"/>
                </w:tcPr>
                <w:p w14:paraId="58A0EA68" w14:textId="77777777" w:rsidR="00AB7B25" w:rsidRDefault="00BE4F65">
                  <w:pPr>
                    <w:pStyle w:val="Compact"/>
                    <w:jc w:val="center"/>
                  </w:pPr>
                  <w:r>
                    <w:t>6.1e-01</w:t>
                  </w:r>
                </w:p>
              </w:tc>
            </w:tr>
            <w:tr w:rsidR="00AB7B25" w14:paraId="4A43C17F" w14:textId="77777777" w:rsidTr="00701B1D">
              <w:tc>
                <w:tcPr>
                  <w:tcW w:w="2235" w:type="dxa"/>
                </w:tcPr>
                <w:p w14:paraId="2709A70E" w14:textId="77777777" w:rsidR="00AB7B25" w:rsidRDefault="00BE4F65" w:rsidP="00681165">
                  <w:pPr>
                    <w:pStyle w:val="Compact"/>
                  </w:pPr>
                  <w:r w:rsidRPr="00BB16A3">
                    <w:rPr>
                      <w:highlight w:val="yellow"/>
                      <w:rPrChange w:id="72" w:author="Sebastian Rowan" w:date="2024-01-05T12:27:00Z">
                        <w:rPr/>
                      </w:rPrChange>
                    </w:rPr>
                    <w:t>Roof</w:t>
                  </w:r>
                  <w:r>
                    <w:t xml:space="preserve"> Sheathing</w:t>
                  </w:r>
                </w:p>
              </w:tc>
              <w:tc>
                <w:tcPr>
                  <w:tcW w:w="1440" w:type="dxa"/>
                </w:tcPr>
                <w:p w14:paraId="385A8C18" w14:textId="77777777" w:rsidR="00AB7B25" w:rsidRDefault="00BE4F65">
                  <w:pPr>
                    <w:pStyle w:val="Compact"/>
                    <w:jc w:val="center"/>
                  </w:pPr>
                  <w:r>
                    <w:t>ft2</w:t>
                  </w:r>
                </w:p>
              </w:tc>
              <w:tc>
                <w:tcPr>
                  <w:tcW w:w="1260" w:type="dxa"/>
                </w:tcPr>
                <w:p w14:paraId="04BD3D8E" w14:textId="77777777" w:rsidR="00AB7B25" w:rsidRDefault="00BE4F65">
                  <w:pPr>
                    <w:pStyle w:val="Compact"/>
                    <w:jc w:val="center"/>
                  </w:pPr>
                  <w:r>
                    <w:t>1.30</w:t>
                  </w:r>
                </w:p>
              </w:tc>
              <w:tc>
                <w:tcPr>
                  <w:tcW w:w="1170" w:type="dxa"/>
                </w:tcPr>
                <w:p w14:paraId="6AEF12FA" w14:textId="77777777" w:rsidR="00AB7B25" w:rsidRDefault="00BE4F65">
                  <w:pPr>
                    <w:pStyle w:val="Compact"/>
                    <w:jc w:val="center"/>
                  </w:pPr>
                  <w:r>
                    <w:t>2.4e-01</w:t>
                  </w:r>
                </w:p>
              </w:tc>
              <w:tc>
                <w:tcPr>
                  <w:tcW w:w="1620" w:type="dxa"/>
                </w:tcPr>
                <w:p w14:paraId="70B7E8F8" w14:textId="77777777" w:rsidR="00AB7B25" w:rsidRDefault="00BE4F65">
                  <w:pPr>
                    <w:pStyle w:val="Compact"/>
                    <w:jc w:val="center"/>
                  </w:pPr>
                  <w:r>
                    <w:t>0.33</w:t>
                  </w:r>
                </w:p>
              </w:tc>
              <w:tc>
                <w:tcPr>
                  <w:tcW w:w="1419" w:type="dxa"/>
                </w:tcPr>
                <w:p w14:paraId="5A715E84" w14:textId="77777777" w:rsidR="00AB7B25" w:rsidRDefault="00BE4F65">
                  <w:pPr>
                    <w:pStyle w:val="Compact"/>
                    <w:jc w:val="center"/>
                  </w:pPr>
                  <w:r>
                    <w:t>2.0e-02</w:t>
                  </w:r>
                </w:p>
              </w:tc>
            </w:tr>
            <w:tr w:rsidR="00AB7B25" w14:paraId="23827898" w14:textId="77777777" w:rsidTr="00701B1D">
              <w:tc>
                <w:tcPr>
                  <w:tcW w:w="2235" w:type="dxa"/>
                </w:tcPr>
                <w:p w14:paraId="24631349" w14:textId="77777777" w:rsidR="00AB7B25" w:rsidRDefault="00BE4F65" w:rsidP="00681165">
                  <w:pPr>
                    <w:pStyle w:val="Compact"/>
                  </w:pPr>
                  <w:r w:rsidRPr="00BB16A3">
                    <w:rPr>
                      <w:highlight w:val="yellow"/>
                      <w:rPrChange w:id="73" w:author="Sebastian Rowan" w:date="2024-01-05T12:27:00Z">
                        <w:rPr/>
                      </w:rPrChange>
                    </w:rPr>
                    <w:t>Sheetrock</w:t>
                  </w:r>
                  <w:r>
                    <w:t>/drywall</w:t>
                  </w:r>
                </w:p>
              </w:tc>
              <w:tc>
                <w:tcPr>
                  <w:tcW w:w="1440" w:type="dxa"/>
                </w:tcPr>
                <w:p w14:paraId="07E78B73" w14:textId="77777777" w:rsidR="00AB7B25" w:rsidRDefault="00BE4F65">
                  <w:pPr>
                    <w:pStyle w:val="Compact"/>
                    <w:jc w:val="center"/>
                  </w:pPr>
                  <w:r>
                    <w:t>ft2</w:t>
                  </w:r>
                </w:p>
              </w:tc>
              <w:tc>
                <w:tcPr>
                  <w:tcW w:w="1260" w:type="dxa"/>
                </w:tcPr>
                <w:p w14:paraId="58DD6988" w14:textId="77777777" w:rsidR="00AB7B25" w:rsidRDefault="00BE4F65">
                  <w:pPr>
                    <w:pStyle w:val="Compact"/>
                    <w:jc w:val="center"/>
                  </w:pPr>
                  <w:r>
                    <w:t>0.78</w:t>
                  </w:r>
                </w:p>
              </w:tc>
              <w:tc>
                <w:tcPr>
                  <w:tcW w:w="1170" w:type="dxa"/>
                </w:tcPr>
                <w:p w14:paraId="41266D6F" w14:textId="77777777" w:rsidR="00AB7B25" w:rsidRDefault="00BE4F65">
                  <w:pPr>
                    <w:pStyle w:val="Compact"/>
                    <w:jc w:val="center"/>
                  </w:pPr>
                  <w:r>
                    <w:t>8.6e-02</w:t>
                  </w:r>
                </w:p>
              </w:tc>
              <w:tc>
                <w:tcPr>
                  <w:tcW w:w="1620" w:type="dxa"/>
                </w:tcPr>
                <w:p w14:paraId="7A410BCB" w14:textId="77777777" w:rsidR="00AB7B25" w:rsidRDefault="00BE4F65">
                  <w:pPr>
                    <w:pStyle w:val="Compact"/>
                    <w:jc w:val="center"/>
                  </w:pPr>
                  <w:r>
                    <w:t>0.38</w:t>
                  </w:r>
                </w:p>
              </w:tc>
              <w:tc>
                <w:tcPr>
                  <w:tcW w:w="1419" w:type="dxa"/>
                </w:tcPr>
                <w:p w14:paraId="2C6E6E19" w14:textId="77777777" w:rsidR="00AB7B25" w:rsidRDefault="00BE4F65">
                  <w:pPr>
                    <w:pStyle w:val="Compact"/>
                    <w:jc w:val="center"/>
                  </w:pPr>
                  <w:r>
                    <w:t>8.1e-02</w:t>
                  </w:r>
                </w:p>
              </w:tc>
            </w:tr>
            <w:tr w:rsidR="00AB7B25" w14:paraId="761A1015" w14:textId="77777777" w:rsidTr="00701B1D">
              <w:tc>
                <w:tcPr>
                  <w:tcW w:w="2235" w:type="dxa"/>
                </w:tcPr>
                <w:p w14:paraId="5F592BF2" w14:textId="77777777" w:rsidR="00AB7B25" w:rsidRDefault="00BE4F65" w:rsidP="00681165">
                  <w:pPr>
                    <w:pStyle w:val="Compact"/>
                  </w:pPr>
                  <w:r>
                    <w:t>Top Cabinets</w:t>
                  </w:r>
                </w:p>
              </w:tc>
              <w:tc>
                <w:tcPr>
                  <w:tcW w:w="1440" w:type="dxa"/>
                </w:tcPr>
                <w:p w14:paraId="7AF7BCC0" w14:textId="77777777" w:rsidR="00AB7B25" w:rsidRDefault="00BE4F65">
                  <w:pPr>
                    <w:pStyle w:val="Compact"/>
                    <w:jc w:val="center"/>
                  </w:pPr>
                  <w:r>
                    <w:t>ea</w:t>
                  </w:r>
                </w:p>
              </w:tc>
              <w:tc>
                <w:tcPr>
                  <w:tcW w:w="1260" w:type="dxa"/>
                </w:tcPr>
                <w:p w14:paraId="0D1109CA" w14:textId="77777777" w:rsidR="00AB7B25" w:rsidRDefault="00BE4F65">
                  <w:pPr>
                    <w:pStyle w:val="Compact"/>
                    <w:jc w:val="center"/>
                  </w:pPr>
                  <w:r>
                    <w:t>5500.00</w:t>
                  </w:r>
                </w:p>
              </w:tc>
              <w:tc>
                <w:tcPr>
                  <w:tcW w:w="1170" w:type="dxa"/>
                </w:tcPr>
                <w:p w14:paraId="61B13D8F" w14:textId="77777777" w:rsidR="00AB7B25" w:rsidRDefault="00BE4F65">
                  <w:pPr>
                    <w:pStyle w:val="Compact"/>
                    <w:jc w:val="center"/>
                  </w:pPr>
                  <w:r>
                    <w:t>3.9e+03</w:t>
                  </w:r>
                </w:p>
              </w:tc>
              <w:tc>
                <w:tcPr>
                  <w:tcW w:w="1620" w:type="dxa"/>
                </w:tcPr>
                <w:p w14:paraId="6793731C" w14:textId="77777777" w:rsidR="00AB7B25" w:rsidRDefault="00BE4F65">
                  <w:pPr>
                    <w:pStyle w:val="Compact"/>
                    <w:jc w:val="center"/>
                  </w:pPr>
                  <w:r>
                    <w:t>720.00</w:t>
                  </w:r>
                </w:p>
              </w:tc>
              <w:tc>
                <w:tcPr>
                  <w:tcW w:w="1419" w:type="dxa"/>
                </w:tcPr>
                <w:p w14:paraId="1EB3E30C" w14:textId="77777777" w:rsidR="00AB7B25" w:rsidRDefault="00BE4F65">
                  <w:pPr>
                    <w:pStyle w:val="Compact"/>
                    <w:jc w:val="center"/>
                  </w:pPr>
                  <w:r>
                    <w:t>4.0e+02</w:t>
                  </w:r>
                </w:p>
              </w:tc>
            </w:tr>
            <w:tr w:rsidR="00AB7B25" w14:paraId="56465CF4" w14:textId="77777777" w:rsidTr="00701B1D">
              <w:tc>
                <w:tcPr>
                  <w:tcW w:w="2235" w:type="dxa"/>
                </w:tcPr>
                <w:p w14:paraId="60E7F5D4" w14:textId="77777777" w:rsidR="00AB7B25" w:rsidRDefault="00BE4F65" w:rsidP="00681165">
                  <w:pPr>
                    <w:pStyle w:val="Compact"/>
                  </w:pPr>
                  <w:r>
                    <w:t>Top Outlets</w:t>
                  </w:r>
                </w:p>
              </w:tc>
              <w:tc>
                <w:tcPr>
                  <w:tcW w:w="1440" w:type="dxa"/>
                </w:tcPr>
                <w:p w14:paraId="3DCEBE20" w14:textId="77777777" w:rsidR="00AB7B25" w:rsidRDefault="00BE4F65">
                  <w:pPr>
                    <w:pStyle w:val="Compact"/>
                    <w:jc w:val="center"/>
                  </w:pPr>
                  <w:r>
                    <w:t>ea</w:t>
                  </w:r>
                </w:p>
              </w:tc>
              <w:tc>
                <w:tcPr>
                  <w:tcW w:w="1260" w:type="dxa"/>
                </w:tcPr>
                <w:p w14:paraId="3F60B1FC" w14:textId="77777777" w:rsidR="00AB7B25" w:rsidRDefault="00BE4F65">
                  <w:pPr>
                    <w:pStyle w:val="Compact"/>
                    <w:jc w:val="center"/>
                  </w:pPr>
                  <w:r>
                    <w:t>59.00</w:t>
                  </w:r>
                </w:p>
              </w:tc>
              <w:tc>
                <w:tcPr>
                  <w:tcW w:w="1170" w:type="dxa"/>
                </w:tcPr>
                <w:p w14:paraId="7B98DAA6" w14:textId="77777777" w:rsidR="00AB7B25" w:rsidRDefault="00BE4F65">
                  <w:pPr>
                    <w:pStyle w:val="Compact"/>
                    <w:jc w:val="center"/>
                  </w:pPr>
                  <w:r>
                    <w:t>8.3e+00</w:t>
                  </w:r>
                </w:p>
              </w:tc>
              <w:tc>
                <w:tcPr>
                  <w:tcW w:w="1620" w:type="dxa"/>
                </w:tcPr>
                <w:p w14:paraId="320904CC" w14:textId="77777777" w:rsidR="00AB7B25" w:rsidRDefault="00BE4F65">
                  <w:pPr>
                    <w:pStyle w:val="Compact"/>
                    <w:jc w:val="center"/>
                  </w:pPr>
                  <w:r>
                    <w:t>23.00</w:t>
                  </w:r>
                </w:p>
              </w:tc>
              <w:tc>
                <w:tcPr>
                  <w:tcW w:w="1419" w:type="dxa"/>
                </w:tcPr>
                <w:p w14:paraId="1F09CE91" w14:textId="77777777" w:rsidR="00AB7B25" w:rsidRDefault="00BE4F65">
                  <w:pPr>
                    <w:pStyle w:val="Compact"/>
                    <w:jc w:val="center"/>
                  </w:pPr>
                  <w:r>
                    <w:t>NA</w:t>
                  </w:r>
                </w:p>
              </w:tc>
            </w:tr>
            <w:tr w:rsidR="00AB7B25" w14:paraId="7C806326" w14:textId="77777777" w:rsidTr="00701B1D">
              <w:tc>
                <w:tcPr>
                  <w:tcW w:w="2235" w:type="dxa"/>
                </w:tcPr>
                <w:p w14:paraId="6468D308" w14:textId="77777777" w:rsidR="00AB7B25" w:rsidRDefault="00BE4F65" w:rsidP="00681165">
                  <w:pPr>
                    <w:pStyle w:val="Compact"/>
                  </w:pPr>
                  <w:r>
                    <w:t>Underfloor Ductwork</w:t>
                  </w:r>
                </w:p>
              </w:tc>
              <w:tc>
                <w:tcPr>
                  <w:tcW w:w="1440" w:type="dxa"/>
                </w:tcPr>
                <w:p w14:paraId="2474C44E" w14:textId="77777777" w:rsidR="00AB7B25" w:rsidRDefault="00BE4F65">
                  <w:pPr>
                    <w:pStyle w:val="Compact"/>
                    <w:jc w:val="center"/>
                  </w:pPr>
                  <w:r>
                    <w:t>ft</w:t>
                  </w:r>
                </w:p>
              </w:tc>
              <w:tc>
                <w:tcPr>
                  <w:tcW w:w="1260" w:type="dxa"/>
                </w:tcPr>
                <w:p w14:paraId="2E9BBB7B" w14:textId="77777777" w:rsidR="00AB7B25" w:rsidRDefault="00BE4F65">
                  <w:pPr>
                    <w:pStyle w:val="Compact"/>
                    <w:jc w:val="center"/>
                  </w:pPr>
                  <w:r>
                    <w:t>27.00</w:t>
                  </w:r>
                </w:p>
              </w:tc>
              <w:tc>
                <w:tcPr>
                  <w:tcW w:w="1170" w:type="dxa"/>
                </w:tcPr>
                <w:p w14:paraId="27741AAD" w14:textId="77777777" w:rsidR="00AB7B25" w:rsidRDefault="00BE4F65">
                  <w:pPr>
                    <w:pStyle w:val="Compact"/>
                    <w:jc w:val="center"/>
                  </w:pPr>
                  <w:r>
                    <w:t>8.4e+00</w:t>
                  </w:r>
                </w:p>
              </w:tc>
              <w:tc>
                <w:tcPr>
                  <w:tcW w:w="1620" w:type="dxa"/>
                </w:tcPr>
                <w:p w14:paraId="2C303325" w14:textId="77777777" w:rsidR="00AB7B25" w:rsidRDefault="00BE4F65">
                  <w:pPr>
                    <w:pStyle w:val="Compact"/>
                    <w:jc w:val="center"/>
                  </w:pPr>
                  <w:r>
                    <w:t>2.90</w:t>
                  </w:r>
                </w:p>
              </w:tc>
              <w:tc>
                <w:tcPr>
                  <w:tcW w:w="1419" w:type="dxa"/>
                </w:tcPr>
                <w:p w14:paraId="5026D32E" w14:textId="77777777" w:rsidR="00AB7B25" w:rsidRDefault="00BE4F65">
                  <w:pPr>
                    <w:pStyle w:val="Compact"/>
                    <w:jc w:val="center"/>
                  </w:pPr>
                  <w:r>
                    <w:t>3.1e+00</w:t>
                  </w:r>
                </w:p>
              </w:tc>
            </w:tr>
            <w:tr w:rsidR="00AB7B25" w14:paraId="286C5723" w14:textId="77777777" w:rsidTr="00701B1D">
              <w:tc>
                <w:tcPr>
                  <w:tcW w:w="2235" w:type="dxa"/>
                </w:tcPr>
                <w:p w14:paraId="6468A808" w14:textId="77777777" w:rsidR="00AB7B25" w:rsidRDefault="00BE4F65" w:rsidP="00681165">
                  <w:pPr>
                    <w:pStyle w:val="Compact"/>
                  </w:pPr>
                  <w:r>
                    <w:t>Underfloor Insulation</w:t>
                  </w:r>
                </w:p>
              </w:tc>
              <w:tc>
                <w:tcPr>
                  <w:tcW w:w="1440" w:type="dxa"/>
                </w:tcPr>
                <w:p w14:paraId="1E03253B" w14:textId="77777777" w:rsidR="00AB7B25" w:rsidRDefault="00BE4F65">
                  <w:pPr>
                    <w:pStyle w:val="Compact"/>
                    <w:jc w:val="center"/>
                  </w:pPr>
                  <w:r>
                    <w:t>ft2</w:t>
                  </w:r>
                </w:p>
              </w:tc>
              <w:tc>
                <w:tcPr>
                  <w:tcW w:w="1260" w:type="dxa"/>
                </w:tcPr>
                <w:p w14:paraId="79B8189B" w14:textId="77777777" w:rsidR="00AB7B25" w:rsidRDefault="00BE4F65">
                  <w:pPr>
                    <w:pStyle w:val="Compact"/>
                    <w:jc w:val="center"/>
                  </w:pPr>
                  <w:r>
                    <w:t>2.40</w:t>
                  </w:r>
                </w:p>
              </w:tc>
              <w:tc>
                <w:tcPr>
                  <w:tcW w:w="1170" w:type="dxa"/>
                </w:tcPr>
                <w:p w14:paraId="2694D9C9" w14:textId="77777777" w:rsidR="00AB7B25" w:rsidRDefault="00BE4F65">
                  <w:pPr>
                    <w:pStyle w:val="Compact"/>
                    <w:jc w:val="center"/>
                  </w:pPr>
                  <w:r>
                    <w:t>9.5e-01</w:t>
                  </w:r>
                </w:p>
              </w:tc>
              <w:tc>
                <w:tcPr>
                  <w:tcW w:w="1620" w:type="dxa"/>
                </w:tcPr>
                <w:p w14:paraId="3773C804" w14:textId="77777777" w:rsidR="00AB7B25" w:rsidRDefault="00BE4F65">
                  <w:pPr>
                    <w:pStyle w:val="Compact"/>
                    <w:jc w:val="center"/>
                  </w:pPr>
                  <w:r>
                    <w:t>0.51</w:t>
                  </w:r>
                </w:p>
              </w:tc>
              <w:tc>
                <w:tcPr>
                  <w:tcW w:w="1419" w:type="dxa"/>
                </w:tcPr>
                <w:p w14:paraId="6FCD0CAE" w14:textId="77777777" w:rsidR="00AB7B25" w:rsidRDefault="00BE4F65">
                  <w:pPr>
                    <w:pStyle w:val="Compact"/>
                    <w:jc w:val="center"/>
                  </w:pPr>
                  <w:r>
                    <w:t>2.6e-01</w:t>
                  </w:r>
                </w:p>
              </w:tc>
            </w:tr>
            <w:tr w:rsidR="00AB7B25" w14:paraId="4B77CC1E" w14:textId="77777777" w:rsidTr="00701B1D">
              <w:tc>
                <w:tcPr>
                  <w:tcW w:w="2235" w:type="dxa"/>
                </w:tcPr>
                <w:p w14:paraId="5F57B128" w14:textId="77777777" w:rsidR="00AB7B25" w:rsidRDefault="00BE4F65" w:rsidP="00681165">
                  <w:pPr>
                    <w:pStyle w:val="Compact"/>
                  </w:pPr>
                  <w:r>
                    <w:t>Wall Insulation</w:t>
                  </w:r>
                </w:p>
              </w:tc>
              <w:tc>
                <w:tcPr>
                  <w:tcW w:w="1440" w:type="dxa"/>
                </w:tcPr>
                <w:p w14:paraId="42342465" w14:textId="77777777" w:rsidR="00AB7B25" w:rsidRDefault="00BE4F65">
                  <w:pPr>
                    <w:pStyle w:val="Compact"/>
                    <w:jc w:val="center"/>
                  </w:pPr>
                  <w:r>
                    <w:t>ft2</w:t>
                  </w:r>
                </w:p>
              </w:tc>
              <w:tc>
                <w:tcPr>
                  <w:tcW w:w="1260" w:type="dxa"/>
                </w:tcPr>
                <w:p w14:paraId="656520DD" w14:textId="77777777" w:rsidR="00AB7B25" w:rsidRDefault="00BE4F65">
                  <w:pPr>
                    <w:pStyle w:val="Compact"/>
                    <w:jc w:val="center"/>
                  </w:pPr>
                  <w:r>
                    <w:t>1.20</w:t>
                  </w:r>
                </w:p>
              </w:tc>
              <w:tc>
                <w:tcPr>
                  <w:tcW w:w="1170" w:type="dxa"/>
                </w:tcPr>
                <w:p w14:paraId="73AAA6E2" w14:textId="77777777" w:rsidR="00AB7B25" w:rsidRDefault="00BE4F65">
                  <w:pPr>
                    <w:pStyle w:val="Compact"/>
                    <w:jc w:val="center"/>
                  </w:pPr>
                  <w:r>
                    <w:t>6.2e-01</w:t>
                  </w:r>
                </w:p>
              </w:tc>
              <w:tc>
                <w:tcPr>
                  <w:tcW w:w="1620" w:type="dxa"/>
                </w:tcPr>
                <w:p w14:paraId="74D11BD1" w14:textId="77777777" w:rsidR="00AB7B25" w:rsidRDefault="00BE4F65">
                  <w:pPr>
                    <w:pStyle w:val="Compact"/>
                    <w:jc w:val="center"/>
                  </w:pPr>
                  <w:r>
                    <w:t>0.29</w:t>
                  </w:r>
                </w:p>
              </w:tc>
              <w:tc>
                <w:tcPr>
                  <w:tcW w:w="1419" w:type="dxa"/>
                </w:tcPr>
                <w:p w14:paraId="15251A8A" w14:textId="77777777" w:rsidR="00AB7B25" w:rsidRDefault="00BE4F65">
                  <w:pPr>
                    <w:pStyle w:val="Compact"/>
                    <w:jc w:val="center"/>
                  </w:pPr>
                  <w:r>
                    <w:t>1.9e-01</w:t>
                  </w:r>
                </w:p>
              </w:tc>
            </w:tr>
            <w:tr w:rsidR="00AB7B25" w14:paraId="7CF220E4" w14:textId="77777777" w:rsidTr="00701B1D">
              <w:tc>
                <w:tcPr>
                  <w:tcW w:w="2235" w:type="dxa"/>
                </w:tcPr>
                <w:p w14:paraId="4DDE6647" w14:textId="77777777" w:rsidR="00AB7B25" w:rsidRDefault="00BE4F65" w:rsidP="00681165">
                  <w:pPr>
                    <w:pStyle w:val="Compact"/>
                  </w:pPr>
                  <w:r>
                    <w:t>Wall Paint - Exterior</w:t>
                  </w:r>
                </w:p>
              </w:tc>
              <w:tc>
                <w:tcPr>
                  <w:tcW w:w="1440" w:type="dxa"/>
                </w:tcPr>
                <w:p w14:paraId="6806814A" w14:textId="77777777" w:rsidR="00AB7B25" w:rsidRDefault="00BE4F65">
                  <w:pPr>
                    <w:pStyle w:val="Compact"/>
                    <w:jc w:val="center"/>
                  </w:pPr>
                  <w:r>
                    <w:t>ft2</w:t>
                  </w:r>
                </w:p>
              </w:tc>
              <w:tc>
                <w:tcPr>
                  <w:tcW w:w="1260" w:type="dxa"/>
                </w:tcPr>
                <w:p w14:paraId="5C9AE95E" w14:textId="77777777" w:rsidR="00AB7B25" w:rsidRDefault="00BE4F65">
                  <w:pPr>
                    <w:pStyle w:val="Compact"/>
                    <w:jc w:val="center"/>
                  </w:pPr>
                  <w:r>
                    <w:t>1.20</w:t>
                  </w:r>
                </w:p>
              </w:tc>
              <w:tc>
                <w:tcPr>
                  <w:tcW w:w="1170" w:type="dxa"/>
                </w:tcPr>
                <w:p w14:paraId="3DF7B428" w14:textId="77777777" w:rsidR="00AB7B25" w:rsidRDefault="00BE4F65">
                  <w:pPr>
                    <w:pStyle w:val="Compact"/>
                    <w:jc w:val="center"/>
                  </w:pPr>
                  <w:r>
                    <w:t>NA</w:t>
                  </w:r>
                </w:p>
              </w:tc>
              <w:tc>
                <w:tcPr>
                  <w:tcW w:w="1620" w:type="dxa"/>
                </w:tcPr>
                <w:p w14:paraId="62C749C8" w14:textId="77777777" w:rsidR="00AB7B25" w:rsidRDefault="00BE4F65">
                  <w:pPr>
                    <w:pStyle w:val="Compact"/>
                    <w:jc w:val="center"/>
                  </w:pPr>
                  <w:r>
                    <w:t>0.15</w:t>
                  </w:r>
                </w:p>
              </w:tc>
              <w:tc>
                <w:tcPr>
                  <w:tcW w:w="1419" w:type="dxa"/>
                </w:tcPr>
                <w:p w14:paraId="1266630A" w14:textId="77777777" w:rsidR="00AB7B25" w:rsidRDefault="00BE4F65">
                  <w:pPr>
                    <w:pStyle w:val="Compact"/>
                    <w:jc w:val="center"/>
                  </w:pPr>
                  <w:r>
                    <w:t>5.5e-02</w:t>
                  </w:r>
                </w:p>
              </w:tc>
            </w:tr>
            <w:tr w:rsidR="00AB7B25" w14:paraId="1D4B4A70" w14:textId="77777777" w:rsidTr="00701B1D">
              <w:tc>
                <w:tcPr>
                  <w:tcW w:w="2235" w:type="dxa"/>
                </w:tcPr>
                <w:p w14:paraId="6FE4B5C0" w14:textId="77777777" w:rsidR="00AB7B25" w:rsidRDefault="00BE4F65" w:rsidP="00681165">
                  <w:pPr>
                    <w:pStyle w:val="Compact"/>
                  </w:pPr>
                  <w:r>
                    <w:t>Wall Paint - Interior</w:t>
                  </w:r>
                </w:p>
              </w:tc>
              <w:tc>
                <w:tcPr>
                  <w:tcW w:w="1440" w:type="dxa"/>
                </w:tcPr>
                <w:p w14:paraId="341D6862" w14:textId="77777777" w:rsidR="00AB7B25" w:rsidRDefault="00BE4F65">
                  <w:pPr>
                    <w:pStyle w:val="Compact"/>
                    <w:jc w:val="center"/>
                  </w:pPr>
                  <w:r>
                    <w:t>ft2</w:t>
                  </w:r>
                </w:p>
              </w:tc>
              <w:tc>
                <w:tcPr>
                  <w:tcW w:w="1260" w:type="dxa"/>
                </w:tcPr>
                <w:p w14:paraId="673A4526" w14:textId="77777777" w:rsidR="00AB7B25" w:rsidRDefault="00BE4F65">
                  <w:pPr>
                    <w:pStyle w:val="Compact"/>
                    <w:jc w:val="center"/>
                  </w:pPr>
                  <w:r>
                    <w:t>0.35</w:t>
                  </w:r>
                </w:p>
              </w:tc>
              <w:tc>
                <w:tcPr>
                  <w:tcW w:w="1170" w:type="dxa"/>
                </w:tcPr>
                <w:p w14:paraId="417BC2EF" w14:textId="77777777" w:rsidR="00AB7B25" w:rsidRDefault="00BE4F65">
                  <w:pPr>
                    <w:pStyle w:val="Compact"/>
                    <w:jc w:val="center"/>
                  </w:pPr>
                  <w:r>
                    <w:t>NA</w:t>
                  </w:r>
                </w:p>
              </w:tc>
              <w:tc>
                <w:tcPr>
                  <w:tcW w:w="1620" w:type="dxa"/>
                </w:tcPr>
                <w:p w14:paraId="43F21587" w14:textId="77777777" w:rsidR="00AB7B25" w:rsidRDefault="00BE4F65">
                  <w:pPr>
                    <w:pStyle w:val="Compact"/>
                    <w:jc w:val="center"/>
                  </w:pPr>
                  <w:r>
                    <w:t>0.15</w:t>
                  </w:r>
                </w:p>
              </w:tc>
              <w:tc>
                <w:tcPr>
                  <w:tcW w:w="1419" w:type="dxa"/>
                </w:tcPr>
                <w:p w14:paraId="3930B98E" w14:textId="77777777" w:rsidR="00AB7B25" w:rsidRDefault="00BE4F65">
                  <w:pPr>
                    <w:pStyle w:val="Compact"/>
                    <w:jc w:val="center"/>
                  </w:pPr>
                  <w:r>
                    <w:t>5.5e-02</w:t>
                  </w:r>
                </w:p>
              </w:tc>
            </w:tr>
            <w:tr w:rsidR="00AB7B25" w14:paraId="49218AE4" w14:textId="77777777" w:rsidTr="00701B1D">
              <w:tc>
                <w:tcPr>
                  <w:tcW w:w="2235" w:type="dxa"/>
                </w:tcPr>
                <w:p w14:paraId="6C7379F6" w14:textId="77777777" w:rsidR="00AB7B25" w:rsidRDefault="00BE4F65" w:rsidP="00681165">
                  <w:pPr>
                    <w:pStyle w:val="Compact"/>
                  </w:pPr>
                  <w:r>
                    <w:t>Water Heater</w:t>
                  </w:r>
                </w:p>
              </w:tc>
              <w:tc>
                <w:tcPr>
                  <w:tcW w:w="1440" w:type="dxa"/>
                </w:tcPr>
                <w:p w14:paraId="251AB2F4" w14:textId="77777777" w:rsidR="00AB7B25" w:rsidRDefault="00BE4F65">
                  <w:pPr>
                    <w:pStyle w:val="Compact"/>
                    <w:jc w:val="center"/>
                  </w:pPr>
                  <w:r>
                    <w:t>ea</w:t>
                  </w:r>
                </w:p>
              </w:tc>
              <w:tc>
                <w:tcPr>
                  <w:tcW w:w="1260" w:type="dxa"/>
                </w:tcPr>
                <w:p w14:paraId="0C4FF35D" w14:textId="77777777" w:rsidR="00AB7B25" w:rsidRDefault="00BE4F65">
                  <w:pPr>
                    <w:pStyle w:val="Compact"/>
                    <w:jc w:val="center"/>
                  </w:pPr>
                  <w:r>
                    <w:t>2100.00</w:t>
                  </w:r>
                </w:p>
              </w:tc>
              <w:tc>
                <w:tcPr>
                  <w:tcW w:w="1170" w:type="dxa"/>
                </w:tcPr>
                <w:p w14:paraId="7237FD84" w14:textId="77777777" w:rsidR="00AB7B25" w:rsidRDefault="00BE4F65">
                  <w:pPr>
                    <w:pStyle w:val="Compact"/>
                    <w:jc w:val="center"/>
                  </w:pPr>
                  <w:r>
                    <w:t>9.9e+02</w:t>
                  </w:r>
                </w:p>
              </w:tc>
              <w:tc>
                <w:tcPr>
                  <w:tcW w:w="1620" w:type="dxa"/>
                </w:tcPr>
                <w:p w14:paraId="69059CC6" w14:textId="77777777" w:rsidR="00AB7B25" w:rsidRDefault="00BE4F65">
                  <w:pPr>
                    <w:pStyle w:val="Compact"/>
                    <w:jc w:val="center"/>
                  </w:pPr>
                  <w:r>
                    <w:t>56.00</w:t>
                  </w:r>
                </w:p>
              </w:tc>
              <w:tc>
                <w:tcPr>
                  <w:tcW w:w="1419" w:type="dxa"/>
                </w:tcPr>
                <w:p w14:paraId="175C4075" w14:textId="77777777" w:rsidR="00AB7B25" w:rsidRDefault="00BE4F65">
                  <w:pPr>
                    <w:pStyle w:val="Compact"/>
                    <w:jc w:val="center"/>
                  </w:pPr>
                  <w:r>
                    <w:t>0.0e+00</w:t>
                  </w:r>
                </w:p>
              </w:tc>
            </w:tr>
            <w:tr w:rsidR="00AB7B25" w14:paraId="1530ED6C" w14:textId="77777777" w:rsidTr="00701B1D">
              <w:tc>
                <w:tcPr>
                  <w:tcW w:w="2235" w:type="dxa"/>
                </w:tcPr>
                <w:p w14:paraId="26DA241F" w14:textId="77777777" w:rsidR="00AB7B25" w:rsidRDefault="00BE4F65" w:rsidP="00681165">
                  <w:pPr>
                    <w:pStyle w:val="Compact"/>
                  </w:pPr>
                  <w:r>
                    <w:t>Windows</w:t>
                  </w:r>
                </w:p>
              </w:tc>
              <w:tc>
                <w:tcPr>
                  <w:tcW w:w="1440" w:type="dxa"/>
                </w:tcPr>
                <w:p w14:paraId="19A88431" w14:textId="77777777" w:rsidR="00AB7B25" w:rsidRDefault="00BE4F65">
                  <w:pPr>
                    <w:pStyle w:val="Compact"/>
                    <w:jc w:val="center"/>
                  </w:pPr>
                  <w:r>
                    <w:t>ea</w:t>
                  </w:r>
                </w:p>
              </w:tc>
              <w:tc>
                <w:tcPr>
                  <w:tcW w:w="1260" w:type="dxa"/>
                </w:tcPr>
                <w:p w14:paraId="70E417DA" w14:textId="77777777" w:rsidR="00AB7B25" w:rsidRDefault="00BE4F65">
                  <w:pPr>
                    <w:pStyle w:val="Compact"/>
                    <w:jc w:val="center"/>
                  </w:pPr>
                  <w:r>
                    <w:t>420.00</w:t>
                  </w:r>
                </w:p>
              </w:tc>
              <w:tc>
                <w:tcPr>
                  <w:tcW w:w="1170" w:type="dxa"/>
                </w:tcPr>
                <w:p w14:paraId="7973EE0B" w14:textId="77777777" w:rsidR="00AB7B25" w:rsidRDefault="00BE4F65">
                  <w:pPr>
                    <w:pStyle w:val="Compact"/>
                    <w:jc w:val="center"/>
                  </w:pPr>
                  <w:r>
                    <w:t>2.8e+02</w:t>
                  </w:r>
                </w:p>
              </w:tc>
              <w:tc>
                <w:tcPr>
                  <w:tcW w:w="1620" w:type="dxa"/>
                </w:tcPr>
                <w:p w14:paraId="6F8012E8" w14:textId="77777777" w:rsidR="00AB7B25" w:rsidRDefault="00BE4F65">
                  <w:pPr>
                    <w:pStyle w:val="Compact"/>
                    <w:jc w:val="center"/>
                  </w:pPr>
                  <w:r>
                    <w:t>390.00</w:t>
                  </w:r>
                </w:p>
              </w:tc>
              <w:tc>
                <w:tcPr>
                  <w:tcW w:w="1419" w:type="dxa"/>
                </w:tcPr>
                <w:p w14:paraId="1F623250" w14:textId="77777777" w:rsidR="00AB7B25" w:rsidRDefault="00BE4F65">
                  <w:pPr>
                    <w:pStyle w:val="Compact"/>
                    <w:jc w:val="center"/>
                  </w:pPr>
                  <w:r>
                    <w:t>2.1e+02</w:t>
                  </w:r>
                </w:p>
              </w:tc>
            </w:tr>
            <w:tr w:rsidR="00AB7B25" w14:paraId="6CD0E959" w14:textId="77777777" w:rsidTr="00701B1D">
              <w:tc>
                <w:tcPr>
                  <w:tcW w:w="2235" w:type="dxa"/>
                </w:tcPr>
                <w:p w14:paraId="11111138" w14:textId="77777777" w:rsidR="00AB7B25" w:rsidRDefault="00BE4F65" w:rsidP="00681165">
                  <w:pPr>
                    <w:pStyle w:val="Compact"/>
                  </w:pPr>
                  <w:r>
                    <w:t>Wiring</w:t>
                  </w:r>
                </w:p>
              </w:tc>
              <w:tc>
                <w:tcPr>
                  <w:tcW w:w="1440" w:type="dxa"/>
                </w:tcPr>
                <w:p w14:paraId="56CE41AC" w14:textId="77777777" w:rsidR="00AB7B25" w:rsidRDefault="00BE4F65">
                  <w:pPr>
                    <w:pStyle w:val="Compact"/>
                    <w:jc w:val="center"/>
                  </w:pPr>
                  <w:r>
                    <w:t>ea</w:t>
                  </w:r>
                </w:p>
              </w:tc>
              <w:tc>
                <w:tcPr>
                  <w:tcW w:w="1260" w:type="dxa"/>
                </w:tcPr>
                <w:p w14:paraId="41BA4365" w14:textId="77777777" w:rsidR="00AB7B25" w:rsidRDefault="00BE4F65">
                  <w:pPr>
                    <w:pStyle w:val="Compact"/>
                    <w:jc w:val="center"/>
                  </w:pPr>
                  <w:r>
                    <w:t>0.00</w:t>
                  </w:r>
                </w:p>
              </w:tc>
              <w:tc>
                <w:tcPr>
                  <w:tcW w:w="1170" w:type="dxa"/>
                </w:tcPr>
                <w:p w14:paraId="21B8405A" w14:textId="77777777" w:rsidR="00AB7B25" w:rsidRDefault="00BE4F65">
                  <w:pPr>
                    <w:pStyle w:val="Compact"/>
                    <w:jc w:val="center"/>
                  </w:pPr>
                  <w:r>
                    <w:t>NA</w:t>
                  </w:r>
                </w:p>
              </w:tc>
              <w:tc>
                <w:tcPr>
                  <w:tcW w:w="1620" w:type="dxa"/>
                </w:tcPr>
                <w:p w14:paraId="34897B30" w14:textId="77777777" w:rsidR="00AB7B25" w:rsidRDefault="00BE4F65">
                  <w:pPr>
                    <w:pStyle w:val="Compact"/>
                    <w:jc w:val="center"/>
                  </w:pPr>
                  <w:r>
                    <w:t>NA</w:t>
                  </w:r>
                </w:p>
              </w:tc>
              <w:tc>
                <w:tcPr>
                  <w:tcW w:w="1419" w:type="dxa"/>
                </w:tcPr>
                <w:p w14:paraId="1947A6A6" w14:textId="77777777" w:rsidR="00AB7B25" w:rsidRDefault="00BE4F65">
                  <w:pPr>
                    <w:pStyle w:val="Compact"/>
                    <w:jc w:val="center"/>
                  </w:pPr>
                  <w:r>
                    <w:t>NA</w:t>
                  </w:r>
                </w:p>
              </w:tc>
            </w:tr>
            <w:tr w:rsidR="00AB7B25" w14:paraId="7C9B50D7" w14:textId="77777777" w:rsidTr="00701B1D">
              <w:tc>
                <w:tcPr>
                  <w:tcW w:w="2235" w:type="dxa"/>
                </w:tcPr>
                <w:p w14:paraId="2594DA45" w14:textId="77777777" w:rsidR="00AB7B25" w:rsidRDefault="00BE4F65" w:rsidP="00681165">
                  <w:pPr>
                    <w:pStyle w:val="Compact"/>
                  </w:pPr>
                  <w:r>
                    <w:t>Wood Subfloor</w:t>
                  </w:r>
                </w:p>
              </w:tc>
              <w:tc>
                <w:tcPr>
                  <w:tcW w:w="1440" w:type="dxa"/>
                </w:tcPr>
                <w:p w14:paraId="5A8641F0" w14:textId="77777777" w:rsidR="00AB7B25" w:rsidRDefault="00BE4F65">
                  <w:pPr>
                    <w:pStyle w:val="Compact"/>
                    <w:jc w:val="center"/>
                  </w:pPr>
                  <w:r>
                    <w:t>ft2</w:t>
                  </w:r>
                </w:p>
              </w:tc>
              <w:tc>
                <w:tcPr>
                  <w:tcW w:w="1260" w:type="dxa"/>
                </w:tcPr>
                <w:p w14:paraId="6B9C68DB" w14:textId="77777777" w:rsidR="00AB7B25" w:rsidRDefault="00BE4F65">
                  <w:pPr>
                    <w:pStyle w:val="Compact"/>
                    <w:jc w:val="center"/>
                  </w:pPr>
                  <w:r>
                    <w:t>1.40</w:t>
                  </w:r>
                </w:p>
              </w:tc>
              <w:tc>
                <w:tcPr>
                  <w:tcW w:w="1170" w:type="dxa"/>
                </w:tcPr>
                <w:p w14:paraId="6A6F7D23" w14:textId="77777777" w:rsidR="00AB7B25" w:rsidRDefault="00BE4F65">
                  <w:pPr>
                    <w:pStyle w:val="Compact"/>
                    <w:jc w:val="center"/>
                  </w:pPr>
                  <w:r>
                    <w:t>1.4e-01</w:t>
                  </w:r>
                </w:p>
              </w:tc>
              <w:tc>
                <w:tcPr>
                  <w:tcW w:w="1620" w:type="dxa"/>
                </w:tcPr>
                <w:p w14:paraId="522090FD" w14:textId="77777777" w:rsidR="00AB7B25" w:rsidRDefault="00BE4F65">
                  <w:pPr>
                    <w:pStyle w:val="Compact"/>
                    <w:jc w:val="center"/>
                  </w:pPr>
                  <w:r>
                    <w:t>4.50</w:t>
                  </w:r>
                </w:p>
              </w:tc>
              <w:tc>
                <w:tcPr>
                  <w:tcW w:w="1419" w:type="dxa"/>
                </w:tcPr>
                <w:p w14:paraId="46671B9E" w14:textId="77777777" w:rsidR="00AB7B25" w:rsidRDefault="00BE4F65">
                  <w:pPr>
                    <w:pStyle w:val="Compact"/>
                    <w:jc w:val="center"/>
                  </w:pPr>
                  <w:r>
                    <w:t>5.7e+00</w:t>
                  </w:r>
                </w:p>
              </w:tc>
            </w:tr>
            <w:bookmarkEnd w:id="69"/>
          </w:tbl>
          <w:p w14:paraId="6D793D24" w14:textId="77777777" w:rsidR="00AB7B25" w:rsidRDefault="00AB7B25"/>
        </w:tc>
      </w:tr>
    </w:tbl>
    <w:p w14:paraId="236BC403" w14:textId="212ECCB3" w:rsidR="00AB7B25" w:rsidRDefault="00681165" w:rsidP="00681165">
      <w:pPr>
        <w:pStyle w:val="FirstParagraph"/>
        <w:numPr>
          <w:ilvl w:val="0"/>
          <w:numId w:val="20"/>
        </w:numPr>
      </w:pPr>
      <w:r>
        <w:lastRenderedPageBreak/>
        <w:t>TODO: Add failure probability or percent damaged for each component at a sample of flood depths (-2, 0, 1, 2, 4, 8, 16) to table</w:t>
      </w:r>
    </w:p>
    <w:p w14:paraId="0A6B1078" w14:textId="77777777" w:rsidR="003D4439" w:rsidRPr="003D4439" w:rsidRDefault="003D4439" w:rsidP="003D4439">
      <w:pPr>
        <w:pStyle w:val="BodyText"/>
      </w:pPr>
    </w:p>
    <w:p w14:paraId="784B6294" w14:textId="724E3990" w:rsidR="00AB7B25" w:rsidRDefault="00BE4F65">
      <w:pPr>
        <w:pStyle w:val="Heading2"/>
      </w:pPr>
      <w:bookmarkStart w:id="74" w:name="sec-res-floorplan"/>
      <w:bookmarkEnd w:id="67"/>
      <w:r>
        <w:t xml:space="preserve">4.2 </w:t>
      </w:r>
      <w:del w:id="75" w:author="Weiwei Mo" w:date="2024-01-04T15:43:00Z">
        <w:r w:rsidDel="00E75FE2">
          <w:delText>Floor Plan</w:delText>
        </w:r>
      </w:del>
      <w:ins w:id="76" w:author="Weiwei Mo" w:date="2024-01-04T15:43:00Z">
        <w:r w:rsidR="00E75FE2">
          <w:t>Damage Function</w:t>
        </w:r>
      </w:ins>
      <w:r>
        <w:t xml:space="preserve"> Analysis</w:t>
      </w:r>
    </w:p>
    <w:tbl>
      <w:tblPr>
        <w:tblStyle w:val="Table"/>
        <w:tblW w:w="0" w:type="auto"/>
        <w:tblLook w:val="0020" w:firstRow="1" w:lastRow="0" w:firstColumn="0" w:lastColumn="0" w:noHBand="0" w:noVBand="0"/>
      </w:tblPr>
      <w:tblGrid>
        <w:gridCol w:w="1438"/>
        <w:gridCol w:w="1600"/>
        <w:gridCol w:w="1600"/>
      </w:tblGrid>
      <w:tr w:rsidR="00AB7B25" w14:paraId="0D6CE453" w14:textId="77777777" w:rsidTr="00AB7B25">
        <w:trPr>
          <w:cnfStyle w:val="100000000000" w:firstRow="1" w:lastRow="0" w:firstColumn="0" w:lastColumn="0" w:oddVBand="0" w:evenVBand="0" w:oddHBand="0" w:evenHBand="0" w:firstRowFirstColumn="0" w:firstRowLastColumn="0" w:lastRowFirstColumn="0" w:lastRowLastColumn="0"/>
          <w:tblHeader/>
        </w:trPr>
        <w:tc>
          <w:tcPr>
            <w:tcW w:w="0" w:type="auto"/>
          </w:tcPr>
          <w:p w14:paraId="7F11D082" w14:textId="77777777" w:rsidR="00AB7B25" w:rsidRDefault="00BE4F65">
            <w:pPr>
              <w:pStyle w:val="Compact"/>
            </w:pPr>
            <w:r>
              <w:rPr>
                <w:b/>
                <w:bCs/>
              </w:rPr>
              <w:t>Characteristic</w:t>
            </w:r>
          </w:p>
        </w:tc>
        <w:tc>
          <w:tcPr>
            <w:tcW w:w="0" w:type="auto"/>
          </w:tcPr>
          <w:p w14:paraId="6978F818" w14:textId="77777777" w:rsidR="00AB7B25" w:rsidRDefault="00BE4F65">
            <w:pPr>
              <w:pStyle w:val="Compact"/>
              <w:jc w:val="center"/>
            </w:pPr>
            <w:r>
              <w:rPr>
                <w:b/>
                <w:bCs/>
              </w:rPr>
              <w:t>1-story</w:t>
            </w:r>
            <w:r>
              <w:t>, N = 38</w:t>
            </w:r>
          </w:p>
        </w:tc>
        <w:tc>
          <w:tcPr>
            <w:tcW w:w="0" w:type="auto"/>
          </w:tcPr>
          <w:p w14:paraId="60D2AE12" w14:textId="77777777" w:rsidR="00AB7B25" w:rsidRDefault="00BE4F65">
            <w:pPr>
              <w:pStyle w:val="Compact"/>
              <w:jc w:val="center"/>
            </w:pPr>
            <w:r>
              <w:rPr>
                <w:b/>
                <w:bCs/>
              </w:rPr>
              <w:t>2-story</w:t>
            </w:r>
            <w:r>
              <w:t>, N = 12</w:t>
            </w:r>
          </w:p>
        </w:tc>
      </w:tr>
      <w:tr w:rsidR="00AB7B25" w14:paraId="2791210C" w14:textId="77777777">
        <w:tc>
          <w:tcPr>
            <w:tcW w:w="0" w:type="auto"/>
          </w:tcPr>
          <w:p w14:paraId="257FFA54" w14:textId="77777777" w:rsidR="00AB7B25" w:rsidRDefault="00BE4F65">
            <w:pPr>
              <w:pStyle w:val="Compact"/>
            </w:pPr>
            <w:r>
              <w:t>sqft</w:t>
            </w:r>
          </w:p>
        </w:tc>
        <w:tc>
          <w:tcPr>
            <w:tcW w:w="0" w:type="auto"/>
          </w:tcPr>
          <w:p w14:paraId="39B32881" w14:textId="77777777" w:rsidR="00AB7B25" w:rsidRDefault="00BE4F65">
            <w:pPr>
              <w:pStyle w:val="Compact"/>
              <w:jc w:val="center"/>
            </w:pPr>
            <w:r>
              <w:t>1,334 (393)</w:t>
            </w:r>
          </w:p>
        </w:tc>
        <w:tc>
          <w:tcPr>
            <w:tcW w:w="0" w:type="auto"/>
          </w:tcPr>
          <w:p w14:paraId="2925BB59" w14:textId="77777777" w:rsidR="00AB7B25" w:rsidRDefault="00BE4F65">
            <w:pPr>
              <w:pStyle w:val="Compact"/>
              <w:jc w:val="center"/>
            </w:pPr>
            <w:r>
              <w:t>2,320 (606)</w:t>
            </w:r>
          </w:p>
        </w:tc>
      </w:tr>
      <w:tr w:rsidR="00AB7B25" w14:paraId="128E7DEC" w14:textId="77777777">
        <w:tc>
          <w:tcPr>
            <w:tcW w:w="0" w:type="auto"/>
          </w:tcPr>
          <w:p w14:paraId="05AD896D" w14:textId="77777777" w:rsidR="00AB7B25" w:rsidRDefault="00BE4F65">
            <w:pPr>
              <w:pStyle w:val="Compact"/>
            </w:pPr>
            <w:r>
              <w:t>n_bed</w:t>
            </w:r>
          </w:p>
        </w:tc>
        <w:tc>
          <w:tcPr>
            <w:tcW w:w="0" w:type="auto"/>
          </w:tcPr>
          <w:p w14:paraId="6D7DD9AF" w14:textId="77777777" w:rsidR="00AB7B25" w:rsidRDefault="00AB7B25">
            <w:pPr>
              <w:pStyle w:val="Compact"/>
            </w:pPr>
          </w:p>
        </w:tc>
        <w:tc>
          <w:tcPr>
            <w:tcW w:w="0" w:type="auto"/>
          </w:tcPr>
          <w:p w14:paraId="10150C88" w14:textId="77777777" w:rsidR="00AB7B25" w:rsidRDefault="00AB7B25">
            <w:pPr>
              <w:pStyle w:val="Compact"/>
            </w:pPr>
          </w:p>
        </w:tc>
      </w:tr>
      <w:tr w:rsidR="00AB7B25" w14:paraId="549EA748" w14:textId="77777777">
        <w:tc>
          <w:tcPr>
            <w:tcW w:w="0" w:type="auto"/>
          </w:tcPr>
          <w:p w14:paraId="7F818944" w14:textId="77777777" w:rsidR="00AB7B25" w:rsidRDefault="00BE4F65">
            <w:pPr>
              <w:pStyle w:val="Compact"/>
            </w:pPr>
            <w:r>
              <w:t>1</w:t>
            </w:r>
          </w:p>
        </w:tc>
        <w:tc>
          <w:tcPr>
            <w:tcW w:w="0" w:type="auto"/>
          </w:tcPr>
          <w:p w14:paraId="277C014C" w14:textId="77777777" w:rsidR="00AB7B25" w:rsidRDefault="00BE4F65">
            <w:pPr>
              <w:pStyle w:val="Compact"/>
              <w:jc w:val="center"/>
            </w:pPr>
            <w:r>
              <w:t>0 (0%)</w:t>
            </w:r>
          </w:p>
        </w:tc>
        <w:tc>
          <w:tcPr>
            <w:tcW w:w="0" w:type="auto"/>
          </w:tcPr>
          <w:p w14:paraId="5B4A835F" w14:textId="77777777" w:rsidR="00AB7B25" w:rsidRDefault="00BE4F65">
            <w:pPr>
              <w:pStyle w:val="Compact"/>
              <w:jc w:val="center"/>
            </w:pPr>
            <w:r>
              <w:t>1 (8.3%)</w:t>
            </w:r>
          </w:p>
        </w:tc>
      </w:tr>
      <w:tr w:rsidR="00AB7B25" w14:paraId="3CFAE649" w14:textId="77777777">
        <w:tc>
          <w:tcPr>
            <w:tcW w:w="0" w:type="auto"/>
          </w:tcPr>
          <w:p w14:paraId="658451D7" w14:textId="77777777" w:rsidR="00AB7B25" w:rsidRDefault="00BE4F65">
            <w:pPr>
              <w:pStyle w:val="Compact"/>
            </w:pPr>
            <w:r>
              <w:t>2</w:t>
            </w:r>
          </w:p>
        </w:tc>
        <w:tc>
          <w:tcPr>
            <w:tcW w:w="0" w:type="auto"/>
          </w:tcPr>
          <w:p w14:paraId="20449965" w14:textId="77777777" w:rsidR="00AB7B25" w:rsidRDefault="00BE4F65">
            <w:pPr>
              <w:pStyle w:val="Compact"/>
              <w:jc w:val="center"/>
            </w:pPr>
            <w:r>
              <w:t>11 (29%)</w:t>
            </w:r>
          </w:p>
        </w:tc>
        <w:tc>
          <w:tcPr>
            <w:tcW w:w="0" w:type="auto"/>
          </w:tcPr>
          <w:p w14:paraId="02BD8DF0" w14:textId="77777777" w:rsidR="00AB7B25" w:rsidRDefault="00BE4F65">
            <w:pPr>
              <w:pStyle w:val="Compact"/>
              <w:jc w:val="center"/>
            </w:pPr>
            <w:r>
              <w:t>0 (0%)</w:t>
            </w:r>
          </w:p>
        </w:tc>
      </w:tr>
      <w:tr w:rsidR="00AB7B25" w14:paraId="3B700F39" w14:textId="77777777">
        <w:tc>
          <w:tcPr>
            <w:tcW w:w="0" w:type="auto"/>
          </w:tcPr>
          <w:p w14:paraId="00615DE9" w14:textId="77777777" w:rsidR="00AB7B25" w:rsidRDefault="00BE4F65">
            <w:pPr>
              <w:pStyle w:val="Compact"/>
            </w:pPr>
            <w:r>
              <w:t>3</w:t>
            </w:r>
          </w:p>
        </w:tc>
        <w:tc>
          <w:tcPr>
            <w:tcW w:w="0" w:type="auto"/>
          </w:tcPr>
          <w:p w14:paraId="325C6087" w14:textId="77777777" w:rsidR="00AB7B25" w:rsidRDefault="00BE4F65">
            <w:pPr>
              <w:pStyle w:val="Compact"/>
              <w:jc w:val="center"/>
            </w:pPr>
            <w:r>
              <w:t>27 (71%)</w:t>
            </w:r>
          </w:p>
        </w:tc>
        <w:tc>
          <w:tcPr>
            <w:tcW w:w="0" w:type="auto"/>
          </w:tcPr>
          <w:p w14:paraId="1CEFED51" w14:textId="77777777" w:rsidR="00AB7B25" w:rsidRDefault="00BE4F65">
            <w:pPr>
              <w:pStyle w:val="Compact"/>
              <w:jc w:val="center"/>
            </w:pPr>
            <w:r>
              <w:t>7 (58%)</w:t>
            </w:r>
          </w:p>
        </w:tc>
      </w:tr>
      <w:tr w:rsidR="00AB7B25" w14:paraId="1B3CC388" w14:textId="77777777">
        <w:tc>
          <w:tcPr>
            <w:tcW w:w="0" w:type="auto"/>
          </w:tcPr>
          <w:p w14:paraId="5504CC88" w14:textId="77777777" w:rsidR="00AB7B25" w:rsidRDefault="00BE4F65">
            <w:pPr>
              <w:pStyle w:val="Compact"/>
            </w:pPr>
            <w:r>
              <w:t>4</w:t>
            </w:r>
          </w:p>
        </w:tc>
        <w:tc>
          <w:tcPr>
            <w:tcW w:w="0" w:type="auto"/>
          </w:tcPr>
          <w:p w14:paraId="34275A8B" w14:textId="77777777" w:rsidR="00AB7B25" w:rsidRDefault="00BE4F65">
            <w:pPr>
              <w:pStyle w:val="Compact"/>
              <w:jc w:val="center"/>
            </w:pPr>
            <w:r>
              <w:t>0 (0%)</w:t>
            </w:r>
          </w:p>
        </w:tc>
        <w:tc>
          <w:tcPr>
            <w:tcW w:w="0" w:type="auto"/>
          </w:tcPr>
          <w:p w14:paraId="64C957DE" w14:textId="77777777" w:rsidR="00AB7B25" w:rsidRDefault="00BE4F65">
            <w:pPr>
              <w:pStyle w:val="Compact"/>
              <w:jc w:val="center"/>
            </w:pPr>
            <w:r>
              <w:t>3 (25%)</w:t>
            </w:r>
          </w:p>
        </w:tc>
      </w:tr>
      <w:tr w:rsidR="00AB7B25" w14:paraId="69D9C431" w14:textId="77777777">
        <w:tc>
          <w:tcPr>
            <w:tcW w:w="0" w:type="auto"/>
          </w:tcPr>
          <w:p w14:paraId="0525F0C2" w14:textId="77777777" w:rsidR="00AB7B25" w:rsidRDefault="00BE4F65">
            <w:pPr>
              <w:pStyle w:val="Compact"/>
            </w:pPr>
            <w:r>
              <w:t>5</w:t>
            </w:r>
          </w:p>
        </w:tc>
        <w:tc>
          <w:tcPr>
            <w:tcW w:w="0" w:type="auto"/>
          </w:tcPr>
          <w:p w14:paraId="1B91E65F" w14:textId="77777777" w:rsidR="00AB7B25" w:rsidRDefault="00BE4F65">
            <w:pPr>
              <w:pStyle w:val="Compact"/>
              <w:jc w:val="center"/>
            </w:pPr>
            <w:r>
              <w:t>0 (0%)</w:t>
            </w:r>
          </w:p>
        </w:tc>
        <w:tc>
          <w:tcPr>
            <w:tcW w:w="0" w:type="auto"/>
          </w:tcPr>
          <w:p w14:paraId="473F7E36" w14:textId="77777777" w:rsidR="00AB7B25" w:rsidRDefault="00BE4F65">
            <w:pPr>
              <w:pStyle w:val="Compact"/>
              <w:jc w:val="center"/>
            </w:pPr>
            <w:r>
              <w:t>1 (8.3%)</w:t>
            </w:r>
          </w:p>
        </w:tc>
      </w:tr>
      <w:tr w:rsidR="00AB7B25" w14:paraId="2BD22CF3" w14:textId="77777777">
        <w:tc>
          <w:tcPr>
            <w:tcW w:w="0" w:type="auto"/>
          </w:tcPr>
          <w:p w14:paraId="62487F30" w14:textId="77777777" w:rsidR="00AB7B25" w:rsidRDefault="00BE4F65">
            <w:pPr>
              <w:pStyle w:val="Compact"/>
            </w:pPr>
            <w:r>
              <w:t>n_bath</w:t>
            </w:r>
          </w:p>
        </w:tc>
        <w:tc>
          <w:tcPr>
            <w:tcW w:w="0" w:type="auto"/>
          </w:tcPr>
          <w:p w14:paraId="12444A27" w14:textId="77777777" w:rsidR="00AB7B25" w:rsidRDefault="00AB7B25">
            <w:pPr>
              <w:pStyle w:val="Compact"/>
            </w:pPr>
          </w:p>
        </w:tc>
        <w:tc>
          <w:tcPr>
            <w:tcW w:w="0" w:type="auto"/>
          </w:tcPr>
          <w:p w14:paraId="60DD7B5B" w14:textId="77777777" w:rsidR="00AB7B25" w:rsidRDefault="00AB7B25">
            <w:pPr>
              <w:pStyle w:val="Compact"/>
            </w:pPr>
          </w:p>
        </w:tc>
      </w:tr>
      <w:tr w:rsidR="00AB7B25" w14:paraId="531F76A3" w14:textId="77777777">
        <w:tc>
          <w:tcPr>
            <w:tcW w:w="0" w:type="auto"/>
          </w:tcPr>
          <w:p w14:paraId="3913266B" w14:textId="77777777" w:rsidR="00AB7B25" w:rsidRDefault="00BE4F65">
            <w:pPr>
              <w:pStyle w:val="Compact"/>
            </w:pPr>
            <w:r>
              <w:t>1</w:t>
            </w:r>
          </w:p>
        </w:tc>
        <w:tc>
          <w:tcPr>
            <w:tcW w:w="0" w:type="auto"/>
          </w:tcPr>
          <w:p w14:paraId="2EB59CEE" w14:textId="77777777" w:rsidR="00AB7B25" w:rsidRDefault="00BE4F65">
            <w:pPr>
              <w:pStyle w:val="Compact"/>
              <w:jc w:val="center"/>
            </w:pPr>
            <w:r>
              <w:t>6 (16%)</w:t>
            </w:r>
          </w:p>
        </w:tc>
        <w:tc>
          <w:tcPr>
            <w:tcW w:w="0" w:type="auto"/>
          </w:tcPr>
          <w:p w14:paraId="085229EF" w14:textId="77777777" w:rsidR="00AB7B25" w:rsidRDefault="00BE4F65">
            <w:pPr>
              <w:pStyle w:val="Compact"/>
              <w:jc w:val="center"/>
            </w:pPr>
            <w:r>
              <w:t>1 (8.3%)</w:t>
            </w:r>
          </w:p>
        </w:tc>
      </w:tr>
      <w:tr w:rsidR="00AB7B25" w14:paraId="444FE11D" w14:textId="77777777">
        <w:tc>
          <w:tcPr>
            <w:tcW w:w="0" w:type="auto"/>
          </w:tcPr>
          <w:p w14:paraId="7917299F" w14:textId="77777777" w:rsidR="00AB7B25" w:rsidRDefault="00BE4F65">
            <w:pPr>
              <w:pStyle w:val="Compact"/>
            </w:pPr>
            <w:r>
              <w:t>1.5</w:t>
            </w:r>
          </w:p>
        </w:tc>
        <w:tc>
          <w:tcPr>
            <w:tcW w:w="0" w:type="auto"/>
          </w:tcPr>
          <w:p w14:paraId="08A4B3DF" w14:textId="77777777" w:rsidR="00AB7B25" w:rsidRDefault="00BE4F65">
            <w:pPr>
              <w:pStyle w:val="Compact"/>
              <w:jc w:val="center"/>
            </w:pPr>
            <w:r>
              <w:t>1 (2.6%)</w:t>
            </w:r>
          </w:p>
        </w:tc>
        <w:tc>
          <w:tcPr>
            <w:tcW w:w="0" w:type="auto"/>
          </w:tcPr>
          <w:p w14:paraId="31953646" w14:textId="77777777" w:rsidR="00AB7B25" w:rsidRDefault="00BE4F65">
            <w:pPr>
              <w:pStyle w:val="Compact"/>
              <w:jc w:val="center"/>
            </w:pPr>
            <w:r>
              <w:t>0 (0%)</w:t>
            </w:r>
          </w:p>
        </w:tc>
      </w:tr>
      <w:tr w:rsidR="00AB7B25" w14:paraId="5D6800D8" w14:textId="77777777">
        <w:tc>
          <w:tcPr>
            <w:tcW w:w="0" w:type="auto"/>
          </w:tcPr>
          <w:p w14:paraId="477BEC87" w14:textId="77777777" w:rsidR="00AB7B25" w:rsidRDefault="00BE4F65">
            <w:pPr>
              <w:pStyle w:val="Compact"/>
            </w:pPr>
            <w:r>
              <w:t>2</w:t>
            </w:r>
          </w:p>
        </w:tc>
        <w:tc>
          <w:tcPr>
            <w:tcW w:w="0" w:type="auto"/>
          </w:tcPr>
          <w:p w14:paraId="782DCC75" w14:textId="77777777" w:rsidR="00AB7B25" w:rsidRDefault="00BE4F65">
            <w:pPr>
              <w:pStyle w:val="Compact"/>
              <w:jc w:val="center"/>
            </w:pPr>
            <w:r>
              <w:t>28 (74%)</w:t>
            </w:r>
          </w:p>
        </w:tc>
        <w:tc>
          <w:tcPr>
            <w:tcW w:w="0" w:type="auto"/>
          </w:tcPr>
          <w:p w14:paraId="1009A768" w14:textId="77777777" w:rsidR="00AB7B25" w:rsidRDefault="00BE4F65">
            <w:pPr>
              <w:pStyle w:val="Compact"/>
              <w:jc w:val="center"/>
            </w:pPr>
            <w:r>
              <w:t>0 (0%)</w:t>
            </w:r>
          </w:p>
        </w:tc>
      </w:tr>
      <w:tr w:rsidR="00AB7B25" w14:paraId="68497C71" w14:textId="77777777">
        <w:tc>
          <w:tcPr>
            <w:tcW w:w="0" w:type="auto"/>
          </w:tcPr>
          <w:p w14:paraId="79F543EB" w14:textId="77777777" w:rsidR="00AB7B25" w:rsidRDefault="00BE4F65">
            <w:pPr>
              <w:pStyle w:val="Compact"/>
            </w:pPr>
            <w:r>
              <w:t>2.5</w:t>
            </w:r>
          </w:p>
        </w:tc>
        <w:tc>
          <w:tcPr>
            <w:tcW w:w="0" w:type="auto"/>
          </w:tcPr>
          <w:p w14:paraId="513B8C53" w14:textId="77777777" w:rsidR="00AB7B25" w:rsidRDefault="00BE4F65">
            <w:pPr>
              <w:pStyle w:val="Compact"/>
              <w:jc w:val="center"/>
            </w:pPr>
            <w:r>
              <w:t>2 (5.3%)</w:t>
            </w:r>
          </w:p>
        </w:tc>
        <w:tc>
          <w:tcPr>
            <w:tcW w:w="0" w:type="auto"/>
          </w:tcPr>
          <w:p w14:paraId="74833307" w14:textId="77777777" w:rsidR="00AB7B25" w:rsidRDefault="00BE4F65">
            <w:pPr>
              <w:pStyle w:val="Compact"/>
              <w:jc w:val="center"/>
            </w:pPr>
            <w:r>
              <w:t>7 (58%)</w:t>
            </w:r>
          </w:p>
        </w:tc>
      </w:tr>
      <w:tr w:rsidR="00AB7B25" w14:paraId="10D222E1" w14:textId="77777777">
        <w:tc>
          <w:tcPr>
            <w:tcW w:w="0" w:type="auto"/>
          </w:tcPr>
          <w:p w14:paraId="6637E047" w14:textId="77777777" w:rsidR="00AB7B25" w:rsidRDefault="00BE4F65">
            <w:pPr>
              <w:pStyle w:val="Compact"/>
            </w:pPr>
            <w:r>
              <w:t>3</w:t>
            </w:r>
          </w:p>
        </w:tc>
        <w:tc>
          <w:tcPr>
            <w:tcW w:w="0" w:type="auto"/>
          </w:tcPr>
          <w:p w14:paraId="08A3ECD9" w14:textId="77777777" w:rsidR="00AB7B25" w:rsidRDefault="00BE4F65">
            <w:pPr>
              <w:pStyle w:val="Compact"/>
              <w:jc w:val="center"/>
            </w:pPr>
            <w:r>
              <w:t>1 (2.6%)</w:t>
            </w:r>
          </w:p>
        </w:tc>
        <w:tc>
          <w:tcPr>
            <w:tcW w:w="0" w:type="auto"/>
          </w:tcPr>
          <w:p w14:paraId="13C1E746" w14:textId="77777777" w:rsidR="00AB7B25" w:rsidRDefault="00BE4F65">
            <w:pPr>
              <w:pStyle w:val="Compact"/>
              <w:jc w:val="center"/>
            </w:pPr>
            <w:r>
              <w:t>0 (0%)</w:t>
            </w:r>
          </w:p>
        </w:tc>
      </w:tr>
      <w:tr w:rsidR="00AB7B25" w14:paraId="7E85AC6B" w14:textId="77777777">
        <w:tc>
          <w:tcPr>
            <w:tcW w:w="0" w:type="auto"/>
          </w:tcPr>
          <w:p w14:paraId="6890B8EC" w14:textId="77777777" w:rsidR="00AB7B25" w:rsidRDefault="00BE4F65">
            <w:pPr>
              <w:pStyle w:val="Compact"/>
            </w:pPr>
            <w:r>
              <w:t>3.5</w:t>
            </w:r>
          </w:p>
        </w:tc>
        <w:tc>
          <w:tcPr>
            <w:tcW w:w="0" w:type="auto"/>
          </w:tcPr>
          <w:p w14:paraId="131335DD" w14:textId="77777777" w:rsidR="00AB7B25" w:rsidRDefault="00BE4F65">
            <w:pPr>
              <w:pStyle w:val="Compact"/>
              <w:jc w:val="center"/>
            </w:pPr>
            <w:r>
              <w:t>0 (0%)</w:t>
            </w:r>
          </w:p>
        </w:tc>
        <w:tc>
          <w:tcPr>
            <w:tcW w:w="0" w:type="auto"/>
          </w:tcPr>
          <w:p w14:paraId="630629FD" w14:textId="77777777" w:rsidR="00AB7B25" w:rsidRDefault="00BE4F65">
            <w:pPr>
              <w:pStyle w:val="Compact"/>
              <w:jc w:val="center"/>
            </w:pPr>
            <w:r>
              <w:t>4 (33%)</w:t>
            </w:r>
          </w:p>
        </w:tc>
      </w:tr>
      <w:tr w:rsidR="00AB7B25" w14:paraId="5D67F66B" w14:textId="77777777">
        <w:tc>
          <w:tcPr>
            <w:tcW w:w="0" w:type="auto"/>
          </w:tcPr>
          <w:p w14:paraId="69347915" w14:textId="77777777" w:rsidR="00AB7B25" w:rsidRDefault="00BE4F65">
            <w:pPr>
              <w:pStyle w:val="Compact"/>
            </w:pPr>
            <w:r>
              <w:t>cost</w:t>
            </w:r>
          </w:p>
        </w:tc>
        <w:tc>
          <w:tcPr>
            <w:tcW w:w="0" w:type="auto"/>
          </w:tcPr>
          <w:p w14:paraId="1D161058" w14:textId="77777777" w:rsidR="00AB7B25" w:rsidRDefault="00BE4F65">
            <w:pPr>
              <w:pStyle w:val="Compact"/>
              <w:jc w:val="center"/>
            </w:pPr>
            <w:r>
              <w:t>196,312 (37,445)</w:t>
            </w:r>
          </w:p>
        </w:tc>
        <w:tc>
          <w:tcPr>
            <w:tcW w:w="0" w:type="auto"/>
          </w:tcPr>
          <w:p w14:paraId="727DC127" w14:textId="77777777" w:rsidR="00AB7B25" w:rsidRDefault="00BE4F65">
            <w:pPr>
              <w:pStyle w:val="Compact"/>
              <w:jc w:val="center"/>
            </w:pPr>
            <w:r>
              <w:t>291,914 (48,717)</w:t>
            </w:r>
          </w:p>
        </w:tc>
      </w:tr>
      <w:tr w:rsidR="006533EB" w14:paraId="1AA85542" w14:textId="77777777">
        <w:trPr>
          <w:ins w:id="77" w:author="Sebastian Rowan" w:date="2024-01-05T13:07:00Z"/>
        </w:trPr>
        <w:tc>
          <w:tcPr>
            <w:tcW w:w="0" w:type="auto"/>
          </w:tcPr>
          <w:p w14:paraId="6259DAD1" w14:textId="77777777" w:rsidR="006533EB" w:rsidRDefault="006533EB">
            <w:pPr>
              <w:pStyle w:val="Compact"/>
              <w:rPr>
                <w:ins w:id="78" w:author="Sebastian Rowan" w:date="2024-01-05T13:07:00Z"/>
              </w:rPr>
            </w:pPr>
          </w:p>
        </w:tc>
        <w:tc>
          <w:tcPr>
            <w:tcW w:w="0" w:type="auto"/>
          </w:tcPr>
          <w:p w14:paraId="2C2C6915" w14:textId="77777777" w:rsidR="006533EB" w:rsidRDefault="006533EB">
            <w:pPr>
              <w:pStyle w:val="Compact"/>
              <w:jc w:val="center"/>
              <w:rPr>
                <w:ins w:id="79" w:author="Sebastian Rowan" w:date="2024-01-05T13:07:00Z"/>
              </w:rPr>
            </w:pPr>
          </w:p>
        </w:tc>
        <w:tc>
          <w:tcPr>
            <w:tcW w:w="0" w:type="auto"/>
          </w:tcPr>
          <w:p w14:paraId="3EC80659" w14:textId="77777777" w:rsidR="006533EB" w:rsidRDefault="006533EB">
            <w:pPr>
              <w:pStyle w:val="Compact"/>
              <w:jc w:val="center"/>
              <w:rPr>
                <w:ins w:id="80" w:author="Sebastian Rowan" w:date="2024-01-05T13:07:00Z"/>
              </w:rPr>
            </w:pPr>
          </w:p>
        </w:tc>
      </w:tr>
    </w:tbl>
    <w:p w14:paraId="78654D72" w14:textId="77777777" w:rsidR="00AB7B25" w:rsidRDefault="00BE4F65">
      <w:pPr>
        <w:pStyle w:val="CaptionedFigure"/>
      </w:pPr>
      <w:r>
        <w:rPr>
          <w:noProof/>
        </w:rPr>
        <w:drawing>
          <wp:inline distT="0" distB="0" distL="0" distR="0" wp14:anchorId="3EC4B3F6" wp14:editId="1B38C028">
            <wp:extent cx="4620126" cy="3696101"/>
            <wp:effectExtent l="0" t="0" r="0" b="0"/>
            <wp:docPr id="34" name="Picture" descr="Comparison of study damage functions to G2CRM damage functions for single-family residential structures."/>
            <wp:cNvGraphicFramePr/>
            <a:graphic xmlns:a="http://schemas.openxmlformats.org/drawingml/2006/main">
              <a:graphicData uri="http://schemas.openxmlformats.org/drawingml/2006/picture">
                <pic:pic xmlns:pic="http://schemas.openxmlformats.org/drawingml/2006/picture">
                  <pic:nvPicPr>
                    <pic:cNvPr id="35" name="Picture" descr="manuscript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15901CD" w14:textId="77777777" w:rsidR="00AB7B25" w:rsidRDefault="00BE4F65">
      <w:pPr>
        <w:pStyle w:val="ImageCaption"/>
        <w:rPr>
          <w:ins w:id="81" w:author="Weiwei Mo" w:date="2024-01-04T15:43:00Z"/>
        </w:rPr>
      </w:pPr>
      <w:r>
        <w:t>Comparison of study damage functions to G2CRM damage functions for single-family residential structures.</w:t>
      </w:r>
    </w:p>
    <w:p w14:paraId="0881D987" w14:textId="77777777" w:rsidR="004D2909" w:rsidRDefault="004D2909">
      <w:pPr>
        <w:pStyle w:val="ImageCaption"/>
        <w:rPr>
          <w:ins w:id="82" w:author="Weiwei Mo" w:date="2024-01-04T15:43:00Z"/>
        </w:rPr>
      </w:pPr>
    </w:p>
    <w:p w14:paraId="4691202A" w14:textId="5A45272A" w:rsidR="004D2909" w:rsidRDefault="004D2909" w:rsidP="004D2909">
      <w:pPr>
        <w:pStyle w:val="Heading2"/>
        <w:rPr>
          <w:ins w:id="83" w:author="Weiwei Mo" w:date="2024-01-04T15:43:00Z"/>
        </w:rPr>
      </w:pPr>
      <w:ins w:id="84" w:author="Weiwei Mo" w:date="2024-01-04T15:43:00Z">
        <w:r>
          <w:t xml:space="preserve">4.2 </w:t>
        </w:r>
        <w:commentRangeStart w:id="85"/>
        <w:r>
          <w:t>Cost</w:t>
        </w:r>
      </w:ins>
      <w:commentRangeEnd w:id="85"/>
      <w:ins w:id="86" w:author="Weiwei Mo" w:date="2024-01-04T15:44:00Z">
        <w:r w:rsidR="00C47A1B">
          <w:rPr>
            <w:rStyle w:val="CommentReference"/>
            <w:rFonts w:eastAsiaTheme="minorHAnsi" w:cstheme="minorBidi"/>
            <w:b w:val="0"/>
            <w:bCs w:val="0"/>
            <w:color w:val="000000" w:themeColor="text1"/>
          </w:rPr>
          <w:commentReference w:id="85"/>
        </w:r>
      </w:ins>
      <w:ins w:id="87" w:author="Weiwei Mo" w:date="2024-01-04T15:43:00Z">
        <w:r>
          <w:t xml:space="preserve"> and GHG </w:t>
        </w:r>
        <w:r w:rsidR="00576D08">
          <w:t>Emissions</w:t>
        </w:r>
      </w:ins>
      <w:ins w:id="88" w:author="Weiwei Mo" w:date="2024-01-04T15:44:00Z">
        <w:r w:rsidR="00576D08">
          <w:t xml:space="preserve"> Associated with Flood Damages</w:t>
        </w:r>
      </w:ins>
    </w:p>
    <w:p w14:paraId="07D5DD1F" w14:textId="77777777" w:rsidR="004D2909" w:rsidRDefault="004D2909">
      <w:pPr>
        <w:pStyle w:val="ImageCaption"/>
      </w:pPr>
    </w:p>
    <w:p w14:paraId="2EA70B30" w14:textId="77777777" w:rsidR="00AB7B25" w:rsidRDefault="00BE4F65">
      <w:pPr>
        <w:pStyle w:val="CaptionedFigure"/>
      </w:pPr>
      <w:r>
        <w:rPr>
          <w:noProof/>
        </w:rPr>
        <w:drawing>
          <wp:inline distT="0" distB="0" distL="0" distR="0" wp14:anchorId="6B308590" wp14:editId="3F80C6A5">
            <wp:extent cx="4620126" cy="3696101"/>
            <wp:effectExtent l="0" t="0" r="0" b="0"/>
            <wp:docPr id="37" name="Picture" descr="Estimated greenhouse gas emissions resulting from flood damages to single-family residential structures."/>
            <wp:cNvGraphicFramePr/>
            <a:graphic xmlns:a="http://schemas.openxmlformats.org/drawingml/2006/main">
              <a:graphicData uri="http://schemas.openxmlformats.org/drawingml/2006/picture">
                <pic:pic xmlns:pic="http://schemas.openxmlformats.org/drawingml/2006/picture">
                  <pic:nvPicPr>
                    <pic:cNvPr id="38" name="Picture" descr="manuscript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964F1A0" w14:textId="77777777" w:rsidR="00AB7B25" w:rsidRDefault="00BE4F65">
      <w:pPr>
        <w:pStyle w:val="ImageCaption"/>
      </w:pPr>
      <w:r>
        <w:t>Estimated greenhouse gas emissions resulting from flood damages to single-family residential structures.</w:t>
      </w:r>
    </w:p>
    <w:p w14:paraId="10966204" w14:textId="77777777" w:rsidR="00AB7B25" w:rsidRDefault="00BE4F65">
      <w:pPr>
        <w:pStyle w:val="CaptionedFigure"/>
      </w:pPr>
      <w:r>
        <w:rPr>
          <w:noProof/>
        </w:rPr>
        <w:lastRenderedPageBreak/>
        <w:drawing>
          <wp:inline distT="0" distB="0" distL="0" distR="0" wp14:anchorId="4A517FFB" wp14:editId="33A7AA6F">
            <wp:extent cx="4620126" cy="3696101"/>
            <wp:effectExtent l="0" t="0" r="0" b="0"/>
            <wp:docPr id="40" name="Picture" descr="Social cost of GHG emissions resulting from flood damages as a percentage of total structure value."/>
            <wp:cNvGraphicFramePr/>
            <a:graphic xmlns:a="http://schemas.openxmlformats.org/drawingml/2006/main">
              <a:graphicData uri="http://schemas.openxmlformats.org/drawingml/2006/picture">
                <pic:pic xmlns:pic="http://schemas.openxmlformats.org/drawingml/2006/picture">
                  <pic:nvPicPr>
                    <pic:cNvPr id="41" name="Picture" descr="manuscript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43AF397" w14:textId="77777777" w:rsidR="00AB7B25" w:rsidRDefault="00BE4F65">
      <w:pPr>
        <w:pStyle w:val="ImageCaption"/>
      </w:pPr>
      <w:r>
        <w:t>Social cost of GHG emissions resulting from flood damages as a percentage of total structure value.</w:t>
      </w:r>
    </w:p>
    <w:p w14:paraId="149FD448" w14:textId="77777777" w:rsidR="00AB7B25" w:rsidRDefault="00BE4F65">
      <w:pPr>
        <w:pStyle w:val="CaptionedFigure"/>
      </w:pPr>
      <w:commentRangeStart w:id="89"/>
      <w:r>
        <w:rPr>
          <w:noProof/>
        </w:rPr>
        <w:drawing>
          <wp:inline distT="0" distB="0" distL="0" distR="0" wp14:anchorId="42422D88" wp14:editId="7FD97FA3">
            <wp:extent cx="4620126" cy="3696101"/>
            <wp:effectExtent l="0" t="0" r="0" b="0"/>
            <wp:docPr id="43" name="Picture" descr="Scatterplot showing the relationship between damage costs and GHG emissions from MCS results"/>
            <wp:cNvGraphicFramePr/>
            <a:graphic xmlns:a="http://schemas.openxmlformats.org/drawingml/2006/main">
              <a:graphicData uri="http://schemas.openxmlformats.org/drawingml/2006/picture">
                <pic:pic xmlns:pic="http://schemas.openxmlformats.org/drawingml/2006/picture">
                  <pic:nvPicPr>
                    <pic:cNvPr id="44" name="Picture" descr="manuscript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commentRangeEnd w:id="89"/>
      <w:r w:rsidR="00C47A1B">
        <w:rPr>
          <w:rStyle w:val="CommentReference"/>
        </w:rPr>
        <w:commentReference w:id="89"/>
      </w:r>
    </w:p>
    <w:p w14:paraId="529F7B56" w14:textId="77777777" w:rsidR="00AB7B25" w:rsidRDefault="00BE4F65">
      <w:pPr>
        <w:pStyle w:val="ImageCaption"/>
      </w:pPr>
      <w:r>
        <w:t>Scatterplot showing the relationship between damage costs and GHG emissions from MCS results</w:t>
      </w:r>
    </w:p>
    <w:p w14:paraId="4B4B8063" w14:textId="77777777" w:rsidR="00AB7B25" w:rsidRDefault="00BE4F65">
      <w:pPr>
        <w:pStyle w:val="TableCaption"/>
      </w:pPr>
      <w:r>
        <w:lastRenderedPageBreak/>
        <w:t>Linear regression results of GHG emissions versus damage costs.</w:t>
      </w:r>
    </w:p>
    <w:tbl>
      <w:tblPr>
        <w:tblStyle w:val="Table"/>
        <w:tblW w:w="0" w:type="auto"/>
        <w:tblLook w:val="0020" w:firstRow="1" w:lastRow="0" w:firstColumn="0" w:lastColumn="0" w:noHBand="0" w:noVBand="0"/>
        <w:tblCaption w:val="Linear regression results of GHG emissions versus damage costs."/>
      </w:tblPr>
      <w:tblGrid>
        <w:gridCol w:w="2398"/>
        <w:gridCol w:w="972"/>
        <w:gridCol w:w="850"/>
      </w:tblGrid>
      <w:tr w:rsidR="00AB7B25" w14:paraId="7AC7FBE9" w14:textId="77777777" w:rsidTr="00AB7B25">
        <w:trPr>
          <w:cnfStyle w:val="100000000000" w:firstRow="1" w:lastRow="0" w:firstColumn="0" w:lastColumn="0" w:oddVBand="0" w:evenVBand="0" w:oddHBand="0" w:evenHBand="0" w:firstRowFirstColumn="0" w:firstRowLastColumn="0" w:lastRowFirstColumn="0" w:lastRowLastColumn="0"/>
          <w:tblHeader/>
        </w:trPr>
        <w:tc>
          <w:tcPr>
            <w:tcW w:w="0" w:type="auto"/>
          </w:tcPr>
          <w:p w14:paraId="2A893041" w14:textId="77777777" w:rsidR="00AB7B25" w:rsidRDefault="00BE4F65">
            <w:pPr>
              <w:pStyle w:val="Compact"/>
            </w:pPr>
            <w:r>
              <w:rPr>
                <w:b/>
                <w:bCs/>
              </w:rPr>
              <w:t>Variable</w:t>
            </w:r>
          </w:p>
        </w:tc>
        <w:tc>
          <w:tcPr>
            <w:tcW w:w="0" w:type="auto"/>
          </w:tcPr>
          <w:p w14:paraId="6C0D02BB" w14:textId="77777777" w:rsidR="00AB7B25" w:rsidRDefault="00BE4F65">
            <w:pPr>
              <w:pStyle w:val="Compact"/>
              <w:jc w:val="center"/>
            </w:pPr>
            <w:r>
              <w:rPr>
                <w:b/>
                <w:bCs/>
              </w:rPr>
              <w:t>Estimate</w:t>
            </w:r>
          </w:p>
        </w:tc>
        <w:tc>
          <w:tcPr>
            <w:tcW w:w="0" w:type="auto"/>
          </w:tcPr>
          <w:p w14:paraId="4A2EA6F6" w14:textId="77777777" w:rsidR="00AB7B25" w:rsidRDefault="00BE4F65">
            <w:pPr>
              <w:pStyle w:val="Compact"/>
              <w:jc w:val="center"/>
            </w:pPr>
            <w:r>
              <w:rPr>
                <w:b/>
                <w:bCs/>
              </w:rPr>
              <w:t>p-value</w:t>
            </w:r>
          </w:p>
        </w:tc>
      </w:tr>
      <w:tr w:rsidR="00AB7B25" w14:paraId="377D63FE" w14:textId="77777777">
        <w:tc>
          <w:tcPr>
            <w:tcW w:w="0" w:type="auto"/>
          </w:tcPr>
          <w:p w14:paraId="651823F6" w14:textId="77777777" w:rsidR="00AB7B25" w:rsidRDefault="00BE4F65">
            <w:pPr>
              <w:pStyle w:val="Compact"/>
            </w:pPr>
            <w:r>
              <w:t>(Intercept)</w:t>
            </w:r>
          </w:p>
        </w:tc>
        <w:tc>
          <w:tcPr>
            <w:tcW w:w="0" w:type="auto"/>
          </w:tcPr>
          <w:p w14:paraId="6A287A31" w14:textId="77777777" w:rsidR="00AB7B25" w:rsidRDefault="00BE4F65">
            <w:pPr>
              <w:pStyle w:val="Compact"/>
              <w:jc w:val="center"/>
            </w:pPr>
            <w:r>
              <w:t>841</w:t>
            </w:r>
          </w:p>
        </w:tc>
        <w:tc>
          <w:tcPr>
            <w:tcW w:w="0" w:type="auto"/>
          </w:tcPr>
          <w:p w14:paraId="2DE4A43C" w14:textId="77777777" w:rsidR="00AB7B25" w:rsidRDefault="00BE4F65">
            <w:pPr>
              <w:pStyle w:val="Compact"/>
              <w:jc w:val="center"/>
            </w:pPr>
            <w:r>
              <w:t>&lt;0.001</w:t>
            </w:r>
          </w:p>
        </w:tc>
      </w:tr>
      <w:tr w:rsidR="00AB7B25" w14:paraId="4DD1F422" w14:textId="77777777">
        <w:tc>
          <w:tcPr>
            <w:tcW w:w="0" w:type="auto"/>
          </w:tcPr>
          <w:p w14:paraId="6071EB14" w14:textId="77777777" w:rsidR="00AB7B25" w:rsidRDefault="00BE4F65">
            <w:pPr>
              <w:pStyle w:val="Compact"/>
            </w:pPr>
            <w:commentRangeStart w:id="90"/>
            <w:proofErr w:type="spellStart"/>
            <w:r>
              <w:t>sum_damage_triang</w:t>
            </w:r>
            <w:commentRangeEnd w:id="90"/>
            <w:proofErr w:type="spellEnd"/>
            <w:r w:rsidR="00E77EE5">
              <w:rPr>
                <w:rStyle w:val="CommentReference"/>
              </w:rPr>
              <w:commentReference w:id="90"/>
            </w:r>
          </w:p>
        </w:tc>
        <w:tc>
          <w:tcPr>
            <w:tcW w:w="0" w:type="auto"/>
          </w:tcPr>
          <w:p w14:paraId="0D543603" w14:textId="77777777" w:rsidR="00AB7B25" w:rsidRDefault="00BE4F65">
            <w:pPr>
              <w:pStyle w:val="Compact"/>
              <w:jc w:val="center"/>
            </w:pPr>
            <w:r>
              <w:t>0.31</w:t>
            </w:r>
          </w:p>
        </w:tc>
        <w:tc>
          <w:tcPr>
            <w:tcW w:w="0" w:type="auto"/>
          </w:tcPr>
          <w:p w14:paraId="72A8B919" w14:textId="77777777" w:rsidR="00AB7B25" w:rsidRDefault="00BE4F65">
            <w:pPr>
              <w:pStyle w:val="Compact"/>
              <w:jc w:val="center"/>
            </w:pPr>
            <w:r>
              <w:t>&lt;0.001</w:t>
            </w:r>
          </w:p>
        </w:tc>
      </w:tr>
      <w:tr w:rsidR="00AB7B25" w14:paraId="1DB0BEC3" w14:textId="77777777">
        <w:tc>
          <w:tcPr>
            <w:tcW w:w="0" w:type="auto"/>
          </w:tcPr>
          <w:p w14:paraId="0A8FA687" w14:textId="77777777" w:rsidR="00AB7B25" w:rsidRDefault="00BE4F65">
            <w:pPr>
              <w:pStyle w:val="Compact"/>
            </w:pPr>
            <w:r>
              <w:t>R²</w:t>
            </w:r>
          </w:p>
        </w:tc>
        <w:tc>
          <w:tcPr>
            <w:tcW w:w="0" w:type="auto"/>
          </w:tcPr>
          <w:p w14:paraId="43F44B48" w14:textId="77777777" w:rsidR="00AB7B25" w:rsidRDefault="00BE4F65">
            <w:pPr>
              <w:pStyle w:val="Compact"/>
              <w:jc w:val="center"/>
            </w:pPr>
            <w:r>
              <w:t>0.889</w:t>
            </w:r>
          </w:p>
        </w:tc>
        <w:tc>
          <w:tcPr>
            <w:tcW w:w="0" w:type="auto"/>
          </w:tcPr>
          <w:p w14:paraId="0DF8D284" w14:textId="77777777" w:rsidR="00AB7B25" w:rsidRDefault="00AB7B25">
            <w:pPr>
              <w:pStyle w:val="Compact"/>
            </w:pPr>
          </w:p>
        </w:tc>
      </w:tr>
    </w:tbl>
    <w:p w14:paraId="2CE63D83" w14:textId="03E24D91" w:rsidR="003D4439" w:rsidRDefault="003D4439" w:rsidP="003D4439">
      <w:pPr>
        <w:pStyle w:val="Heading2"/>
      </w:pPr>
      <w:bookmarkStart w:id="91" w:name="discussion"/>
      <w:bookmarkEnd w:id="65"/>
      <w:bookmarkEnd w:id="74"/>
      <w:r>
        <w:t xml:space="preserve">4. 3. </w:t>
      </w:r>
      <w:ins w:id="92" w:author="Weiwei Mo" w:date="2024-01-04T15:46:00Z">
        <w:r w:rsidR="00C235A6">
          <w:t xml:space="preserve">Spatial Analysis of </w:t>
        </w:r>
        <w:r w:rsidR="005A7FBD">
          <w:t xml:space="preserve">Cost and GHG Emissions under </w:t>
        </w:r>
        <w:r w:rsidR="005A7FBD" w:rsidRPr="003D4439">
          <w:t xml:space="preserve">100-Year Flood </w:t>
        </w:r>
      </w:ins>
      <w:del w:id="93" w:author="Weiwei Mo" w:date="2024-01-04T15:46:00Z">
        <w:r w:rsidRPr="003D4439" w:rsidDel="005A7FBD">
          <w:delText>Case Study:</w:delText>
        </w:r>
      </w:del>
      <w:ins w:id="94" w:author="Weiwei Mo" w:date="2024-01-04T15:46:00Z">
        <w:r w:rsidR="005A7FBD">
          <w:t>for</w:t>
        </w:r>
      </w:ins>
      <w:r w:rsidRPr="003D4439">
        <w:t xml:space="preserve"> </w:t>
      </w:r>
      <w:ins w:id="95" w:author="Weiwei Mo" w:date="2024-01-04T15:47:00Z">
        <w:r w:rsidR="00921D2E">
          <w:t>the Two Study Areas</w:t>
        </w:r>
      </w:ins>
      <w:del w:id="96" w:author="Weiwei Mo" w:date="2024-01-04T15:47:00Z">
        <w:r w:rsidRPr="003D4439" w:rsidDel="00921D2E">
          <w:delText>Mississippi River Valley</w:delText>
        </w:r>
        <w:r w:rsidRPr="003D4439" w:rsidDel="005A7FBD">
          <w:delText xml:space="preserve"> </w:delText>
        </w:r>
      </w:del>
      <w:del w:id="97" w:author="Weiwei Mo" w:date="2024-01-04T15:46:00Z">
        <w:r w:rsidRPr="003D4439" w:rsidDel="005A7FBD">
          <w:delText>100-Year Flood</w:delText>
        </w:r>
      </w:del>
    </w:p>
    <w:p w14:paraId="63E25893" w14:textId="77777777" w:rsidR="006B526C" w:rsidRPr="006B526C" w:rsidRDefault="006B526C" w:rsidP="002D300B">
      <w:pPr>
        <w:pStyle w:val="Heading2"/>
      </w:pPr>
    </w:p>
    <w:p w14:paraId="20930A25" w14:textId="486384B0" w:rsidR="00AB7B25" w:rsidRDefault="00BE4F65">
      <w:pPr>
        <w:pStyle w:val="Heading1"/>
      </w:pPr>
      <w:commentRangeStart w:id="98"/>
      <w:r>
        <w:t>5. Discussion</w:t>
      </w:r>
      <w:commentRangeEnd w:id="98"/>
      <w:r w:rsidR="00921D2E">
        <w:rPr>
          <w:rStyle w:val="CommentReference"/>
          <w:rFonts w:eastAsiaTheme="minorHAnsi" w:cstheme="minorBidi"/>
          <w:b w:val="0"/>
          <w:bCs w:val="0"/>
        </w:rPr>
        <w:commentReference w:id="98"/>
      </w:r>
    </w:p>
    <w:p w14:paraId="43F8F5F9" w14:textId="77777777" w:rsidR="00AB7B25" w:rsidRDefault="00BE4F65">
      <w:pPr>
        <w:pStyle w:val="Heading1"/>
      </w:pPr>
      <w:bookmarkStart w:id="99" w:name="conclusion"/>
      <w:bookmarkEnd w:id="91"/>
      <w:r>
        <w:t>6. Conclusion</w:t>
      </w:r>
    </w:p>
    <w:p w14:paraId="410124B4" w14:textId="77777777" w:rsidR="00AB7B25" w:rsidRDefault="00BE4F65">
      <w:pPr>
        <w:pStyle w:val="Heading1"/>
      </w:pPr>
      <w:bookmarkStart w:id="100" w:name="acknowledgements"/>
      <w:bookmarkEnd w:id="99"/>
      <w:r>
        <w:t>7. Acknowledgements</w:t>
      </w:r>
    </w:p>
    <w:p w14:paraId="63E9DFA9" w14:textId="77777777" w:rsidR="00AB7B25" w:rsidRDefault="00BE4F65">
      <w:pPr>
        <w:pStyle w:val="Heading1"/>
      </w:pPr>
      <w:bookmarkStart w:id="101" w:name="funding"/>
      <w:bookmarkEnd w:id="100"/>
      <w:r>
        <w:t>8. Funding</w:t>
      </w:r>
    </w:p>
    <w:p w14:paraId="1E36412B" w14:textId="77777777" w:rsidR="00AB7B25" w:rsidRDefault="00BE4F65">
      <w:pPr>
        <w:pStyle w:val="Funding"/>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226EE23E" w14:textId="77777777" w:rsidR="00AB7B25" w:rsidRDefault="00BE4F65">
      <w:pPr>
        <w:pStyle w:val="Heading1"/>
      </w:pPr>
      <w:bookmarkStart w:id="102" w:name="references"/>
      <w:bookmarkEnd w:id="101"/>
      <w:r>
        <w:t>9. References</w:t>
      </w:r>
    </w:p>
    <w:p w14:paraId="12EA3347" w14:textId="77777777" w:rsidR="00AB7B25" w:rsidRDefault="00BE4F65">
      <w:pPr>
        <w:pStyle w:val="Bibliography"/>
      </w:pPr>
      <w:bookmarkStart w:id="103" w:name="ref-adhikari2021"/>
      <w:bookmarkStart w:id="104" w:name="refs"/>
      <w:r>
        <w:t>Adhikari P, Mahmoud H, Ellingwood B. 2021. Life-cycle cost and sustainability analysis of light-frame wood residential communities exposed to tornados. NATURAL HAZARDS. 109(1):523–544. doi:</w:t>
      </w:r>
      <w:hyperlink r:id="rId16">
        <w:r>
          <w:rPr>
            <w:rStyle w:val="Hyperlink"/>
          </w:rPr>
          <w:t>10.1007/s11069-021-04847-x</w:t>
        </w:r>
      </w:hyperlink>
      <w:r>
        <w:t>.</w:t>
      </w:r>
    </w:p>
    <w:p w14:paraId="3DBDDA99" w14:textId="77777777" w:rsidR="00AB7B25" w:rsidRDefault="00BE4F65">
      <w:pPr>
        <w:pStyle w:val="Bibliography"/>
      </w:pPr>
      <w:bookmarkStart w:id="105" w:name="ref-adhikari2020"/>
      <w:bookmarkEnd w:id="103"/>
      <w:r>
        <w:t>Adhikari P, Mahmoud H, Xie A, Simonen K, Ellingwood B. 2020. Life-cycle cost and carbon footprint analysis for light-framed residential buildings subjected to tornado hazard. JOURNAL OF BUILDING ENGINEERING. 32. doi:</w:t>
      </w:r>
      <w:hyperlink r:id="rId17">
        <w:r>
          <w:rPr>
            <w:rStyle w:val="Hyperlink"/>
          </w:rPr>
          <w:t>10.1016/j.jobe.2020.101657</w:t>
        </w:r>
      </w:hyperlink>
      <w:r>
        <w:t>.</w:t>
      </w:r>
    </w:p>
    <w:p w14:paraId="3777F513" w14:textId="77777777" w:rsidR="00AB7B25" w:rsidRDefault="00BE4F65">
      <w:pPr>
        <w:pStyle w:val="Bibliography"/>
      </w:pPr>
      <w:bookmarkStart w:id="106" w:name="ref-caruso2020"/>
      <w:bookmarkEnd w:id="105"/>
      <w:r>
        <w:t>Caruso M, Pinho R, Bianchi F, Cavalieri F, Lemmo M. 2020. A Life Cycle Framework for the Identification of Optimal Building Renovation Strategies Considering Economic and Environmental Impacts. SUSTAINABILITY. 12(23). doi:</w:t>
      </w:r>
      <w:hyperlink r:id="rId18">
        <w:r>
          <w:rPr>
            <w:rStyle w:val="Hyperlink"/>
          </w:rPr>
          <w:t>10.3390/su122310221</w:t>
        </w:r>
      </w:hyperlink>
      <w:r>
        <w:t>.</w:t>
      </w:r>
    </w:p>
    <w:p w14:paraId="1001BD69" w14:textId="77777777" w:rsidR="00AB7B25" w:rsidRDefault="00BE4F65">
      <w:pPr>
        <w:pStyle w:val="Bibliography"/>
      </w:pPr>
      <w:bookmarkStart w:id="107" w:name="ref-cred2023a"/>
      <w:bookmarkEnd w:id="106"/>
      <w:r>
        <w:t xml:space="preserve">CRED, Guha-Sapir D. 2023. EM-DAT: The Emergency Events Database. Brussels, Belgium: Université Catholique de Louvain. </w:t>
      </w:r>
      <w:hyperlink r:id="rId19">
        <w:r>
          <w:rPr>
            <w:rStyle w:val="Hyperlink"/>
          </w:rPr>
          <w:t>public.emdat.be</w:t>
        </w:r>
      </w:hyperlink>
      <w:r>
        <w:t>.</w:t>
      </w:r>
    </w:p>
    <w:p w14:paraId="2DCC2104" w14:textId="77777777" w:rsidR="00AB7B25" w:rsidRDefault="00BE4F65">
      <w:pPr>
        <w:pStyle w:val="Bibliography"/>
      </w:pPr>
      <w:bookmarkStart w:id="108" w:name="ref-davis1992"/>
      <w:bookmarkEnd w:id="107"/>
      <w:r>
        <w:t xml:space="preserve">Davis SA, Skaggs L. 1992. Catalog of residential depth-damage functions used by the Army Corps of Engineers in flood damage estimations. U.S. Army Corps of Engineers Institute for Water Resources Report No.: 92-R-3. [accessed 2023 Feb 27]. </w:t>
      </w:r>
      <w:hyperlink r:id="rId20">
        <w:r>
          <w:rPr>
            <w:rStyle w:val="Hyperlink"/>
          </w:rPr>
          <w:t>https://usace.contentdm.oclc.org/digital/collection/p16021coll2/id/6789/</w:t>
        </w:r>
      </w:hyperlink>
      <w:r>
        <w:t>.</w:t>
      </w:r>
    </w:p>
    <w:p w14:paraId="0B1B4EF4" w14:textId="77777777" w:rsidR="00AB7B25" w:rsidRDefault="00BE4F65">
      <w:pPr>
        <w:pStyle w:val="Bibliography"/>
      </w:pPr>
      <w:bookmarkStart w:id="109" w:name="ref-dawson2003"/>
      <w:bookmarkEnd w:id="108"/>
      <w:r>
        <w:t xml:space="preserve">Dawson WR. 2003. Economic Guidance Memorandum (EGM) 04-01, Generic Depth-Damage Relationships for Residential Structures with Basements. </w:t>
      </w:r>
      <w:hyperlink r:id="rId21">
        <w:r>
          <w:rPr>
            <w:rStyle w:val="Hyperlink"/>
          </w:rPr>
          <w:t>https://planning.erdc.dren.mil/toolbox/library/EGMs/egm04-01.pdf</w:t>
        </w:r>
      </w:hyperlink>
      <w:r>
        <w:t>.</w:t>
      </w:r>
    </w:p>
    <w:p w14:paraId="31B09878" w14:textId="77777777" w:rsidR="00AB7B25" w:rsidRDefault="00BE4F65">
      <w:pPr>
        <w:pStyle w:val="Bibliography"/>
      </w:pPr>
      <w:bookmarkStart w:id="110" w:name="ref-dong2018"/>
      <w:bookmarkEnd w:id="109"/>
      <w:r>
        <w:t>Dong L, Wang Y, Li H, Jiang B, Al-Hussein M. 2018. Carbon Reduction Measures-Based LCA of Prefabricated Temporary Housing with Renewable Energy Systems. SUSTAINABILITY. 10(3). doi:</w:t>
      </w:r>
      <w:hyperlink r:id="rId22">
        <w:r>
          <w:rPr>
            <w:rStyle w:val="Hyperlink"/>
          </w:rPr>
          <w:t>10.3390/su10030718</w:t>
        </w:r>
      </w:hyperlink>
      <w:r>
        <w:t>.</w:t>
      </w:r>
    </w:p>
    <w:p w14:paraId="5ED6056A" w14:textId="77777777" w:rsidR="00AB7B25" w:rsidRDefault="00BE4F65">
      <w:pPr>
        <w:pStyle w:val="Bibliography"/>
      </w:pPr>
      <w:bookmarkStart w:id="111" w:name="ref-ecoinvent2023"/>
      <w:bookmarkEnd w:id="110"/>
      <w:r>
        <w:t>ecoinvent. 2023. Allocation, cut-off by classification.</w:t>
      </w:r>
    </w:p>
    <w:p w14:paraId="539A9AD5" w14:textId="77777777" w:rsidR="00AB7B25" w:rsidRDefault="00BE4F65">
      <w:pPr>
        <w:pStyle w:val="Bibliography"/>
      </w:pPr>
      <w:bookmarkStart w:id="112" w:name="ref-gec2006"/>
      <w:bookmarkEnd w:id="111"/>
      <w:r>
        <w:t xml:space="preserve">GEC. 2006. Depth-Damage Relationships for Structures, Contents, and Vehicles and Content-to-Structure Value Ratios (CSVR) in Support of the Donaldsonville to the Gulf, Louisiana Feasibility Studies. Baton Rouge, Louisiana, USA: U.S. Army Corps of Engineers New Orleans District. [accessed 2023 Jan 19]. </w:t>
      </w:r>
      <w:hyperlink r:id="rId23">
        <w:r>
          <w:rPr>
            <w:rStyle w:val="Hyperlink"/>
          </w:rPr>
          <w:t>https://www.mvn.usace.army.mil/Portals/56/docs/PD/Donaldsv-Gulf.pdf</w:t>
        </w:r>
      </w:hyperlink>
      <w:r>
        <w:t>.</w:t>
      </w:r>
    </w:p>
    <w:p w14:paraId="6D32C9B9" w14:textId="77777777" w:rsidR="00AB7B25" w:rsidRDefault="00BE4F65">
      <w:pPr>
        <w:pStyle w:val="Bibliography"/>
      </w:pPr>
      <w:bookmarkStart w:id="113" w:name="ref-haddad2023"/>
      <w:bookmarkEnd w:id="112"/>
      <w:r>
        <w:t xml:space="preserve">Haddad A, Silva A, Hammad A, Najjar M, Vazquez E, Tam V. 2023. An integrated approach of building information modelling and life cycle assessment (BIM-LCA) for gas and solar water heating systems. </w:t>
      </w:r>
      <w:r>
        <w:lastRenderedPageBreak/>
        <w:t>INTERNATIONAL JOURNAL OF CONSTRUCTION MANAGEMENT. 23(14):2452–2468. doi:</w:t>
      </w:r>
      <w:hyperlink r:id="rId24">
        <w:r>
          <w:rPr>
            <w:rStyle w:val="Hyperlink"/>
          </w:rPr>
          <w:t>10.1080/15623599.2022.2068179</w:t>
        </w:r>
      </w:hyperlink>
      <w:r>
        <w:t>.</w:t>
      </w:r>
    </w:p>
    <w:p w14:paraId="5071B112" w14:textId="77777777" w:rsidR="00AB7B25" w:rsidRDefault="00BE4F65">
      <w:pPr>
        <w:pStyle w:val="Bibliography"/>
      </w:pPr>
      <w:bookmarkStart w:id="114" w:name="ref-harris2020"/>
      <w:bookmarkEnd w:id="113"/>
      <w:r>
        <w:t>Harris CR, Millman KJ, Van Der Walt SJ, Gommers R, Virtanen P, Cournapeau D, Wieser E, Taylor J, Berg S, Smith NJ, et al. 2020. Array programming with NumPy. Nature. 585(7825):357–362. doi:</w:t>
      </w:r>
      <w:hyperlink r:id="rId25">
        <w:r>
          <w:rPr>
            <w:rStyle w:val="Hyperlink"/>
          </w:rPr>
          <w:t>10.1038/s41586-020-2649-2</w:t>
        </w:r>
      </w:hyperlink>
      <w:r>
        <w:t xml:space="preserve">. [accessed 2024 Jan 2]. </w:t>
      </w:r>
      <w:hyperlink r:id="rId26">
        <w:r>
          <w:rPr>
            <w:rStyle w:val="Hyperlink"/>
          </w:rPr>
          <w:t>https://www.nature.com/articles/s41586-020-2649-2</w:t>
        </w:r>
      </w:hyperlink>
      <w:r>
        <w:t>.</w:t>
      </w:r>
    </w:p>
    <w:p w14:paraId="34A2EAEA" w14:textId="77777777" w:rsidR="00AB7B25" w:rsidRDefault="00BE4F65">
      <w:pPr>
        <w:pStyle w:val="Bibliography"/>
      </w:pPr>
      <w:bookmarkStart w:id="115" w:name="ref-hennequin2019a"/>
      <w:bookmarkEnd w:id="114"/>
      <w:r>
        <w:t>Hennequin T, Dong Y, Arnbjerg-Nielsen K, Sorup H. 2019. Life cycle assessment of a typical European single-family residence and its flood related repairs. JOURNAL OF CLEANER PRODUCTION. 228:1334–1344. doi:</w:t>
      </w:r>
      <w:hyperlink r:id="rId27">
        <w:r>
          <w:rPr>
            <w:rStyle w:val="Hyperlink"/>
          </w:rPr>
          <w:t>10.1016/j.jclepro.2019.04.125</w:t>
        </w:r>
      </w:hyperlink>
      <w:r>
        <w:t>.</w:t>
      </w:r>
    </w:p>
    <w:p w14:paraId="691AD1A5" w14:textId="77777777" w:rsidR="00AB7B25" w:rsidRDefault="00BE4F65">
      <w:pPr>
        <w:pStyle w:val="Bibliography"/>
      </w:pPr>
      <w:bookmarkStart w:id="116" w:name="ref-hosseinijou2014"/>
      <w:bookmarkEnd w:id="115"/>
      <w:r>
        <w:t>Hosseinijou S, Mansour S, Shirazi M. 2014. Social life cycle assessment for material selection: A case study of building materials. INTERNATIONAL JOURNAL OF LIFE CYCLE ASSESSMENT. 19(3):620–645. doi:</w:t>
      </w:r>
      <w:hyperlink r:id="rId28">
        <w:r>
          <w:rPr>
            <w:rStyle w:val="Hyperlink"/>
          </w:rPr>
          <w:t>10.1007/s11367-013-0658-1</w:t>
        </w:r>
      </w:hyperlink>
      <w:r>
        <w:t>.</w:t>
      </w:r>
    </w:p>
    <w:p w14:paraId="44E9A173" w14:textId="77777777" w:rsidR="00AB7B25" w:rsidRDefault="00BE4F65">
      <w:pPr>
        <w:pStyle w:val="Bibliography"/>
      </w:pPr>
      <w:bookmarkStart w:id="117" w:name="ref-johnson1997"/>
      <w:bookmarkEnd w:id="116"/>
      <w:r>
        <w:t>Johnson D. 1997. The triangular distribution as a proxy for the beta distribution in risk analysis. Journal of the Royal Statistical Society: Series D (The Statistician). 46(3):387–398. doi:</w:t>
      </w:r>
      <w:hyperlink r:id="rId29">
        <w:r>
          <w:rPr>
            <w:rStyle w:val="Hyperlink"/>
          </w:rPr>
          <w:t>10.1111/1467-9884.00091</w:t>
        </w:r>
      </w:hyperlink>
      <w:r>
        <w:t xml:space="preserve">. [accessed 2023 Feb 10]. </w:t>
      </w:r>
      <w:hyperlink r:id="rId30">
        <w:r>
          <w:rPr>
            <w:rStyle w:val="Hyperlink"/>
          </w:rPr>
          <w:t>https://onlinelibrary.wiley.com/doi/abs/10.1111/1467-9884.00091</w:t>
        </w:r>
      </w:hyperlink>
      <w:r>
        <w:t>.</w:t>
      </w:r>
    </w:p>
    <w:p w14:paraId="51E391F1" w14:textId="77777777" w:rsidR="00AB7B25" w:rsidRDefault="00BE4F65">
      <w:pPr>
        <w:pStyle w:val="Bibliography"/>
      </w:pPr>
      <w:bookmarkStart w:id="118" w:name="ref-kong2010"/>
      <w:bookmarkEnd w:id="117"/>
      <w:r>
        <w:t>Kong X, Li X, Gao Y. 2010. A Life Cycle Health Impact Assessment Model of the Building. In: Wang Y, Yang J, Shen G, Wong J, editors. Tsinghua University. p. 634–637.</w:t>
      </w:r>
    </w:p>
    <w:p w14:paraId="2262AA3D" w14:textId="77777777" w:rsidR="00AB7B25" w:rsidRDefault="00BE4F65">
      <w:pPr>
        <w:pStyle w:val="Bibliography"/>
      </w:pPr>
      <w:bookmarkStart w:id="119" w:name="ref-matthews2021"/>
      <w:bookmarkEnd w:id="118"/>
      <w:r>
        <w:t>Matthews E, Friedland C, Alsadi A. 2021. Customising flood damage functions to estimate the carbon footprint of flood-related home repairs. Journal of Flood Risk Management. 14(2):e12708. doi:</w:t>
      </w:r>
      <w:hyperlink r:id="rId31">
        <w:r>
          <w:rPr>
            <w:rStyle w:val="Hyperlink"/>
          </w:rPr>
          <w:t>10.1111/jfr3.12708</w:t>
        </w:r>
      </w:hyperlink>
      <w:r>
        <w:t xml:space="preserve">. [accessed 2022 Sep 27]. </w:t>
      </w:r>
      <w:hyperlink r:id="rId32">
        <w:r>
          <w:rPr>
            <w:rStyle w:val="Hyperlink"/>
          </w:rPr>
          <w:t>https://onlinelibrary.wiley.com/doi/abs/10.1111/jfr3.12708</w:t>
        </w:r>
      </w:hyperlink>
      <w:r>
        <w:t>.</w:t>
      </w:r>
    </w:p>
    <w:p w14:paraId="3E2997EA" w14:textId="77777777" w:rsidR="00AB7B25" w:rsidRDefault="00BE4F65">
      <w:pPr>
        <w:pStyle w:val="Bibliography"/>
      </w:pPr>
      <w:bookmarkStart w:id="120" w:name="ref-matthews2016b"/>
      <w:bookmarkEnd w:id="119"/>
      <w:r>
        <w:t>Matthews E, Friedland C, Orooji F. 2016. Integrated environmental sustainability and resilience assessment model for coastal flood hazards. JOURNAL OF BUILDING ENGINEERING. 8:141–151. doi:</w:t>
      </w:r>
      <w:hyperlink r:id="rId33">
        <w:r>
          <w:rPr>
            <w:rStyle w:val="Hyperlink"/>
          </w:rPr>
          <w:t>10.1016/j.jobe.2016.08.002</w:t>
        </w:r>
      </w:hyperlink>
      <w:r>
        <w:t>.</w:t>
      </w:r>
    </w:p>
    <w:p w14:paraId="5CB5B6DC" w14:textId="77777777" w:rsidR="00AB7B25" w:rsidRDefault="00BE4F65">
      <w:pPr>
        <w:pStyle w:val="Bibliography"/>
      </w:pPr>
      <w:bookmarkStart w:id="121" w:name="ref-mcgrath2013"/>
      <w:bookmarkEnd w:id="120"/>
      <w:r>
        <w:t>McGrath T, Nanukuttan S, Owens K, Basheer M, Keig P. 2013. Retrofit versus new-build house using life-cycle assessment. PROCEEDINGS OF THE INSTITUTION OF CIVIL ENGINEERS-ENGINEERING SUSTAINABILITY. 166(3):122–137. doi:</w:t>
      </w:r>
      <w:hyperlink r:id="rId34">
        <w:r>
          <w:rPr>
            <w:rStyle w:val="Hyperlink"/>
          </w:rPr>
          <w:t>10.1680/ensu.11.00026</w:t>
        </w:r>
      </w:hyperlink>
      <w:r>
        <w:t>.</w:t>
      </w:r>
    </w:p>
    <w:p w14:paraId="4235015F" w14:textId="77777777" w:rsidR="00AB7B25" w:rsidRDefault="00BE4F65">
      <w:pPr>
        <w:pStyle w:val="Bibliography"/>
      </w:pPr>
      <w:bookmarkStart w:id="122" w:name="ref-megange2019"/>
      <w:bookmarkEnd w:id="121"/>
      <w:r>
        <w:t xml:space="preserve">Megange P, Feiz A, Ngae P, Le T. 2019. </w:t>
      </w:r>
      <w:hyperlink r:id="rId35">
        <w:r>
          <w:rPr>
            <w:rStyle w:val="Hyperlink"/>
          </w:rPr>
          <w:t>A Comparative Dynamic Life Cycle Inventory between a Double and Triple Glazed uPVC Window</w:t>
        </w:r>
      </w:hyperlink>
      <w:r>
        <w:t>. In: ElHibaoui A, Essaaidi M, Zaz Y, editors. Universite Paris Saclay. p. 449–453.</w:t>
      </w:r>
    </w:p>
    <w:p w14:paraId="06825F20" w14:textId="77777777" w:rsidR="00AB7B25" w:rsidRDefault="00BE4F65">
      <w:pPr>
        <w:pStyle w:val="Bibliography"/>
      </w:pPr>
      <w:bookmarkStart w:id="123" w:name="ref-nagireddi2022"/>
      <w:bookmarkEnd w:id="122"/>
      <w:r>
        <w:t>Nagireddi J, Gedela S, Shaik M, Sundaram B. 2022. Environmental Performance and Cost Assessment of Precast Structural Elements for Cleaner Construction Solutions: LCA Approach. JOURNAL OF HAZARDOUS TOXIC AND RADIOACTIVE WASTE. 26(2). doi:</w:t>
      </w:r>
      <w:hyperlink r:id="rId36">
        <w:r>
          <w:rPr>
            <w:rStyle w:val="Hyperlink"/>
          </w:rPr>
          <w:t>10.1061/(ASCE)HZ.2153-5515.0000667</w:t>
        </w:r>
      </w:hyperlink>
      <w:r>
        <w:t>.</w:t>
      </w:r>
    </w:p>
    <w:p w14:paraId="5287F849" w14:textId="77777777" w:rsidR="00AB7B25" w:rsidRDefault="00BE4F65">
      <w:pPr>
        <w:pStyle w:val="Bibliography"/>
      </w:pPr>
      <w:bookmarkStart w:id="124" w:name="ref-napolano2015"/>
      <w:bookmarkEnd w:id="123"/>
      <w:r>
        <w:t>Napolano L, Menna C, Asprone D, Prota A, Manfredi G. 2015. Life cycle environmental impact of different replacement options for a typical old flat roof. INTERNATIONAL JOURNAL OF LIFE CYCLE ASSESSMENT. 20(5):694–708. doi:</w:t>
      </w:r>
      <w:hyperlink r:id="rId37">
        <w:r>
          <w:rPr>
            <w:rStyle w:val="Hyperlink"/>
          </w:rPr>
          <w:t>10.1007/s11367-015-0852-4</w:t>
        </w:r>
      </w:hyperlink>
      <w:r>
        <w:t>.</w:t>
      </w:r>
    </w:p>
    <w:p w14:paraId="454CE20F" w14:textId="77777777" w:rsidR="00AB7B25" w:rsidRDefault="00BE4F65">
      <w:pPr>
        <w:pStyle w:val="Bibliography"/>
      </w:pPr>
      <w:bookmarkStart w:id="125" w:name="ref-nist2023"/>
      <w:bookmarkEnd w:id="124"/>
      <w:r>
        <w:t xml:space="preserve">NIST. 2023. BEES Online 2.1. [accessed 2023 Jan 20]. </w:t>
      </w:r>
      <w:hyperlink r:id="rId38">
        <w:r>
          <w:rPr>
            <w:rStyle w:val="Hyperlink"/>
          </w:rPr>
          <w:t>https://ws680.nist.gov/Bees2</w:t>
        </w:r>
      </w:hyperlink>
      <w:r>
        <w:t>.</w:t>
      </w:r>
    </w:p>
    <w:p w14:paraId="3189359D" w14:textId="77777777" w:rsidR="00AB7B25" w:rsidRDefault="00BE4F65">
      <w:pPr>
        <w:pStyle w:val="Bibliography"/>
      </w:pPr>
      <w:bookmarkStart w:id="126" w:name="ref-nofal2020a"/>
      <w:bookmarkEnd w:id="125"/>
      <w:r>
        <w:t>Nofal OM, van de Lindt JW, Do TQ. 2020. Multi-variate and single-variable flood fragility and loss approaches for buildings. Reliability Engineering &amp; System Safety. 202:106971. doi:</w:t>
      </w:r>
      <w:hyperlink r:id="rId39">
        <w:r>
          <w:rPr>
            <w:rStyle w:val="Hyperlink"/>
          </w:rPr>
          <w:t>10.1016/j.ress.2020.106971</w:t>
        </w:r>
      </w:hyperlink>
      <w:r>
        <w:t xml:space="preserve">. [accessed 2022 Nov 2]. </w:t>
      </w:r>
      <w:hyperlink r:id="rId40">
        <w:r>
          <w:rPr>
            <w:rStyle w:val="Hyperlink"/>
          </w:rPr>
          <w:t>https://www.sciencedirect.com/science/article/pii/S0951832019313262</w:t>
        </w:r>
      </w:hyperlink>
      <w:r>
        <w:t>.</w:t>
      </w:r>
    </w:p>
    <w:p w14:paraId="77DA8B8B" w14:textId="77777777" w:rsidR="00AB7B25" w:rsidRDefault="00BE4F65">
      <w:pPr>
        <w:pStyle w:val="Bibliography"/>
      </w:pPr>
      <w:bookmarkStart w:id="127" w:name="ref-papoulis1994"/>
      <w:bookmarkEnd w:id="126"/>
      <w:r>
        <w:t>Papoulis A. 1994. Probability, random variables, and stochastic processes. 3rd ed. New York: McGraw-Hill (McGraw-Hill series in electrical engineering).</w:t>
      </w:r>
    </w:p>
    <w:p w14:paraId="16284697" w14:textId="77777777" w:rsidR="00AB7B25" w:rsidRDefault="00BE4F65">
      <w:pPr>
        <w:pStyle w:val="Bibliography"/>
      </w:pPr>
      <w:bookmarkStart w:id="128" w:name="ref-portner2022"/>
      <w:bookmarkEnd w:id="127"/>
      <w:r>
        <w:t xml:space="preserve">Pörtner H-O, Roberts DC, Poloczanska ES, Mintenbeck K, Tignor M, Alegría A, Craig M, Langsdorf S, Löschke S, Möller V, et al., editors. 2022. IPCC, 2022: Summary for Policymakers. In: Climate Change 2022: Impacts, Adaptation and Vulnerability. Contribution of Working Group II to the Sixth Assessment Report of the Intergovernmental Panel on Climate Change. Cambridge, UK ; New York, NY: Cambridge University Press. [accessed 2023 May 22]. </w:t>
      </w:r>
      <w:hyperlink r:id="rId41">
        <w:r>
          <w:rPr>
            <w:rStyle w:val="Hyperlink"/>
          </w:rPr>
          <w:t>https://www.ipcc.ch/report/ar6/wg2/downloads/report/IPCC_AR6_WGII_SummaryForPolicymakers.pdf</w:t>
        </w:r>
      </w:hyperlink>
      <w:r>
        <w:t>.</w:t>
      </w:r>
    </w:p>
    <w:p w14:paraId="2228C255" w14:textId="77777777" w:rsidR="00AB7B25" w:rsidRDefault="00BE4F65">
      <w:pPr>
        <w:pStyle w:val="Bibliography"/>
      </w:pPr>
      <w:bookmarkStart w:id="129" w:name="ref-salazar2008"/>
      <w:bookmarkEnd w:id="128"/>
      <w:r>
        <w:t>Salazar J, Sowlati T. 2008. Life cycle assessment of windows for the North American residential market: Case study. SCANDINAVIAN JOURNAL OF FOREST RESEARCH. 23(2):121–132. doi:</w:t>
      </w:r>
      <w:hyperlink r:id="rId42">
        <w:r>
          <w:rPr>
            <w:rStyle w:val="Hyperlink"/>
          </w:rPr>
          <w:t>10.1080/02827580801906981</w:t>
        </w:r>
      </w:hyperlink>
      <w:r>
        <w:t>.</w:t>
      </w:r>
    </w:p>
    <w:p w14:paraId="10B4088E" w14:textId="77777777" w:rsidR="00AB7B25" w:rsidRDefault="00BE4F65">
      <w:pPr>
        <w:pStyle w:val="Bibliography"/>
      </w:pPr>
      <w:bookmarkStart w:id="130" w:name="ref-schneider-marin2022"/>
      <w:bookmarkEnd w:id="129"/>
      <w:r>
        <w:t>Schneider-Marin P, Winkelkotte A, Lang W. 2022. Integrating Environmental and Economic Perspectives in Building Design. SUSTAINABILITY. 14(8). doi:</w:t>
      </w:r>
      <w:hyperlink r:id="rId43">
        <w:r>
          <w:rPr>
            <w:rStyle w:val="Hyperlink"/>
          </w:rPr>
          <w:t>10.3390/su14084637</w:t>
        </w:r>
      </w:hyperlink>
      <w:r>
        <w:t>.</w:t>
      </w:r>
    </w:p>
    <w:p w14:paraId="65B8E29C" w14:textId="77777777" w:rsidR="00AB7B25" w:rsidRDefault="00BE4F65">
      <w:pPr>
        <w:pStyle w:val="Bibliography"/>
      </w:pPr>
      <w:bookmarkStart w:id="131" w:name="ref-simonen2018"/>
      <w:bookmarkEnd w:id="130"/>
      <w:r>
        <w:t>Simonen K, Huang M, Aicher C, Morris P. 2018. Embodied carbon as a proxy for the environmental impact of earthquake damage repair. ENERGY AND BUILDINGS. 164:131–139. doi:</w:t>
      </w:r>
      <w:hyperlink r:id="rId44">
        <w:r>
          <w:rPr>
            <w:rStyle w:val="Hyperlink"/>
          </w:rPr>
          <w:t>10.1016/j.enbuild.2017.12.065</w:t>
        </w:r>
      </w:hyperlink>
      <w:r>
        <w:t>.</w:t>
      </w:r>
    </w:p>
    <w:p w14:paraId="00DA6F44" w14:textId="77777777" w:rsidR="00AB7B25" w:rsidRDefault="00BE4F65">
      <w:pPr>
        <w:pStyle w:val="Bibliography"/>
      </w:pPr>
      <w:bookmarkStart w:id="132" w:name="ref-thegordiangroupinc.2021a"/>
      <w:bookmarkEnd w:id="131"/>
      <w:r>
        <w:t>The Gordian Group Inc. 2021. Building Construction Costs with RSMeans Data: 2022. 80th annual edition. Doheny M, editor. Greenville, SC: Gordian.</w:t>
      </w:r>
    </w:p>
    <w:p w14:paraId="56EB2917" w14:textId="77777777" w:rsidR="00AB7B25" w:rsidRDefault="00BE4F65">
      <w:pPr>
        <w:pStyle w:val="Bibliography"/>
      </w:pPr>
      <w:bookmarkStart w:id="133" w:name="ref-thegordiangroupinc.2021"/>
      <w:bookmarkEnd w:id="132"/>
      <w:r>
        <w:lastRenderedPageBreak/>
        <w:t>The Gordian Group Inc., Doheny M. 2021. Square Foot Costs with RSMeans Data: 2022. 43rd annual edition. Greenville, SC: Gordian.</w:t>
      </w:r>
    </w:p>
    <w:p w14:paraId="169449B3" w14:textId="77777777" w:rsidR="00AB7B25" w:rsidRDefault="00BE4F65">
      <w:pPr>
        <w:pStyle w:val="Bibliography"/>
      </w:pPr>
      <w:bookmarkStart w:id="134" w:name="ref-thehomedepot2023"/>
      <w:bookmarkEnd w:id="133"/>
      <w:r>
        <w:t xml:space="preserve">The Home Depot. 2023. Residential Electrical Code Requirements. The Home Depot. [accessed 2023 Dec 30]. </w:t>
      </w:r>
      <w:hyperlink r:id="rId45">
        <w:r>
          <w:rPr>
            <w:rStyle w:val="Hyperlink"/>
          </w:rPr>
          <w:t>https://www.homedepot.com/c/ab/residential-electric-code-requirements/9ba683603be9fa5395fab90175791f71</w:t>
        </w:r>
      </w:hyperlink>
      <w:r>
        <w:t>.</w:t>
      </w:r>
    </w:p>
    <w:p w14:paraId="51DC1E02" w14:textId="77777777" w:rsidR="00AB7B25" w:rsidRDefault="00BE4F65">
      <w:pPr>
        <w:pStyle w:val="Bibliography"/>
      </w:pPr>
      <w:bookmarkStart w:id="135" w:name="ref-u.s.armycorpsofengineers2015"/>
      <w:bookmarkEnd w:id="134"/>
      <w:r>
        <w:t xml:space="preserve">U.S. Army Corps of Engineers. 2015. North Atlantic Coast Comprehensive Study: Resilient Adaptation to Increasing Risk. Physical Depth Damage Function Summary Report. Washington, D.C., U.S.A.: U.S. Army Corps of Engineers. </w:t>
      </w:r>
      <w:hyperlink r:id="rId46">
        <w:r>
          <w:rPr>
            <w:rStyle w:val="Hyperlink"/>
          </w:rPr>
          <w:t>https://www.nad.usace.army.mil/Portals/40/docs/NACCS/10A_PhysicalDepthDmgFxSummary_26Jan2015.pdf</w:t>
        </w:r>
      </w:hyperlink>
      <w:r>
        <w:t>.</w:t>
      </w:r>
    </w:p>
    <w:p w14:paraId="04782598" w14:textId="77777777" w:rsidR="00AB7B25" w:rsidRDefault="00BE4F65">
      <w:pPr>
        <w:pStyle w:val="Bibliography"/>
      </w:pPr>
      <w:bookmarkStart w:id="136" w:name="X4e93c38db10033772a973ccf417072a04bd22d1"/>
      <w:bookmarkEnd w:id="135"/>
      <w:r>
        <w:t xml:space="preserve">U.S. Environmental Protection Agency. 2023. Report on the Social Cost of Greenhouse Gases: Estimates Incorporating Recent Scientific Advances. Washington, D.C., USA. </w:t>
      </w:r>
      <w:hyperlink r:id="rId47">
        <w:r>
          <w:rPr>
            <w:rStyle w:val="Hyperlink"/>
          </w:rPr>
          <w:t>https://www.epa.gov/system/files/documents/2023-12/epa_scghg_2023_report_final.pdf</w:t>
        </w:r>
      </w:hyperlink>
      <w:r>
        <w:t>.</w:t>
      </w:r>
    </w:p>
    <w:p w14:paraId="1046FD28" w14:textId="77777777" w:rsidR="00AB7B25" w:rsidRDefault="00BE4F65">
      <w:pPr>
        <w:pStyle w:val="Bibliography"/>
      </w:pPr>
      <w:bookmarkStart w:id="137" w:name="ref-wang2020a"/>
      <w:bookmarkEnd w:id="136"/>
      <w:r>
        <w:t>Wang H, Zhang Y, Gao W, Kuroki S. 2020. Life Cycle Environmental and Cost Performance of Prefabricated Buildings. SUSTAINABILITY. 12(7). doi:</w:t>
      </w:r>
      <w:hyperlink r:id="rId48">
        <w:r>
          <w:rPr>
            <w:rStyle w:val="Hyperlink"/>
          </w:rPr>
          <w:t>10.3390/su12072609</w:t>
        </w:r>
      </w:hyperlink>
      <w:r>
        <w:t>.</w:t>
      </w:r>
    </w:p>
    <w:p w14:paraId="0E6A9F35" w14:textId="77777777" w:rsidR="00AB7B25" w:rsidRDefault="00BE4F65">
      <w:pPr>
        <w:pStyle w:val="Bibliography"/>
      </w:pPr>
      <w:bookmarkStart w:id="138" w:name="ref-wang2020"/>
      <w:bookmarkEnd w:id="137"/>
      <w:r>
        <w:t>Wang Y, Wang N, Lin P, Ellingwood B, Mahmoud H. 2020. Life-cycle analysis (LCA) to restore community building portfolios by building back better I: Building portfolio LCA. STRUCTURAL SAFETY. 84. doi:</w:t>
      </w:r>
      <w:hyperlink r:id="rId49">
        <w:r>
          <w:rPr>
            <w:rStyle w:val="Hyperlink"/>
          </w:rPr>
          <w:t>10.1016/j.strusafe.2019.101919</w:t>
        </w:r>
      </w:hyperlink>
      <w:r>
        <w:t>.</w:t>
      </w:r>
    </w:p>
    <w:p w14:paraId="2B6A6628" w14:textId="77777777" w:rsidR="00AB7B25" w:rsidRDefault="00BE4F65">
      <w:pPr>
        <w:pStyle w:val="Bibliography"/>
      </w:pPr>
      <w:bookmarkStart w:id="139" w:name="ref-wernet2016"/>
      <w:bookmarkEnd w:id="138"/>
      <w:r>
        <w:t>Wernet G, Bauer C, Steubing B, Reinhard J, Moreno-Ruiz E, Weidema B. 2016. The ecoinvent database version 3 (part I): Overview and methodology. The International Journal of Life Cycle Assessment. 21(9):1218–1230. doi:</w:t>
      </w:r>
      <w:hyperlink r:id="rId50">
        <w:r>
          <w:rPr>
            <w:rStyle w:val="Hyperlink"/>
          </w:rPr>
          <w:t>10.1007/s11367-016-1087-8</w:t>
        </w:r>
      </w:hyperlink>
      <w:r>
        <w:t xml:space="preserve">. [accessed 2023 Dec 31]. </w:t>
      </w:r>
      <w:hyperlink r:id="rId51">
        <w:r>
          <w:rPr>
            <w:rStyle w:val="Hyperlink"/>
          </w:rPr>
          <w:t>https://doi.org/10.1007/s11367-016-1087-8</w:t>
        </w:r>
      </w:hyperlink>
      <w:r>
        <w:t>.</w:t>
      </w:r>
    </w:p>
    <w:p w14:paraId="2BDDE553" w14:textId="77777777" w:rsidR="00AB7B25" w:rsidRDefault="00BE4F65">
      <w:pPr>
        <w:pStyle w:val="Bibliography"/>
      </w:pPr>
      <w:bookmarkStart w:id="140" w:name="ref-wing2022"/>
      <w:bookmarkEnd w:id="139"/>
      <w:r>
        <w:t>Wing OEJ, Lehman W, Bates PD, Sampson CC, Quinn N, Smith AM, Neal JC, Porter JR, Kousky C. 2022. Inequitable patterns of US flood risk in the Anthropocene. Nature Climate Change. 12(2):156–162. doi:</w:t>
      </w:r>
      <w:hyperlink r:id="rId52">
        <w:r>
          <w:rPr>
            <w:rStyle w:val="Hyperlink"/>
          </w:rPr>
          <w:t>10.1038/s41558-021-01265-6</w:t>
        </w:r>
      </w:hyperlink>
      <w:r>
        <w:t xml:space="preserve">. [accessed 2023 Jul 26]. </w:t>
      </w:r>
      <w:hyperlink r:id="rId53">
        <w:r>
          <w:rPr>
            <w:rStyle w:val="Hyperlink"/>
          </w:rPr>
          <w:t>https://www.nature.com/articles/s41558-021-01265-6</w:t>
        </w:r>
      </w:hyperlink>
      <w:r>
        <w:t>.</w:t>
      </w:r>
    </w:p>
    <w:p w14:paraId="7AB35DFE" w14:textId="77777777" w:rsidR="00AB7B25" w:rsidRDefault="00BE4F65">
      <w:pPr>
        <w:pStyle w:val="Bibliography"/>
      </w:pPr>
      <w:bookmarkStart w:id="141" w:name="ref-wittocx2022"/>
      <w:bookmarkEnd w:id="140"/>
      <w:r>
        <w:t>Wittocx L, Buyle M, Audenaert A, Seuntjens O, Renne N, Craeye B. 2022. Revamping corrosion damaged reinforced concrete balconies: Life cycle assessment and life cycle cost of life-extending repair methods. JOURNAL OF BUILDING ENGINEERING. 52. doi:</w:t>
      </w:r>
      <w:hyperlink r:id="rId54">
        <w:r>
          <w:rPr>
            <w:rStyle w:val="Hyperlink"/>
          </w:rPr>
          <w:t>10.1016/j.jobe.2022.104436</w:t>
        </w:r>
      </w:hyperlink>
      <w:r>
        <w:t>.</w:t>
      </w:r>
      <w:bookmarkEnd w:id="102"/>
      <w:bookmarkEnd w:id="104"/>
      <w:bookmarkEnd w:id="141"/>
    </w:p>
    <w:sectPr w:rsidR="00AB7B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wei Mo" w:date="2024-01-04T11:18:00Z" w:initials="WM">
    <w:p w14:paraId="7F626D16" w14:textId="77777777" w:rsidR="00BE4F65" w:rsidRDefault="003A1F5E" w:rsidP="00BE4F65">
      <w:pPr>
        <w:pStyle w:val="CommentText"/>
      </w:pPr>
      <w:r>
        <w:rPr>
          <w:rStyle w:val="CommentReference"/>
        </w:rPr>
        <w:annotationRef/>
      </w:r>
      <w:r w:rsidR="00BE4F65">
        <w:rPr>
          <w:color w:val="000000"/>
        </w:rPr>
        <w:t xml:space="preserve">Sebastian, should we include any of your USACE colleagues as co-authors? </w:t>
      </w:r>
    </w:p>
  </w:comment>
  <w:comment w:id="6" w:author="Weiwei Mo" w:date="2024-01-04T11:32:00Z" w:initials="WM">
    <w:p w14:paraId="23EEB505" w14:textId="139453CD" w:rsidR="00402D1E" w:rsidRDefault="00402D1E" w:rsidP="00402D1E">
      <w:pPr>
        <w:pStyle w:val="CommentText"/>
      </w:pPr>
      <w:r>
        <w:rPr>
          <w:rStyle w:val="CommentReference"/>
        </w:rPr>
        <w:annotationRef/>
      </w:r>
      <w:r>
        <w:t xml:space="preserve">One thing that is missing here is the importance of considering GHG emissions. How significant might be the GHG emissions associated with these repairs? It doesn't have to be specifically for flooding. Stats related to overall building construction or repair would work as well. Can you distill some stats from the EIO analysis? Also see below: </w:t>
      </w:r>
    </w:p>
    <w:p w14:paraId="17A33857" w14:textId="77777777" w:rsidR="00402D1E" w:rsidRDefault="00402D1E" w:rsidP="00402D1E">
      <w:pPr>
        <w:pStyle w:val="CommentText"/>
      </w:pPr>
    </w:p>
    <w:p w14:paraId="6BB52BEF" w14:textId="77777777" w:rsidR="00402D1E" w:rsidRDefault="00402D1E" w:rsidP="00402D1E">
      <w:pPr>
        <w:pStyle w:val="CommentText"/>
      </w:pPr>
      <w:r>
        <w:t xml:space="preserve">From: </w:t>
      </w:r>
      <w:hyperlink r:id="rId1" w:history="1">
        <w:r w:rsidRPr="004A7AD7">
          <w:rPr>
            <w:rStyle w:val="Hyperlink"/>
          </w:rPr>
          <w:t>https://www.nature.com/articles/s41467-021-26212-z</w:t>
        </w:r>
      </w:hyperlink>
    </w:p>
    <w:p w14:paraId="206350DC" w14:textId="77777777" w:rsidR="00402D1E" w:rsidRDefault="00402D1E" w:rsidP="00402D1E">
      <w:pPr>
        <w:pStyle w:val="CommentText"/>
      </w:pPr>
      <w:r>
        <w:rPr>
          <w:color w:val="222222"/>
          <w:highlight w:val="white"/>
        </w:rPr>
        <w:t>In 2018, the manufacturing of building materials alone accounted for 11% of global energy- and process-related GHG emissions</w:t>
      </w:r>
      <w:hyperlink r:id="rId2" w:anchor="ref-CR2" w:history="1">
        <w:r w:rsidRPr="004A7AD7">
          <w:rPr>
            <w:rStyle w:val="Hyperlink"/>
          </w:rPr>
          <w:t>2</w:t>
        </w:r>
      </w:hyperlink>
      <w:r>
        <w:rPr>
          <w:color w:val="222222"/>
          <w:highlight w:val="white"/>
        </w:rPr>
        <w:t>, as a result of consuming over half of global concrete and brick</w:t>
      </w:r>
      <w:hyperlink r:id="rId3" w:anchor="ref-CR10" w:history="1">
        <w:r w:rsidRPr="004A7AD7">
          <w:rPr>
            <w:rStyle w:val="Hyperlink"/>
          </w:rPr>
          <w:t>10</w:t>
        </w:r>
      </w:hyperlink>
      <w:r>
        <w:rPr>
          <w:color w:val="222222"/>
          <w:highlight w:val="white"/>
        </w:rPr>
        <w:t>, some 40% steel</w:t>
      </w:r>
      <w:hyperlink r:id="rId4" w:anchor="ref-CR11" w:history="1">
        <w:r w:rsidRPr="004A7AD7">
          <w:rPr>
            <w:rStyle w:val="Hyperlink"/>
          </w:rPr>
          <w:t>11</w:t>
        </w:r>
      </w:hyperlink>
      <w:r>
        <w:rPr>
          <w:color w:val="222222"/>
          <w:highlight w:val="white"/>
        </w:rPr>
        <w:t>, and a large number of other metals and nonmetallic minerals</w:t>
      </w:r>
      <w:hyperlink r:id="rId5" w:anchor="ref-CR12" w:history="1">
        <w:r w:rsidRPr="004A7AD7">
          <w:rPr>
            <w:rStyle w:val="Hyperlink"/>
          </w:rPr>
          <w:t>12</w:t>
        </w:r>
      </w:hyperlink>
      <w:r>
        <w:rPr>
          <w:color w:val="222222"/>
          <w:highlight w:val="white"/>
        </w:rPr>
        <w:t>.</w:t>
      </w:r>
      <w:r>
        <w:t xml:space="preserve"> </w:t>
      </w:r>
    </w:p>
    <w:p w14:paraId="1D21C417" w14:textId="77777777" w:rsidR="00402D1E" w:rsidRDefault="00402D1E" w:rsidP="00402D1E">
      <w:pPr>
        <w:pStyle w:val="CommentText"/>
      </w:pPr>
    </w:p>
    <w:p w14:paraId="336C7ABA" w14:textId="77777777" w:rsidR="00402D1E" w:rsidRDefault="00402D1E" w:rsidP="00402D1E">
      <w:pPr>
        <w:pStyle w:val="CommentText"/>
      </w:pPr>
      <w:r>
        <w:t xml:space="preserve">From: </w:t>
      </w:r>
      <w:hyperlink r:id="rId6" w:history="1">
        <w:r w:rsidRPr="004A7AD7">
          <w:rPr>
            <w:rStyle w:val="Hyperlink"/>
          </w:rPr>
          <w:t>https://www.nature.com/articles/s41467-021-25300-4</w:t>
        </w:r>
      </w:hyperlink>
    </w:p>
    <w:p w14:paraId="63ACF946" w14:textId="77777777" w:rsidR="00402D1E" w:rsidRDefault="00402D1E" w:rsidP="00402D1E">
      <w:pPr>
        <w:pStyle w:val="CommentText"/>
      </w:pPr>
      <w:r>
        <w:rPr>
          <w:color w:val="222222"/>
          <w:highlight w:val="white"/>
        </w:rPr>
        <w:t>Greenhouse gas (GHG) emissions from material production have risen from 5 Gt CO2-equivalents (CO2-eq) in 1995 to 11.5 Gt in 2015</w:t>
      </w:r>
      <w:hyperlink r:id="rId7" w:anchor="ref-CR4" w:history="1">
        <w:r w:rsidRPr="004A7AD7">
          <w:rPr>
            <w:rStyle w:val="Hyperlink"/>
            <w:highlight w:val="white"/>
          </w:rPr>
          <w:t>4</w:t>
        </w:r>
      </w:hyperlink>
      <w:r>
        <w:rPr>
          <w:color w:val="222222"/>
          <w:highlight w:val="white"/>
        </w:rPr>
        <w:t xml:space="preserve"> and represent about 23% of global GHG emissions. </w:t>
      </w:r>
    </w:p>
    <w:p w14:paraId="7DE3EC1C" w14:textId="77777777" w:rsidR="00402D1E" w:rsidRDefault="00402D1E" w:rsidP="00402D1E">
      <w:pPr>
        <w:pStyle w:val="CommentText"/>
      </w:pPr>
    </w:p>
    <w:p w14:paraId="1E7331B3" w14:textId="77777777" w:rsidR="00402D1E" w:rsidRDefault="00402D1E" w:rsidP="00402D1E">
      <w:pPr>
        <w:pStyle w:val="CommentText"/>
      </w:pPr>
    </w:p>
  </w:comment>
  <w:comment w:id="7" w:author="Weiwei Mo" w:date="2024-01-04T11:23:00Z" w:initials="WM">
    <w:p w14:paraId="27EB613F" w14:textId="2EDFABA8" w:rsidR="007E65A1" w:rsidRDefault="007E65A1" w:rsidP="007E65A1">
      <w:pPr>
        <w:pStyle w:val="CommentText"/>
      </w:pPr>
      <w:r>
        <w:rPr>
          <w:rStyle w:val="CommentReference"/>
        </w:rPr>
        <w:annotationRef/>
      </w:r>
      <w:r>
        <w:t xml:space="preserve">This sentence could be moved to the 3rd paragraph where you highlight the objective of the current study. </w:t>
      </w:r>
    </w:p>
  </w:comment>
  <w:comment w:id="8" w:author="Sebastian Rowan" w:date="2024-01-05T11:41:00Z" w:initials="SR">
    <w:p w14:paraId="77547C30" w14:textId="77777777" w:rsidR="00C9743E" w:rsidRDefault="00C9743E" w:rsidP="00C9743E">
      <w:pPr>
        <w:pStyle w:val="CommentText"/>
      </w:pPr>
      <w:r>
        <w:rPr>
          <w:rStyle w:val="CommentReference"/>
        </w:rPr>
        <w:annotationRef/>
      </w:r>
      <w:r>
        <w:t>Replace with broad descrioption of research gap/ need for this project “There is a need for ghghaccounting in FRM.”</w:t>
      </w:r>
    </w:p>
  </w:comment>
  <w:comment w:id="9" w:author="Weiwei Mo" w:date="2024-01-04T11:39:00Z" w:initials="WM">
    <w:p w14:paraId="4ECBF911" w14:textId="1C5197A8" w:rsidR="00FD0CE1" w:rsidRDefault="00FD0CE1" w:rsidP="00FD0CE1">
      <w:pPr>
        <w:pStyle w:val="CommentText"/>
      </w:pPr>
      <w:r>
        <w:rPr>
          <w:rStyle w:val="CommentReference"/>
        </w:rPr>
        <w:annotationRef/>
      </w:r>
      <w:r>
        <w:t xml:space="preserve">May want to discuss this from the perspective of how they are not considering the GHG cost in their current practice, and shorten this section a little, as they are not directly tightly to the GHG cost, which is the focus of your study. </w:t>
      </w:r>
    </w:p>
  </w:comment>
  <w:comment w:id="10" w:author="Weiwei Mo" w:date="2024-01-04T11:53:00Z" w:initials="WM">
    <w:p w14:paraId="403ED69C" w14:textId="77777777" w:rsidR="00AF3FDE" w:rsidRDefault="00AF3FDE" w:rsidP="00AF3FDE">
      <w:pPr>
        <w:pStyle w:val="CommentText"/>
      </w:pPr>
      <w:r>
        <w:rPr>
          <w:rStyle w:val="CommentReference"/>
        </w:rPr>
        <w:annotationRef/>
      </w:r>
      <w:r>
        <w:t>Well said!</w:t>
      </w:r>
    </w:p>
  </w:comment>
  <w:comment w:id="11" w:author="Weiwei Mo" w:date="2024-01-04T11:53:00Z" w:initials="WM">
    <w:p w14:paraId="6C9E0B1E" w14:textId="77777777" w:rsidR="001963E8" w:rsidRDefault="00AF3FDE" w:rsidP="001963E8">
      <w:pPr>
        <w:pStyle w:val="CommentText"/>
      </w:pPr>
      <w:r>
        <w:rPr>
          <w:rStyle w:val="CommentReference"/>
        </w:rPr>
        <w:annotationRef/>
      </w:r>
      <w:r w:rsidR="001963E8">
        <w:rPr>
          <w:color w:val="000000"/>
        </w:rPr>
        <w:t xml:space="preserve">Great! Please try to use the word "uncertainty" here also, as it appears in your objective below. </w:t>
      </w:r>
    </w:p>
  </w:comment>
  <w:comment w:id="12" w:author="Weiwei Mo" w:date="2024-01-04T11:56:00Z" w:initials="WM">
    <w:p w14:paraId="2E58E31F" w14:textId="77777777" w:rsidR="00F570C3" w:rsidRDefault="00F570C3" w:rsidP="00F570C3">
      <w:pPr>
        <w:pStyle w:val="CommentText"/>
      </w:pPr>
      <w:r>
        <w:rPr>
          <w:rStyle w:val="CommentReference"/>
        </w:rPr>
        <w:annotationRef/>
      </w:r>
      <w:r>
        <w:rPr>
          <w:color w:val="000000"/>
        </w:rPr>
        <w:t>Regions? Testbeds?</w:t>
      </w:r>
    </w:p>
  </w:comment>
  <w:comment w:id="13" w:author="Sebastian Rowan" w:date="2024-01-05T11:41:00Z" w:initials="SR">
    <w:p w14:paraId="046AA526" w14:textId="77777777" w:rsidR="00C9743E" w:rsidRDefault="00C9743E" w:rsidP="00C9743E">
      <w:pPr>
        <w:pStyle w:val="CommentText"/>
      </w:pPr>
      <w:r>
        <w:rPr>
          <w:rStyle w:val="CommentReference"/>
        </w:rPr>
        <w:annotationRef/>
      </w:r>
      <w:r>
        <w:t>regions</w:t>
      </w:r>
    </w:p>
  </w:comment>
  <w:comment w:id="16" w:author="Weiwei Mo" w:date="2024-01-04T12:01:00Z" w:initials="WM">
    <w:p w14:paraId="681B945F" w14:textId="55A2AA01" w:rsidR="007A5D37" w:rsidRDefault="007A5D37" w:rsidP="007A5D37">
      <w:pPr>
        <w:pStyle w:val="CommentText"/>
      </w:pPr>
      <w:r>
        <w:rPr>
          <w:rStyle w:val="CommentReference"/>
        </w:rPr>
        <w:annotationRef/>
      </w:r>
      <w:r>
        <w:t>Provide a lead sentence to highlight the function of the SCM</w:t>
      </w:r>
    </w:p>
  </w:comment>
  <w:comment w:id="18" w:author="Weiwei Mo" w:date="2024-01-04T12:12:00Z" w:initials="WM">
    <w:p w14:paraId="7F30E620" w14:textId="77777777" w:rsidR="00450FC5" w:rsidRDefault="00596B88" w:rsidP="00450FC5">
      <w:pPr>
        <w:pStyle w:val="CommentText"/>
      </w:pPr>
      <w:r>
        <w:rPr>
          <w:rStyle w:val="CommentReference"/>
        </w:rPr>
        <w:annotationRef/>
      </w:r>
      <w:r w:rsidR="00450FC5">
        <w:rPr>
          <w:color w:val="000000"/>
        </w:rPr>
        <w:t xml:space="preserve">Please edit - the more descriptive the better. I want to add a sentence here to tie the structure component list, fragility function, and flood damage together. I would be helpful to explain how these things relate and work together to produce the outputs you desire. </w:t>
      </w:r>
    </w:p>
  </w:comment>
  <w:comment w:id="35" w:author="Weiwei Mo" w:date="2024-01-04T12:04:00Z" w:initials="WM">
    <w:p w14:paraId="34CFD1AC" w14:textId="508E2F40" w:rsidR="00AD1C2E" w:rsidRDefault="00AD1C2E" w:rsidP="00AD1C2E">
      <w:pPr>
        <w:pStyle w:val="CommentText"/>
      </w:pPr>
      <w:r>
        <w:rPr>
          <w:rStyle w:val="CommentReference"/>
        </w:rPr>
        <w:annotationRef/>
      </w:r>
      <w:r>
        <w:t>This is not intuitive if the component is a TV or a window, for example. Can the percentage be replaced with "possibility"?</w:t>
      </w:r>
    </w:p>
  </w:comment>
  <w:comment w:id="31" w:author="Weiwei Mo" w:date="2024-01-04T12:48:00Z" w:initials="WM">
    <w:p w14:paraId="7527E9C2" w14:textId="77777777" w:rsidR="002D2DC7" w:rsidRDefault="002D2DC7" w:rsidP="002D2DC7">
      <w:pPr>
        <w:pStyle w:val="CommentText"/>
      </w:pPr>
      <w:r>
        <w:rPr>
          <w:rStyle w:val="CommentReference"/>
        </w:rPr>
        <w:annotationRef/>
      </w:r>
      <w:r>
        <w:t xml:space="preserve">Not sure whether this is needed. It doesn't seem to help with what you want to explain here. </w:t>
      </w:r>
    </w:p>
  </w:comment>
  <w:comment w:id="39" w:author="Weiwei Mo" w:date="2024-01-04T12:45:00Z" w:initials="WM">
    <w:p w14:paraId="3A37999A" w14:textId="2339852B" w:rsidR="00451F34" w:rsidRDefault="00451F34" w:rsidP="00451F34">
      <w:pPr>
        <w:pStyle w:val="CommentText"/>
      </w:pPr>
      <w:r>
        <w:rPr>
          <w:rStyle w:val="CommentReference"/>
        </w:rPr>
        <w:annotationRef/>
      </w:r>
      <w:r>
        <w:t>Be more specific. Failure probability?</w:t>
      </w:r>
    </w:p>
  </w:comment>
  <w:comment w:id="40" w:author="Weiwei Mo" w:date="2024-01-04T12:45:00Z" w:initials="WM">
    <w:p w14:paraId="37BFF45F" w14:textId="77777777" w:rsidR="00A12ED7" w:rsidRDefault="00A12ED7" w:rsidP="00A12ED7">
      <w:pPr>
        <w:pStyle w:val="CommentText"/>
      </w:pPr>
      <w:r>
        <w:rPr>
          <w:rStyle w:val="CommentReference"/>
        </w:rPr>
        <w:annotationRef/>
      </w:r>
      <w:r>
        <w:t>The selected failure probability?</w:t>
      </w:r>
    </w:p>
  </w:comment>
  <w:comment w:id="41" w:author="Weiwei Mo" w:date="2024-01-04T12:55:00Z" w:initials="WM">
    <w:p w14:paraId="2463C75C" w14:textId="77777777" w:rsidR="00C44786" w:rsidRDefault="00C44786" w:rsidP="00C44786">
      <w:pPr>
        <w:pStyle w:val="CommentText"/>
      </w:pPr>
      <w:r>
        <w:rPr>
          <w:rStyle w:val="CommentReference"/>
        </w:rPr>
        <w:annotationRef/>
      </w:r>
      <w:r>
        <w:t xml:space="preserve">Sebastian, you might want to explain why developing your own fragility functions rather than adopting the GEC functions directly? Also, I am not sure what is the purpose of Figure 1. Is it to validate your developed functions, or is it to show how different they are?  </w:t>
      </w:r>
    </w:p>
  </w:comment>
  <w:comment w:id="43" w:author="Weiwei Mo" w:date="2024-01-04T12:56:00Z" w:initials="WM">
    <w:p w14:paraId="0350001E" w14:textId="77777777" w:rsidR="0008685E" w:rsidRDefault="00C44786" w:rsidP="0008685E">
      <w:pPr>
        <w:pStyle w:val="CommentText"/>
      </w:pPr>
      <w:r>
        <w:rPr>
          <w:rStyle w:val="CommentReference"/>
        </w:rPr>
        <w:annotationRef/>
      </w:r>
      <w:r w:rsidR="0008685E">
        <w:rPr>
          <w:color w:val="000000"/>
        </w:rPr>
        <w:t xml:space="preserve">Should it be "fragility functions"? Are you saying some components do not have "fragility functions", but only damage functions? I am confused. </w:t>
      </w:r>
    </w:p>
  </w:comment>
  <w:comment w:id="42" w:author="Weiwei Mo" w:date="2024-01-04T15:28:00Z" w:initials="WM">
    <w:p w14:paraId="335BD906" w14:textId="77777777" w:rsidR="00487B1C" w:rsidRDefault="00487B1C" w:rsidP="00487B1C">
      <w:pPr>
        <w:pStyle w:val="CommentText"/>
      </w:pPr>
      <w:r>
        <w:rPr>
          <w:rStyle w:val="CommentReference"/>
        </w:rPr>
        <w:annotationRef/>
      </w:r>
      <w:r>
        <w:t xml:space="preserve">How are these functions determined? Where are the data from? </w:t>
      </w:r>
    </w:p>
  </w:comment>
  <w:comment w:id="45" w:author="Weiwei Mo" w:date="2024-01-04T12:57:00Z" w:initials="WM">
    <w:p w14:paraId="504AD7E1" w14:textId="1B5B84CA" w:rsidR="00C44943" w:rsidRDefault="00C44943" w:rsidP="00C44943">
      <w:pPr>
        <w:pStyle w:val="CommentText"/>
      </w:pPr>
      <w:r>
        <w:rPr>
          <w:rStyle w:val="CommentReference"/>
        </w:rPr>
        <w:annotationRef/>
      </w:r>
      <w:r>
        <w:t>Is this figure showing damage functions or fragility functions? I am confused by the title</w:t>
      </w:r>
    </w:p>
  </w:comment>
  <w:comment w:id="46" w:author="Weiwei Mo" w:date="2024-01-04T15:12:00Z" w:initials="WM">
    <w:p w14:paraId="7FF065BE" w14:textId="77777777" w:rsidR="00BF7005" w:rsidRDefault="00012E48" w:rsidP="00BF7005">
      <w:pPr>
        <w:pStyle w:val="CommentText"/>
      </w:pPr>
      <w:r>
        <w:rPr>
          <w:rStyle w:val="CommentReference"/>
        </w:rPr>
        <w:annotationRef/>
      </w:r>
      <w:r w:rsidR="00BF7005">
        <w:rPr>
          <w:color w:val="000000"/>
        </w:rPr>
        <w:t xml:space="preserve">I wonder whether this should be a separate section with more details? For example, what are the emission and cost factors used for different components? A table showing these factors and their respective data sources could really help here. </w:t>
      </w:r>
    </w:p>
  </w:comment>
  <w:comment w:id="48" w:author="Weiwei Mo" w:date="2024-01-04T15:21:00Z" w:initials="WM">
    <w:p w14:paraId="1876A3FB" w14:textId="77777777" w:rsidR="00610446" w:rsidRDefault="00610446" w:rsidP="00610446">
      <w:pPr>
        <w:pStyle w:val="CommentText"/>
      </w:pPr>
      <w:r>
        <w:rPr>
          <w:rStyle w:val="CommentReference"/>
        </w:rPr>
        <w:annotationRef/>
      </w:r>
      <w:r>
        <w:t xml:space="preserve">I would call it something like "damage and emission function analysis" </w:t>
      </w:r>
    </w:p>
  </w:comment>
  <w:comment w:id="57" w:author="Weiwei Mo" w:date="2024-01-04T15:19:00Z" w:initials="WM">
    <w:p w14:paraId="18315EA4" w14:textId="4E223962" w:rsidR="008A75B3" w:rsidRDefault="008A75B3" w:rsidP="008A75B3">
      <w:pPr>
        <w:pStyle w:val="CommentText"/>
      </w:pPr>
      <w:r>
        <w:rPr>
          <w:rStyle w:val="CommentReference"/>
        </w:rPr>
        <w:annotationRef/>
      </w:r>
      <w:r>
        <w:t>How is this different from the replacement cost mentioned in the above paragraph?</w:t>
      </w:r>
    </w:p>
  </w:comment>
  <w:comment w:id="58" w:author="Weiwei Mo" w:date="2024-01-04T15:25:00Z" w:initials="WM">
    <w:p w14:paraId="3F2BDB80" w14:textId="77777777" w:rsidR="00086A55" w:rsidRDefault="009A2305" w:rsidP="00086A55">
      <w:pPr>
        <w:pStyle w:val="CommentText"/>
      </w:pPr>
      <w:r>
        <w:rPr>
          <w:rStyle w:val="CommentReference"/>
        </w:rPr>
        <w:annotationRef/>
      </w:r>
      <w:r w:rsidR="00086A55">
        <w:rPr>
          <w:color w:val="000000"/>
        </w:rPr>
        <w:t xml:space="preserve">You used drywall as an example previously. Are there any other components fit under this category? It might be helpful for the readers if you specify these. </w:t>
      </w:r>
    </w:p>
  </w:comment>
  <w:comment w:id="59" w:author="Weiwei Mo" w:date="2024-01-04T15:31:00Z" w:initials="WM">
    <w:p w14:paraId="57588EC4" w14:textId="77777777" w:rsidR="005706DF" w:rsidRDefault="005706DF" w:rsidP="005706DF">
      <w:pPr>
        <w:pStyle w:val="CommentText"/>
      </w:pPr>
      <w:r>
        <w:rPr>
          <w:rStyle w:val="CommentReference"/>
        </w:rPr>
        <w:annotationRef/>
      </w:r>
      <w:r>
        <w:t xml:space="preserve">Is this because there is a range of cost and GHG emissions for each component? It needs to be clarified. </w:t>
      </w:r>
    </w:p>
  </w:comment>
  <w:comment w:id="60" w:author="Weiwei Mo" w:date="2024-01-04T15:45:00Z" w:initials="WM">
    <w:p w14:paraId="6DA44F30" w14:textId="77777777" w:rsidR="00B90B02" w:rsidRDefault="00B90B02" w:rsidP="00B90B02">
      <w:pPr>
        <w:pStyle w:val="CommentText"/>
      </w:pPr>
      <w:r>
        <w:rPr>
          <w:rStyle w:val="CommentReference"/>
        </w:rPr>
        <w:annotationRef/>
      </w:r>
      <w:r>
        <w:t xml:space="preserve">Since it is such a simple analysis, it might be ok to directly discuss in the result section. </w:t>
      </w:r>
    </w:p>
  </w:comment>
  <w:comment w:id="68" w:author="Weiwei Mo" w:date="2024-01-04T15:41:00Z" w:initials="WM">
    <w:p w14:paraId="24A08F5D" w14:textId="7D09D3B9" w:rsidR="004D0681" w:rsidRDefault="004D0681" w:rsidP="004D0681">
      <w:pPr>
        <w:pStyle w:val="CommentText"/>
      </w:pPr>
      <w:r>
        <w:rPr>
          <w:rStyle w:val="CommentReference"/>
        </w:rPr>
        <w:annotationRef/>
      </w:r>
      <w:r>
        <w:t xml:space="preserve">We might not need this section if the table below is showing inputs. </w:t>
      </w:r>
    </w:p>
  </w:comment>
  <w:comment w:id="70" w:author="Weiwei Mo" w:date="2024-01-04T15:40:00Z" w:initials="WM">
    <w:p w14:paraId="79CD3B0B" w14:textId="1DE557AF" w:rsidR="003730CA" w:rsidRDefault="003730CA" w:rsidP="003730CA">
      <w:pPr>
        <w:pStyle w:val="CommentText"/>
      </w:pPr>
      <w:r>
        <w:rPr>
          <w:rStyle w:val="CommentReference"/>
        </w:rPr>
        <w:annotationRef/>
      </w:r>
      <w:r>
        <w:t xml:space="preserve">Are these the inputs or the outputs? If they are inputs, it might be better to move the table to Methods - where one of my previous comment suggested. Also, need to provide units for costs and GHG emissions. </w:t>
      </w:r>
    </w:p>
  </w:comment>
  <w:comment w:id="85" w:author="Weiwei Mo" w:date="2024-01-04T15:44:00Z" w:initials="WM">
    <w:p w14:paraId="1FE8ECC0" w14:textId="77777777" w:rsidR="00C47A1B" w:rsidRDefault="00C47A1B" w:rsidP="00C47A1B">
      <w:pPr>
        <w:pStyle w:val="CommentText"/>
      </w:pPr>
      <w:r>
        <w:rPr>
          <w:rStyle w:val="CommentReference"/>
        </w:rPr>
        <w:annotationRef/>
      </w:r>
      <w:r>
        <w:t xml:space="preserve">The new cost curves are missing here. </w:t>
      </w:r>
    </w:p>
  </w:comment>
  <w:comment w:id="89" w:author="Weiwei Mo" w:date="2024-01-04T15:45:00Z" w:initials="WM">
    <w:p w14:paraId="23F016CD" w14:textId="77777777" w:rsidR="00C47A1B" w:rsidRDefault="00C47A1B" w:rsidP="00C47A1B">
      <w:pPr>
        <w:pStyle w:val="CommentText"/>
      </w:pPr>
      <w:r>
        <w:rPr>
          <w:rStyle w:val="CommentReference"/>
        </w:rPr>
        <w:annotationRef/>
      </w:r>
      <w:r>
        <w:t>I love it!</w:t>
      </w:r>
    </w:p>
  </w:comment>
  <w:comment w:id="90" w:author="Weiwei Mo" w:date="2024-01-04T15:49:00Z" w:initials="WM">
    <w:p w14:paraId="59DBDF7B" w14:textId="77777777" w:rsidR="00E77EE5" w:rsidRDefault="00E77EE5" w:rsidP="00E77EE5">
      <w:pPr>
        <w:pStyle w:val="CommentText"/>
      </w:pPr>
      <w:r>
        <w:rPr>
          <w:rStyle w:val="CommentReference"/>
        </w:rPr>
        <w:annotationRef/>
      </w:r>
      <w:r>
        <w:t xml:space="preserve">Is this the slope? The variable name is not very intuitive. </w:t>
      </w:r>
    </w:p>
  </w:comment>
  <w:comment w:id="98" w:author="Weiwei Mo" w:date="2024-01-04T15:48:00Z" w:initials="WM">
    <w:p w14:paraId="06A98F62" w14:textId="72F699C5" w:rsidR="00921D2E" w:rsidRDefault="00921D2E" w:rsidP="00921D2E">
      <w:pPr>
        <w:pStyle w:val="CommentText"/>
      </w:pPr>
      <w:r>
        <w:rPr>
          <w:rStyle w:val="CommentReference"/>
        </w:rPr>
        <w:annotationRef/>
      </w:r>
      <w:r>
        <w:t xml:space="preserve">I feel the Discussion section can be combined with Results section for this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626D16" w15:done="1"/>
  <w15:commentEx w15:paraId="1E7331B3" w15:done="0"/>
  <w15:commentEx w15:paraId="27EB613F" w15:done="1"/>
  <w15:commentEx w15:paraId="77547C30" w15:paraIdParent="27EB613F" w15:done="1"/>
  <w15:commentEx w15:paraId="4ECBF911" w15:done="0"/>
  <w15:commentEx w15:paraId="403ED69C" w15:done="0"/>
  <w15:commentEx w15:paraId="6C9E0B1E" w15:done="1"/>
  <w15:commentEx w15:paraId="2E58E31F" w15:done="1"/>
  <w15:commentEx w15:paraId="046AA526" w15:paraIdParent="2E58E31F" w15:done="1"/>
  <w15:commentEx w15:paraId="681B945F" w15:done="0"/>
  <w15:commentEx w15:paraId="7F30E620" w15:done="0"/>
  <w15:commentEx w15:paraId="34CFD1AC" w15:done="0"/>
  <w15:commentEx w15:paraId="7527E9C2" w15:done="0"/>
  <w15:commentEx w15:paraId="3A37999A" w15:done="0"/>
  <w15:commentEx w15:paraId="37BFF45F" w15:done="0"/>
  <w15:commentEx w15:paraId="2463C75C" w15:done="0"/>
  <w15:commentEx w15:paraId="0350001E" w15:done="0"/>
  <w15:commentEx w15:paraId="335BD906" w15:done="0"/>
  <w15:commentEx w15:paraId="504AD7E1" w15:done="0"/>
  <w15:commentEx w15:paraId="7FF065BE" w15:done="0"/>
  <w15:commentEx w15:paraId="1876A3FB" w15:done="0"/>
  <w15:commentEx w15:paraId="18315EA4" w15:done="0"/>
  <w15:commentEx w15:paraId="3F2BDB80" w15:done="0"/>
  <w15:commentEx w15:paraId="57588EC4" w15:done="0"/>
  <w15:commentEx w15:paraId="6DA44F30" w15:done="0"/>
  <w15:commentEx w15:paraId="24A08F5D" w15:done="0"/>
  <w15:commentEx w15:paraId="79CD3B0B" w15:done="0"/>
  <w15:commentEx w15:paraId="1FE8ECC0" w15:done="0"/>
  <w15:commentEx w15:paraId="23F016CD" w15:done="0"/>
  <w15:commentEx w15:paraId="59DBDF7B" w15:done="0"/>
  <w15:commentEx w15:paraId="06A98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98912B" w16cex:dateUtc="2024-01-04T16:18:00Z"/>
  <w16cex:commentExtensible w16cex:durableId="68D47D2D" w16cex:dateUtc="2024-01-04T16:32:00Z"/>
  <w16cex:commentExtensible w16cex:durableId="5B61415C" w16cex:dateUtc="2024-01-04T16:23:00Z"/>
  <w16cex:commentExtensible w16cex:durableId="42573ED5" w16cex:dateUtc="2024-01-05T16:41:00Z"/>
  <w16cex:commentExtensible w16cex:durableId="254F922F" w16cex:dateUtc="2024-01-04T16:39:00Z"/>
  <w16cex:commentExtensible w16cex:durableId="146A7FEF" w16cex:dateUtc="2024-01-04T16:53:00Z"/>
  <w16cex:commentExtensible w16cex:durableId="05DE0592" w16cex:dateUtc="2024-01-04T16:53:00Z"/>
  <w16cex:commentExtensible w16cex:durableId="444573AB" w16cex:dateUtc="2024-01-04T16:56:00Z"/>
  <w16cex:commentExtensible w16cex:durableId="0D4ED9B0" w16cex:dateUtc="2024-01-05T16:41:00Z"/>
  <w16cex:commentExtensible w16cex:durableId="3E129385" w16cex:dateUtc="2024-01-04T17:01:00Z"/>
  <w16cex:commentExtensible w16cex:durableId="4D1A570B" w16cex:dateUtc="2024-01-04T17:12:00Z"/>
  <w16cex:commentExtensible w16cex:durableId="4A9D6EE0" w16cex:dateUtc="2024-01-04T17:04:00Z"/>
  <w16cex:commentExtensible w16cex:durableId="4D301D95" w16cex:dateUtc="2024-01-04T17:48:00Z"/>
  <w16cex:commentExtensible w16cex:durableId="7D5974CA" w16cex:dateUtc="2024-01-04T17:45:00Z"/>
  <w16cex:commentExtensible w16cex:durableId="55875572" w16cex:dateUtc="2024-01-04T17:45:00Z"/>
  <w16cex:commentExtensible w16cex:durableId="67628783" w16cex:dateUtc="2024-01-04T17:55:00Z"/>
  <w16cex:commentExtensible w16cex:durableId="7730C29F" w16cex:dateUtc="2024-01-04T17:56:00Z"/>
  <w16cex:commentExtensible w16cex:durableId="704246C9" w16cex:dateUtc="2024-01-04T20:28:00Z"/>
  <w16cex:commentExtensible w16cex:durableId="182531E0" w16cex:dateUtc="2024-01-04T17:57:00Z"/>
  <w16cex:commentExtensible w16cex:durableId="7E270128" w16cex:dateUtc="2024-01-04T20:12:00Z"/>
  <w16cex:commentExtensible w16cex:durableId="26DFD3B8" w16cex:dateUtc="2024-01-04T20:21:00Z"/>
  <w16cex:commentExtensible w16cex:durableId="43490421" w16cex:dateUtc="2024-01-04T20:19:00Z"/>
  <w16cex:commentExtensible w16cex:durableId="25CF5ABE" w16cex:dateUtc="2024-01-04T20:25:00Z"/>
  <w16cex:commentExtensible w16cex:durableId="678A5664" w16cex:dateUtc="2024-01-04T20:31:00Z"/>
  <w16cex:commentExtensible w16cex:durableId="6DE55DED" w16cex:dateUtc="2024-01-04T20:45:00Z"/>
  <w16cex:commentExtensible w16cex:durableId="4BAC091A" w16cex:dateUtc="2024-01-04T20:41:00Z"/>
  <w16cex:commentExtensible w16cex:durableId="4B5AD87B" w16cex:dateUtc="2024-01-04T20:40:00Z"/>
  <w16cex:commentExtensible w16cex:durableId="2C8963A0" w16cex:dateUtc="2024-01-04T20:44:00Z"/>
  <w16cex:commentExtensible w16cex:durableId="632A5139" w16cex:dateUtc="2024-01-04T20:45:00Z"/>
  <w16cex:commentExtensible w16cex:durableId="658C07BE" w16cex:dateUtc="2024-01-04T20:49:00Z"/>
  <w16cex:commentExtensible w16cex:durableId="3F39A47C" w16cex:dateUtc="2024-01-04T2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626D16" w16cid:durableId="1F98912B"/>
  <w16cid:commentId w16cid:paraId="1E7331B3" w16cid:durableId="68D47D2D"/>
  <w16cid:commentId w16cid:paraId="27EB613F" w16cid:durableId="5B61415C"/>
  <w16cid:commentId w16cid:paraId="77547C30" w16cid:durableId="42573ED5"/>
  <w16cid:commentId w16cid:paraId="4ECBF911" w16cid:durableId="254F922F"/>
  <w16cid:commentId w16cid:paraId="403ED69C" w16cid:durableId="146A7FEF"/>
  <w16cid:commentId w16cid:paraId="6C9E0B1E" w16cid:durableId="05DE0592"/>
  <w16cid:commentId w16cid:paraId="2E58E31F" w16cid:durableId="444573AB"/>
  <w16cid:commentId w16cid:paraId="046AA526" w16cid:durableId="0D4ED9B0"/>
  <w16cid:commentId w16cid:paraId="681B945F" w16cid:durableId="3E129385"/>
  <w16cid:commentId w16cid:paraId="7F30E620" w16cid:durableId="4D1A570B"/>
  <w16cid:commentId w16cid:paraId="34CFD1AC" w16cid:durableId="4A9D6EE0"/>
  <w16cid:commentId w16cid:paraId="7527E9C2" w16cid:durableId="4D301D95"/>
  <w16cid:commentId w16cid:paraId="3A37999A" w16cid:durableId="7D5974CA"/>
  <w16cid:commentId w16cid:paraId="37BFF45F" w16cid:durableId="55875572"/>
  <w16cid:commentId w16cid:paraId="2463C75C" w16cid:durableId="67628783"/>
  <w16cid:commentId w16cid:paraId="0350001E" w16cid:durableId="7730C29F"/>
  <w16cid:commentId w16cid:paraId="335BD906" w16cid:durableId="704246C9"/>
  <w16cid:commentId w16cid:paraId="504AD7E1" w16cid:durableId="182531E0"/>
  <w16cid:commentId w16cid:paraId="7FF065BE" w16cid:durableId="7E270128"/>
  <w16cid:commentId w16cid:paraId="1876A3FB" w16cid:durableId="26DFD3B8"/>
  <w16cid:commentId w16cid:paraId="18315EA4" w16cid:durableId="43490421"/>
  <w16cid:commentId w16cid:paraId="3F2BDB80" w16cid:durableId="25CF5ABE"/>
  <w16cid:commentId w16cid:paraId="57588EC4" w16cid:durableId="678A5664"/>
  <w16cid:commentId w16cid:paraId="6DA44F30" w16cid:durableId="6DE55DED"/>
  <w16cid:commentId w16cid:paraId="24A08F5D" w16cid:durableId="4BAC091A"/>
  <w16cid:commentId w16cid:paraId="79CD3B0B" w16cid:durableId="4B5AD87B"/>
  <w16cid:commentId w16cid:paraId="1FE8ECC0" w16cid:durableId="2C8963A0"/>
  <w16cid:commentId w16cid:paraId="23F016CD" w16cid:durableId="632A5139"/>
  <w16cid:commentId w16cid:paraId="59DBDF7B" w16cid:durableId="658C07BE"/>
  <w16cid:commentId w16cid:paraId="06A98F62" w16cid:durableId="3F39A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B805" w14:textId="77777777" w:rsidR="00EC4036" w:rsidRDefault="00EC4036">
      <w:pPr>
        <w:spacing w:after="0"/>
      </w:pPr>
      <w:r>
        <w:separator/>
      </w:r>
    </w:p>
  </w:endnote>
  <w:endnote w:type="continuationSeparator" w:id="0">
    <w:p w14:paraId="3F370AAB" w14:textId="77777777" w:rsidR="00EC4036" w:rsidRDefault="00EC40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CD77C" w14:textId="77777777" w:rsidR="00EC4036" w:rsidRDefault="00EC4036">
      <w:r>
        <w:separator/>
      </w:r>
    </w:p>
  </w:footnote>
  <w:footnote w:type="continuationSeparator" w:id="0">
    <w:p w14:paraId="03FF77DA" w14:textId="77777777" w:rsidR="00EC4036" w:rsidRDefault="00EC4036">
      <w:r>
        <w:continuationSeparator/>
      </w:r>
    </w:p>
  </w:footnote>
  <w:footnote w:id="1">
    <w:p w14:paraId="0E212E23" w14:textId="77777777" w:rsidR="00AB7B25" w:rsidRDefault="00BE4F65">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624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6CC0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331"/>
    <w:multiLevelType w:val="multilevel"/>
    <w:tmpl w:val="56D0F6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1961F4C"/>
    <w:multiLevelType w:val="hybridMultilevel"/>
    <w:tmpl w:val="AC8E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2591292">
    <w:abstractNumId w:val="3"/>
  </w:num>
  <w:num w:numId="2" w16cid:durableId="2019962517">
    <w:abstractNumId w:val="0"/>
  </w:num>
  <w:num w:numId="3" w16cid:durableId="1416366148">
    <w:abstractNumId w:val="1"/>
  </w:num>
  <w:num w:numId="4" w16cid:durableId="1209336695">
    <w:abstractNumId w:val="1"/>
  </w:num>
  <w:num w:numId="5" w16cid:durableId="1640188000">
    <w:abstractNumId w:val="1"/>
  </w:num>
  <w:num w:numId="6" w16cid:durableId="775101299">
    <w:abstractNumId w:val="1"/>
  </w:num>
  <w:num w:numId="7" w16cid:durableId="1993214627">
    <w:abstractNumId w:val="1"/>
  </w:num>
  <w:num w:numId="8" w16cid:durableId="726223054">
    <w:abstractNumId w:val="1"/>
  </w:num>
  <w:num w:numId="9" w16cid:durableId="886724874">
    <w:abstractNumId w:val="1"/>
  </w:num>
  <w:num w:numId="10" w16cid:durableId="978850390">
    <w:abstractNumId w:val="1"/>
  </w:num>
  <w:num w:numId="11" w16cid:durableId="937181309">
    <w:abstractNumId w:val="1"/>
  </w:num>
  <w:num w:numId="12" w16cid:durableId="20971646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77069857">
    <w:abstractNumId w:val="1"/>
  </w:num>
  <w:num w:numId="14" w16cid:durableId="2033800570">
    <w:abstractNumId w:val="1"/>
  </w:num>
  <w:num w:numId="15" w16cid:durableId="1025256744">
    <w:abstractNumId w:val="1"/>
  </w:num>
  <w:num w:numId="16" w16cid:durableId="430979344">
    <w:abstractNumId w:val="1"/>
  </w:num>
  <w:num w:numId="17" w16cid:durableId="1334532473">
    <w:abstractNumId w:val="1"/>
  </w:num>
  <w:num w:numId="18" w16cid:durableId="1106579098">
    <w:abstractNumId w:val="1"/>
  </w:num>
  <w:num w:numId="19" w16cid:durableId="1159614093">
    <w:abstractNumId w:val="1"/>
  </w:num>
  <w:num w:numId="20" w16cid:durableId="131368266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wei Mo">
    <w15:presenceInfo w15:providerId="AD" w15:userId="S::wm2006@usnh.edu::6f6bcb23-71d3-4473-9508-ded57301e121"/>
  </w15:person>
  <w15:person w15:author="Sebastian Rowan">
    <w15:presenceInfo w15:providerId="AD" w15:userId="S::sbs44@usnh.edu::4d2aa8e2-bbe4-4104-a2bf-4e25d49e6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25"/>
    <w:rsid w:val="00012E48"/>
    <w:rsid w:val="0005387E"/>
    <w:rsid w:val="0008685E"/>
    <w:rsid w:val="00086A55"/>
    <w:rsid w:val="001963E8"/>
    <w:rsid w:val="002D2DC7"/>
    <w:rsid w:val="002D300B"/>
    <w:rsid w:val="003730CA"/>
    <w:rsid w:val="003A1F5E"/>
    <w:rsid w:val="003D4439"/>
    <w:rsid w:val="00402D1E"/>
    <w:rsid w:val="00450FC5"/>
    <w:rsid w:val="00451F34"/>
    <w:rsid w:val="00487B1C"/>
    <w:rsid w:val="004C6EFE"/>
    <w:rsid w:val="004D0681"/>
    <w:rsid w:val="004D2909"/>
    <w:rsid w:val="005107DD"/>
    <w:rsid w:val="005408F8"/>
    <w:rsid w:val="005706DF"/>
    <w:rsid w:val="00576D08"/>
    <w:rsid w:val="00596B88"/>
    <w:rsid w:val="005A7FBD"/>
    <w:rsid w:val="00610446"/>
    <w:rsid w:val="006533EB"/>
    <w:rsid w:val="00681165"/>
    <w:rsid w:val="006A4F10"/>
    <w:rsid w:val="006B526C"/>
    <w:rsid w:val="00701B1D"/>
    <w:rsid w:val="00792AEA"/>
    <w:rsid w:val="007A5D37"/>
    <w:rsid w:val="007E65A1"/>
    <w:rsid w:val="008A75B3"/>
    <w:rsid w:val="008F1F2E"/>
    <w:rsid w:val="00906C8D"/>
    <w:rsid w:val="00921D2E"/>
    <w:rsid w:val="00974DB8"/>
    <w:rsid w:val="009A2305"/>
    <w:rsid w:val="009D789E"/>
    <w:rsid w:val="00A12ED7"/>
    <w:rsid w:val="00A576F3"/>
    <w:rsid w:val="00AB7B25"/>
    <w:rsid w:val="00AC6635"/>
    <w:rsid w:val="00AD1C2E"/>
    <w:rsid w:val="00AF3FDE"/>
    <w:rsid w:val="00B65276"/>
    <w:rsid w:val="00B90B02"/>
    <w:rsid w:val="00BB16A3"/>
    <w:rsid w:val="00BE4F65"/>
    <w:rsid w:val="00BF7005"/>
    <w:rsid w:val="00C235A6"/>
    <w:rsid w:val="00C44786"/>
    <w:rsid w:val="00C44943"/>
    <w:rsid w:val="00C47A1B"/>
    <w:rsid w:val="00C9743E"/>
    <w:rsid w:val="00CF5C95"/>
    <w:rsid w:val="00D902DB"/>
    <w:rsid w:val="00E36777"/>
    <w:rsid w:val="00E75FE2"/>
    <w:rsid w:val="00E77EE5"/>
    <w:rsid w:val="00EC4036"/>
    <w:rsid w:val="00F14965"/>
    <w:rsid w:val="00F27941"/>
    <w:rsid w:val="00F570C3"/>
    <w:rsid w:val="00FD0C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27B2"/>
  <w15:docId w15:val="{6CDAF30D-B7BC-4839-9486-408D23E0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uiPriority w:val="9"/>
    <w:qFormat/>
    <w:rsid w:val="002D300B"/>
    <w:pPr>
      <w:keepNext/>
      <w:keepLines/>
      <w:spacing w:before="240" w:after="12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2D300B"/>
    <w:pPr>
      <w:keepNext/>
      <w:keepLines/>
      <w:spacing w:before="240" w:after="12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0E0A13"/>
    <w:pPr>
      <w:keepNext/>
      <w:keepLines/>
      <w:spacing w:before="120" w:after="120"/>
      <w:outlineLvl w:val="2"/>
    </w:pPr>
    <w:rPr>
      <w:rFonts w:eastAsiaTheme="majorEastAsia" w:cstheme="majorBidi"/>
      <w:b/>
      <w:bCs/>
      <w:color w:val="auto"/>
    </w:rPr>
  </w:style>
  <w:style w:type="paragraph" w:styleId="Heading4">
    <w:name w:val="heading 4"/>
    <w:basedOn w:val="Normal"/>
    <w:next w:val="BodyText"/>
    <w:uiPriority w:val="9"/>
    <w:unhideWhenUsed/>
    <w:qFormat/>
    <w:rsid w:val="000E0A13"/>
    <w:pPr>
      <w:keepNext/>
      <w:keepLines/>
      <w:spacing w:before="120" w:after="12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E0A13"/>
    <w:pPr>
      <w:spacing w:after="0"/>
      <w:ind w:firstLine="720"/>
    </w:pPr>
  </w:style>
  <w:style w:type="paragraph" w:customStyle="1" w:styleId="FirstParagraph">
    <w:name w:val="First Paragraph"/>
    <w:basedOn w:val="BodyText"/>
    <w:next w:val="BodyText"/>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Revision">
    <w:name w:val="Revision"/>
    <w:hidden/>
    <w:rsid w:val="00906C8D"/>
    <w:pPr>
      <w:spacing w:after="0"/>
    </w:pPr>
    <w:rPr>
      <w:rFonts w:ascii="Times New Roman" w:hAnsi="Times New Roman"/>
      <w:color w:val="000000" w:themeColor="text1"/>
    </w:rPr>
  </w:style>
  <w:style w:type="character" w:styleId="CommentReference">
    <w:name w:val="annotation reference"/>
    <w:basedOn w:val="DefaultParagraphFont"/>
    <w:rsid w:val="003A1F5E"/>
    <w:rPr>
      <w:sz w:val="16"/>
      <w:szCs w:val="16"/>
    </w:rPr>
  </w:style>
  <w:style w:type="paragraph" w:styleId="CommentText">
    <w:name w:val="annotation text"/>
    <w:basedOn w:val="Normal"/>
    <w:link w:val="CommentTextChar"/>
    <w:rsid w:val="003A1F5E"/>
    <w:rPr>
      <w:sz w:val="20"/>
      <w:szCs w:val="20"/>
    </w:rPr>
  </w:style>
  <w:style w:type="character" w:customStyle="1" w:styleId="CommentTextChar">
    <w:name w:val="Comment Text Char"/>
    <w:basedOn w:val="DefaultParagraphFont"/>
    <w:link w:val="CommentText"/>
    <w:rsid w:val="003A1F5E"/>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3A1F5E"/>
    <w:rPr>
      <w:b/>
      <w:bCs/>
    </w:rPr>
  </w:style>
  <w:style w:type="character" w:customStyle="1" w:styleId="CommentSubjectChar">
    <w:name w:val="Comment Subject Char"/>
    <w:basedOn w:val="CommentTextChar"/>
    <w:link w:val="CommentSubject"/>
    <w:rsid w:val="003A1F5E"/>
    <w:rPr>
      <w:rFonts w:ascii="Times New Roman" w:hAnsi="Times New Roman"/>
      <w:b/>
      <w:bCs/>
      <w:color w:val="000000" w:themeColor="text1"/>
      <w:sz w:val="20"/>
      <w:szCs w:val="20"/>
    </w:rPr>
  </w:style>
  <w:style w:type="character" w:styleId="UnresolvedMention">
    <w:name w:val="Unresolved Mention"/>
    <w:basedOn w:val="DefaultParagraphFont"/>
    <w:uiPriority w:val="99"/>
    <w:semiHidden/>
    <w:unhideWhenUsed/>
    <w:rsid w:val="00402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443354">
      <w:bodyDiv w:val="1"/>
      <w:marLeft w:val="0"/>
      <w:marRight w:val="0"/>
      <w:marTop w:val="0"/>
      <w:marBottom w:val="0"/>
      <w:divBdr>
        <w:top w:val="none" w:sz="0" w:space="0" w:color="auto"/>
        <w:left w:val="none" w:sz="0" w:space="0" w:color="auto"/>
        <w:bottom w:val="none" w:sz="0" w:space="0" w:color="auto"/>
        <w:right w:val="none" w:sz="0" w:space="0" w:color="auto"/>
      </w:divBdr>
      <w:divsChild>
        <w:div w:id="146632901">
          <w:marLeft w:val="0"/>
          <w:marRight w:val="0"/>
          <w:marTop w:val="0"/>
          <w:marBottom w:val="0"/>
          <w:divBdr>
            <w:top w:val="none" w:sz="0" w:space="0" w:color="auto"/>
            <w:left w:val="none" w:sz="0" w:space="0" w:color="auto"/>
            <w:bottom w:val="none" w:sz="0" w:space="0" w:color="auto"/>
            <w:right w:val="none" w:sz="0" w:space="0" w:color="auto"/>
          </w:divBdr>
          <w:divsChild>
            <w:div w:id="24060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41467-021-26212-z" TargetMode="External"/><Relationship Id="rId7" Type="http://schemas.openxmlformats.org/officeDocument/2006/relationships/hyperlink" Target="https://www.nature.com/articles/s41467-021-25300-4" TargetMode="External"/><Relationship Id="rId2" Type="http://schemas.openxmlformats.org/officeDocument/2006/relationships/hyperlink" Target="https://www.nature.com/articles/s41467-021-26212-z" TargetMode="External"/><Relationship Id="rId1" Type="http://schemas.openxmlformats.org/officeDocument/2006/relationships/hyperlink" Target="https://www.nature.com/articles/s41467-021-26212-z" TargetMode="External"/><Relationship Id="rId6" Type="http://schemas.openxmlformats.org/officeDocument/2006/relationships/hyperlink" Target="https://www.nature.com/articles/s41467-021-25300-4" TargetMode="External"/><Relationship Id="rId5" Type="http://schemas.openxmlformats.org/officeDocument/2006/relationships/hyperlink" Target="https://www.nature.com/articles/s41467-021-26212-z" TargetMode="External"/><Relationship Id="rId4" Type="http://schemas.openxmlformats.org/officeDocument/2006/relationships/hyperlink" Target="https://www.nature.com/articles/s41467-021-26212-z"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3390/su122310221" TargetMode="External"/><Relationship Id="rId26" Type="http://schemas.openxmlformats.org/officeDocument/2006/relationships/hyperlink" Target="https://www.nature.com/articles/s41586-020-2649-2" TargetMode="External"/><Relationship Id="rId39" Type="http://schemas.openxmlformats.org/officeDocument/2006/relationships/hyperlink" Target="https://doi.org/10.1016/j.ress.2020.106971" TargetMode="External"/><Relationship Id="rId21" Type="http://schemas.openxmlformats.org/officeDocument/2006/relationships/hyperlink" Target="https://planning.erdc.dren.mil/toolbox/library/EGMs/egm04-01.pdf" TargetMode="External"/><Relationship Id="rId34" Type="http://schemas.openxmlformats.org/officeDocument/2006/relationships/hyperlink" Target="https://doi.org/10.1680/ensu.11.00026" TargetMode="External"/><Relationship Id="rId42" Type="http://schemas.openxmlformats.org/officeDocument/2006/relationships/hyperlink" Target="https://doi.org/10.1080/02827580801906981" TargetMode="External"/><Relationship Id="rId47" Type="http://schemas.openxmlformats.org/officeDocument/2006/relationships/hyperlink" Target="https://www.epa.gov/system/files/documents/2023-12/epa_scghg_2023_report_final.pdf" TargetMode="External"/><Relationship Id="rId50" Type="http://schemas.openxmlformats.org/officeDocument/2006/relationships/hyperlink" Target="https://doi.org/10.1007/s11367-016-1087-8" TargetMode="External"/><Relationship Id="rId55"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07/s11069-021-04847-x" TargetMode="External"/><Relationship Id="rId29" Type="http://schemas.openxmlformats.org/officeDocument/2006/relationships/hyperlink" Target="https://doi.org/10.1111/1467-9884.00091" TargetMode="External"/><Relationship Id="rId11" Type="http://schemas.openxmlformats.org/officeDocument/2006/relationships/image" Target="media/image1.png"/><Relationship Id="rId24" Type="http://schemas.openxmlformats.org/officeDocument/2006/relationships/hyperlink" Target="https://doi.org/10.1080/15623599.2022.2068179" TargetMode="External"/><Relationship Id="rId32" Type="http://schemas.openxmlformats.org/officeDocument/2006/relationships/hyperlink" Target="https://onlinelibrary.wiley.com/doi/abs/10.1111/jfr3.12708" TargetMode="External"/><Relationship Id="rId37" Type="http://schemas.openxmlformats.org/officeDocument/2006/relationships/hyperlink" Target="https://doi.org/10.1007/s11367-015-0852-4" TargetMode="External"/><Relationship Id="rId40" Type="http://schemas.openxmlformats.org/officeDocument/2006/relationships/hyperlink" Target="https://www.sciencedirect.com/science/article/pii/S0951832019313262" TargetMode="External"/><Relationship Id="rId45" Type="http://schemas.openxmlformats.org/officeDocument/2006/relationships/hyperlink" Target="https://www.homedepot.com/c/ab/residential-electric-code-requirements/9ba683603be9fa5395fab90175791f71" TargetMode="External"/><Relationship Id="rId53" Type="http://schemas.openxmlformats.org/officeDocument/2006/relationships/hyperlink" Target="https://www.nature.com/articles/s41558-021-01265-6" TargetMode="External"/><Relationship Id="rId5" Type="http://schemas.openxmlformats.org/officeDocument/2006/relationships/footnotes" Target="footnotes.xml"/><Relationship Id="rId19" Type="http://schemas.openxmlformats.org/officeDocument/2006/relationships/hyperlink" Target="https://public.emdat.b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doi.org/10.3390/su10030718" TargetMode="External"/><Relationship Id="rId27" Type="http://schemas.openxmlformats.org/officeDocument/2006/relationships/hyperlink" Target="https://doi.org/10.1016/j.jclepro.2019.04.125" TargetMode="External"/><Relationship Id="rId30" Type="http://schemas.openxmlformats.org/officeDocument/2006/relationships/hyperlink" Target="https://onlinelibrary.wiley.com/doi/abs/10.1111/1467-9884.00091" TargetMode="External"/><Relationship Id="rId35" Type="http://schemas.openxmlformats.org/officeDocument/2006/relationships/hyperlink" Target="https://doi.org/10.1109/irsec48032.2019.9078288" TargetMode="External"/><Relationship Id="rId43" Type="http://schemas.openxmlformats.org/officeDocument/2006/relationships/hyperlink" Target="https://doi.org/10.3390/su14084637" TargetMode="External"/><Relationship Id="rId48" Type="http://schemas.openxmlformats.org/officeDocument/2006/relationships/hyperlink" Target="https://doi.org/10.3390/su12072609" TargetMode="External"/><Relationship Id="rId56" Type="http://schemas.microsoft.com/office/2011/relationships/people" Target="people.xml"/><Relationship Id="rId8" Type="http://schemas.microsoft.com/office/2011/relationships/commentsExtended" Target="commentsExtended.xml"/><Relationship Id="rId51" Type="http://schemas.openxmlformats.org/officeDocument/2006/relationships/hyperlink" Target="https://doi.org/10.1007/s11367-016-1087-8"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16/j.jobe.2020.101657" TargetMode="External"/><Relationship Id="rId25" Type="http://schemas.openxmlformats.org/officeDocument/2006/relationships/hyperlink" Target="https://doi.org/10.1038/s41586-020-2649-2" TargetMode="External"/><Relationship Id="rId33" Type="http://schemas.openxmlformats.org/officeDocument/2006/relationships/hyperlink" Target="https://doi.org/10.1016/j.jobe.2016.08.002" TargetMode="External"/><Relationship Id="rId38" Type="http://schemas.openxmlformats.org/officeDocument/2006/relationships/hyperlink" Target="https://ws680.nist.gov/Bees2" TargetMode="External"/><Relationship Id="rId46" Type="http://schemas.openxmlformats.org/officeDocument/2006/relationships/hyperlink" Target="https://www.nad.usace.army.mil/Portals/40/docs/NACCS/10A_PhysicalDepthDmgFxSummary_26Jan2015.pdf" TargetMode="External"/><Relationship Id="rId20" Type="http://schemas.openxmlformats.org/officeDocument/2006/relationships/hyperlink" Target="https://usace.contentdm.oclc.org/digital/collection/p16021coll2/id/6789/" TargetMode="External"/><Relationship Id="rId41" Type="http://schemas.openxmlformats.org/officeDocument/2006/relationships/hyperlink" Target="https://www.ipcc.ch/report/ar6/wg2/downloads/report/IPCC_AR6_WGII_SummaryForPolicymakers.pdf" TargetMode="External"/><Relationship Id="rId54" Type="http://schemas.openxmlformats.org/officeDocument/2006/relationships/hyperlink" Target="https://doi.org/10.1016/j.jobe.2022.1044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s://www.mvn.usace.army.mil/Portals/56/docs/PD/Donaldsv-Gulf.pdf" TargetMode="External"/><Relationship Id="rId28" Type="http://schemas.openxmlformats.org/officeDocument/2006/relationships/hyperlink" Target="https://doi.org/10.1007/s11367-013-0658-1" TargetMode="External"/><Relationship Id="rId36" Type="http://schemas.openxmlformats.org/officeDocument/2006/relationships/hyperlink" Target="https://doi.org/10.1061/(ASCE)HZ.2153-5515.0000667" TargetMode="External"/><Relationship Id="rId49" Type="http://schemas.openxmlformats.org/officeDocument/2006/relationships/hyperlink" Target="https://doi.org/10.1016/j.strusafe.2019.101919" TargetMode="External"/><Relationship Id="rId57" Type="http://schemas.openxmlformats.org/officeDocument/2006/relationships/theme" Target="theme/theme1.xml"/><Relationship Id="rId10" Type="http://schemas.microsoft.com/office/2018/08/relationships/commentsExtensible" Target="commentsExtensible.xml"/><Relationship Id="rId31" Type="http://schemas.openxmlformats.org/officeDocument/2006/relationships/hyperlink" Target="https://doi.org/10.1111/jfr3.12708" TargetMode="External"/><Relationship Id="rId44" Type="http://schemas.openxmlformats.org/officeDocument/2006/relationships/hyperlink" Target="https://doi.org/10.1016/j.enbuild.2017.12.065" TargetMode="External"/><Relationship Id="rId52" Type="http://schemas.openxmlformats.org/officeDocument/2006/relationships/hyperlink" Target="https://doi.org/10.1038/s41558-021-0126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Estimating the Greenhouse Gas Emissions from Flood Damages</vt:lpstr>
    </vt:vector>
  </TitlesOfParts>
  <Company/>
  <LinksUpToDate>false</LinksUpToDate>
  <CharactersWithSpaces>37125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3</cp:revision>
  <dcterms:created xsi:type="dcterms:W3CDTF">2024-01-05T20:00:00Z</dcterms:created>
  <dcterms:modified xsi:type="dcterms:W3CDTF">2024-01-10T02:25:00Z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Summarize purpose, methods, and results. (500 words).</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paper_1.bib</vt:lpwstr>
  </property>
  <property fmtid="{D5CDD505-2E9C-101B-9397-08002B2CF9AE}" pid="6" name="by-affiliation">
    <vt:lpwstr/>
  </property>
  <property fmtid="{D5CDD505-2E9C-101B-9397-08002B2CF9AE}" pid="7" name="by-author">
    <vt:lpwstr/>
  </property>
  <property fmtid="{D5CDD505-2E9C-101B-9397-08002B2CF9AE}" pid="8" name="csl">
    <vt:lpwstr>cse.csl</vt:lpwstr>
  </property>
  <property fmtid="{D5CDD505-2E9C-101B-9397-08002B2CF9AE}" pid="9" name="date">
    <vt:lpwstr>January 2,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citations">
    <vt:lpwstr>True</vt:lpwstr>
  </property>
  <property fmtid="{D5CDD505-2E9C-101B-9397-08002B2CF9AE}" pid="17"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8" name="toc-title">
    <vt:lpwstr>Table of contents</vt:lpwstr>
  </property>
</Properties>
</file>