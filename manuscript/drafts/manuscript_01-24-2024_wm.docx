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0428" w14:textId="77777777" w:rsidR="00FD3106" w:rsidRDefault="00B543BC">
      <w:pPr>
        <w:pStyle w:val="Title"/>
      </w:pPr>
      <w:r>
        <w:t>Estimating the Greenhouse Gas Emissions from Flood Damages</w:t>
      </w:r>
    </w:p>
    <w:p w14:paraId="25085AD5" w14:textId="77777777" w:rsidR="00FD3106" w:rsidRDefault="00B543BC">
      <w:pPr>
        <w:pStyle w:val="Author"/>
      </w:pPr>
      <w:r>
        <w:t>Sebastian Rowan</w:t>
      </w:r>
      <w:r>
        <w:rPr>
          <w:vertAlign w:val="superscript"/>
        </w:rPr>
        <w:t>1,2</w:t>
      </w:r>
      <w:r>
        <w:t>, and Weiwei Mo</w:t>
      </w:r>
      <w:r>
        <w:rPr>
          <w:vertAlign w:val="superscript"/>
        </w:rPr>
        <w:t>1</w:t>
      </w:r>
    </w:p>
    <w:p w14:paraId="4C917139" w14:textId="77777777" w:rsidR="00FD3106" w:rsidRDefault="00B543BC" w:rsidP="00415C80">
      <w:pPr>
        <w:pStyle w:val="Abstract"/>
      </w:pPr>
      <w:r>
        <w:t>January 19, 2024</w:t>
      </w:r>
    </w:p>
    <w:p w14:paraId="02B17B5E" w14:textId="77777777" w:rsidR="00FD3106" w:rsidRDefault="00B543BC" w:rsidP="00415C80">
      <w:pPr>
        <w:pStyle w:val="Abstract"/>
      </w:pPr>
      <w:r>
        <w:rPr>
          <w:vertAlign w:val="superscript"/>
        </w:rPr>
        <w:t>1</w:t>
      </w:r>
      <w:r>
        <w:t xml:space="preserve"> University of New Hampshire, Department of Civil and Environmental Engineering. Durham, NH, USA 03824</w:t>
      </w:r>
      <w:r>
        <w:br/>
      </w:r>
      <w:r>
        <w:rPr>
          <w:vertAlign w:val="superscript"/>
        </w:rPr>
        <w:t>2</w:t>
      </w:r>
      <w:r>
        <w:t xml:space="preserve"> U.S. Army Corps of Engineers, Engineer Research Development Center. Vicksburg, MS, USA, 39180</w:t>
      </w:r>
    </w:p>
    <w:p w14:paraId="6DD66896" w14:textId="77777777" w:rsidR="00FD3106" w:rsidRDefault="00B543BC">
      <w:pPr>
        <w:pStyle w:val="Abstract"/>
      </w:pPr>
      <w:r>
        <w:rPr>
          <w:b/>
          <w:bCs/>
        </w:rPr>
        <w:t>Keywords:</w:t>
      </w:r>
      <w:r>
        <w:t xml:space="preserve"> flood risk, resilience, life cycle cost analysis, environmental impact analysis, cost-benefit analysis</w:t>
      </w:r>
    </w:p>
    <w:p w14:paraId="55773F79" w14:textId="77777777" w:rsidR="00FD3106" w:rsidRDefault="00B543BC">
      <w:pPr>
        <w:pStyle w:val="AbstractHeading"/>
      </w:pPr>
      <w:r>
        <w:t>Abstract</w:t>
      </w:r>
    </w:p>
    <w:p w14:paraId="5ACAF4F9" w14:textId="4F6FD638" w:rsidR="00FD3106" w:rsidRDefault="00B543BC">
      <w:pPr>
        <w:pStyle w:val="Abstract"/>
      </w:pPr>
      <w:r>
        <w:t>(300 words).</w:t>
      </w:r>
    </w:p>
    <w:p w14:paraId="3724E380" w14:textId="77777777" w:rsidR="00FD3106" w:rsidRDefault="00B543BC">
      <w:pPr>
        <w:pStyle w:val="Heading1"/>
      </w:pPr>
      <w:bookmarkStart w:id="0" w:name="sec-intro"/>
      <w:r>
        <w:t>1. Introduction</w:t>
      </w:r>
    </w:p>
    <w:p w14:paraId="57AF642B" w14:textId="2B7D6390" w:rsidR="00FD3106" w:rsidRDefault="00B543BC" w:rsidP="00D3536C">
      <w:pPr>
        <w:pStyle w:val="FirstParagraph"/>
      </w:pPr>
      <w:r>
        <w:t>Floods and storms are the most frequent and devastating natural hazards worldwide and are becoming increasingly so due to climate change (</w:t>
      </w:r>
      <w:hyperlink w:anchor="ref-cred2023a">
        <w:r>
          <w:rPr>
            <w:rStyle w:val="Hyperlink"/>
          </w:rPr>
          <w:t>CRED and Guha-Sapir, 2023</w:t>
        </w:r>
      </w:hyperlink>
      <w:r>
        <w:t xml:space="preserve">; </w:t>
      </w:r>
      <w:hyperlink w:anchor="ref-portner2022">
        <w:r>
          <w:rPr>
            <w:rStyle w:val="Hyperlink"/>
          </w:rPr>
          <w:t>Pörtner et al., 2022</w:t>
        </w:r>
      </w:hyperlink>
      <w:r>
        <w:t>). From 2013 to 2022 in the United States alone, more than 2.7 million people were affected by flood and storm disasters which caused an inflation-adjusted total of US$540.2 Billion according to the Centre for Research on the Epidemiology of Disasters (CRED)’s Emergency Events Database (EM-DAT)</w:t>
      </w:r>
      <w:r>
        <w:rPr>
          <w:rStyle w:val="FootnoteReference"/>
        </w:rPr>
        <w:footnoteReference w:id="1"/>
      </w:r>
      <w:r>
        <w:t xml:space="preserve"> (</w:t>
      </w:r>
      <w:hyperlink w:anchor="ref-cred2023a">
        <w:r>
          <w:rPr>
            <w:rStyle w:val="Hyperlink"/>
          </w:rPr>
          <w:t>2023</w:t>
        </w:r>
      </w:hyperlink>
      <w:r>
        <w:t>). Even if immediate and dramatic efforts are implemented to reduce greenhouse gas (GHG) emissions, flood losses in the U.S. are expected to increase by 24-29% by 2050 due to climate change alone and as much as 97% when considering both climate and population change, disproportionately affecting Black and low-income communities (</w:t>
      </w:r>
      <w:hyperlink w:anchor="ref-wing2022">
        <w:r>
          <w:rPr>
            <w:rStyle w:val="Hyperlink"/>
          </w:rPr>
          <w:t>Wing et al., 2022</w:t>
        </w:r>
      </w:hyperlink>
      <w:r>
        <w:t xml:space="preserve">). </w:t>
      </w:r>
      <w:r w:rsidR="00512828">
        <w:t>Current c</w:t>
      </w:r>
      <w:r>
        <w:t>ost benefit analyses for flood risk management (FRM) projects rely on deterministic damage functions to estimate the monetary damages caused by floods (</w:t>
      </w:r>
      <w:hyperlink w:anchor="ref-davis1992">
        <w:r>
          <w:rPr>
            <w:rStyle w:val="Hyperlink"/>
          </w:rPr>
          <w:t>Davis and Skaggs, 1992</w:t>
        </w:r>
      </w:hyperlink>
      <w:r>
        <w:t xml:space="preserve">; </w:t>
      </w:r>
      <w:hyperlink w:anchor="ref-dawson2003">
        <w:r>
          <w:rPr>
            <w:rStyle w:val="Hyperlink"/>
          </w:rPr>
          <w:t>Dawson, 2003</w:t>
        </w:r>
      </w:hyperlink>
      <w:r>
        <w:t xml:space="preserve">; </w:t>
      </w:r>
      <w:hyperlink w:anchor="ref-u.s.waterresourcescouncil1983">
        <w:r>
          <w:rPr>
            <w:rStyle w:val="Hyperlink"/>
          </w:rPr>
          <w:t>U.S. Water Resources Council, 1983</w:t>
        </w:r>
      </w:hyperlink>
      <w:r>
        <w:t xml:space="preserve">). This approach limits planners in developing FRM solutions by failing to account for uncertainty in flood risk assessments and failing to consider flood impacts beyond monetary losses such as greenhouse gas (GHG) emissions. </w:t>
      </w:r>
      <w:r w:rsidR="00111665">
        <w:t xml:space="preserve">It has been estimated that </w:t>
      </w:r>
      <w:commentRangeStart w:id="1"/>
      <w:r w:rsidR="00111665">
        <w:t xml:space="preserve">GHG emissions </w:t>
      </w:r>
      <w:r w:rsidR="001117F3">
        <w:t xml:space="preserve">associated with flooding </w:t>
      </w:r>
      <w:commentRangeEnd w:id="1"/>
      <w:r w:rsidR="00FF7B28">
        <w:rPr>
          <w:rStyle w:val="CommentReference"/>
        </w:rPr>
        <w:commentReference w:id="1"/>
      </w:r>
      <w:r w:rsidR="001117F3">
        <w:t xml:space="preserve">could be </w:t>
      </w:r>
      <w:r w:rsidR="001117F3" w:rsidRPr="00D3536C">
        <w:rPr>
          <w:highlight w:val="yellow"/>
        </w:rPr>
        <w:t xml:space="preserve">as high as XXX </w:t>
      </w:r>
      <w:proofErr w:type="spellStart"/>
      <w:r w:rsidR="001117F3" w:rsidRPr="00D3536C">
        <w:rPr>
          <w:highlight w:val="yellow"/>
        </w:rPr>
        <w:t>tonne</w:t>
      </w:r>
      <w:proofErr w:type="spellEnd"/>
      <w:r w:rsidR="001117F3" w:rsidRPr="00D3536C">
        <w:rPr>
          <w:highlight w:val="yellow"/>
        </w:rPr>
        <w:t xml:space="preserve"> of CO2e</w:t>
      </w:r>
      <w:r w:rsidR="001A09C8">
        <w:t xml:space="preserve">/year </w:t>
      </w:r>
      <w:r w:rsidR="001117F3">
        <w:t>for the U</w:t>
      </w:r>
      <w:r w:rsidR="001A09C8">
        <w:t xml:space="preserve">nited </w:t>
      </w:r>
      <w:r w:rsidR="001117F3">
        <w:t>S</w:t>
      </w:r>
      <w:r w:rsidR="001A09C8">
        <w:t>tates</w:t>
      </w:r>
      <w:r w:rsidR="001117F3">
        <w:t xml:space="preserve"> alone. </w:t>
      </w:r>
      <w:r w:rsidR="000C6E5A">
        <w:t xml:space="preserve">Failure to incorporate the </w:t>
      </w:r>
      <w:r w:rsidR="00691762">
        <w:t xml:space="preserve">impacts associated with GHG emissions can potentially underestimate the </w:t>
      </w:r>
      <w:r w:rsidR="0065794B">
        <w:t xml:space="preserve">actual losses and </w:t>
      </w:r>
      <w:commentRangeStart w:id="2"/>
      <w:r w:rsidR="0065794B">
        <w:t xml:space="preserve">deter the </w:t>
      </w:r>
      <w:r w:rsidR="00111665">
        <w:t>implementation</w:t>
      </w:r>
      <w:r w:rsidR="0065794B">
        <w:t xml:space="preserve"> of </w:t>
      </w:r>
      <w:r w:rsidR="009E469B">
        <w:t xml:space="preserve">effective </w:t>
      </w:r>
      <w:r w:rsidR="0065794B">
        <w:t xml:space="preserve">FRM solutions </w:t>
      </w:r>
      <w:r w:rsidR="007A24F0">
        <w:t xml:space="preserve">that might be </w:t>
      </w:r>
      <w:r w:rsidR="00111665">
        <w:t>more costly</w:t>
      </w:r>
      <w:commentRangeEnd w:id="2"/>
      <w:r w:rsidR="00BD1352">
        <w:rPr>
          <w:rStyle w:val="CommentReference"/>
        </w:rPr>
        <w:commentReference w:id="2"/>
      </w:r>
      <w:r w:rsidR="00111665">
        <w:t xml:space="preserve">. </w:t>
      </w:r>
      <w:r w:rsidR="00986265">
        <w:t>To inform robust FRM decision making</w:t>
      </w:r>
      <w:r w:rsidR="0094645C">
        <w:t xml:space="preserve">, there </w:t>
      </w:r>
      <w:r w:rsidR="00986265">
        <w:t>is a critical</w:t>
      </w:r>
      <w:r w:rsidR="0094645C">
        <w:t xml:space="preserve"> need in </w:t>
      </w:r>
      <w:r w:rsidR="00947DB7">
        <w:t xml:space="preserve">understanding </w:t>
      </w:r>
      <w:r w:rsidR="005E5D94">
        <w:t xml:space="preserve">and quantifying the GHG emissions associated with </w:t>
      </w:r>
      <w:r w:rsidR="00917271">
        <w:t xml:space="preserve">flooding damages, </w:t>
      </w:r>
      <w:r w:rsidR="00D06108">
        <w:t>as well as the</w:t>
      </w:r>
      <w:r w:rsidR="00917271">
        <w:t xml:space="preserve"> </w:t>
      </w:r>
      <w:r w:rsidR="00947DB7">
        <w:t>uncertaint</w:t>
      </w:r>
      <w:r w:rsidR="00D06108">
        <w:t>ies</w:t>
      </w:r>
      <w:r w:rsidR="00947DB7">
        <w:t xml:space="preserve"> associated with </w:t>
      </w:r>
      <w:r w:rsidR="00D06108">
        <w:t>these.</w:t>
      </w:r>
      <w:r w:rsidR="00395FAA">
        <w:t xml:space="preserve"> </w:t>
      </w:r>
    </w:p>
    <w:p w14:paraId="7EA2B7E2" w14:textId="77777777" w:rsidR="00FD3106" w:rsidRDefault="00B543BC">
      <w:pPr>
        <w:pStyle w:val="FirstParagraph"/>
        <w:ind w:firstLine="720"/>
        <w:pPrChange w:id="3" w:author="Weiwei Mo" w:date="2024-01-24T12:22:00Z">
          <w:pPr>
            <w:pStyle w:val="FirstParagraph"/>
          </w:pPr>
        </w:pPrChange>
      </w:pPr>
      <w:r>
        <w:t>Much of the research assessing the GHG emissions caused by floods has focused on impacts to natural ecosystems and their contribution to the carbon cycle. For example, Gebremichael et al. (</w:t>
      </w:r>
      <w:r>
        <w:fldChar w:fldCharType="begin"/>
      </w:r>
      <w:r>
        <w:instrText>HYPERLINK \l "ref-gebremichael2017" \h</w:instrText>
      </w:r>
      <w:r>
        <w:fldChar w:fldCharType="separate"/>
      </w:r>
      <w:r>
        <w:rPr>
          <w:rStyle w:val="Hyperlink"/>
        </w:rPr>
        <w:t>2017</w:t>
      </w:r>
      <w:r>
        <w:rPr>
          <w:rStyle w:val="Hyperlink"/>
        </w:rPr>
        <w:fldChar w:fldCharType="end"/>
      </w:r>
      <w:r>
        <w:t>) assessed the effect of flooding on European coastal grassland ecosystems and found that longer-term flooding was associated with a net increase in CO</w:t>
      </w:r>
      <w:r>
        <w:rPr>
          <w:vertAlign w:val="subscript"/>
        </w:rPr>
        <w:t>2</w:t>
      </w:r>
      <w:r>
        <w:t xml:space="preserve"> emissions produced by soil microbes. Oram et al. (</w:t>
      </w:r>
      <w:r>
        <w:fldChar w:fldCharType="begin"/>
      </w:r>
      <w:r>
        <w:instrText>HYPERLINK \l "ref-oram2020" \h</w:instrText>
      </w:r>
      <w:r>
        <w:fldChar w:fldCharType="separate"/>
      </w:r>
      <w:r>
        <w:rPr>
          <w:rStyle w:val="Hyperlink"/>
        </w:rPr>
        <w:t>2020</w:t>
      </w:r>
      <w:r>
        <w:rPr>
          <w:rStyle w:val="Hyperlink"/>
        </w:rPr>
        <w:fldChar w:fldCharType="end"/>
      </w:r>
      <w:r>
        <w:t xml:space="preserve">) found that flooding significantly increased the GHG emissions from managed grasslands in the Netherlands and showed that certain plant species can mitigate against this. Increased urbanization in flood prone areas is </w:t>
      </w:r>
      <w:r>
        <w:lastRenderedPageBreak/>
        <w:t>expected to be a primary driver future flood risk Wing et al. (</w:t>
      </w:r>
      <w:r>
        <w:fldChar w:fldCharType="begin"/>
      </w:r>
      <w:r>
        <w:instrText>HYPERLINK \l "ref-wing2022" \h</w:instrText>
      </w:r>
      <w:r>
        <w:fldChar w:fldCharType="separate"/>
      </w:r>
      <w:r>
        <w:rPr>
          <w:rStyle w:val="Hyperlink"/>
        </w:rPr>
        <w:t>2022</w:t>
      </w:r>
      <w:r>
        <w:rPr>
          <w:rStyle w:val="Hyperlink"/>
        </w:rPr>
        <w:fldChar w:fldCharType="end"/>
      </w:r>
      <w:r>
        <w:t>), yet there has been little effort to assess the how flood impacts on the built environment contribute to GHG emissions.</w:t>
      </w:r>
    </w:p>
    <w:p w14:paraId="43755961" w14:textId="43300666" w:rsidR="00FD3106" w:rsidRDefault="00B543BC">
      <w:pPr>
        <w:pStyle w:val="BodyText"/>
      </w:pPr>
      <w:r>
        <w:t>There is an abundance of research assessing the life cycle environmental impacts of residential construction and material selections to support more sustainable building practices (</w:t>
      </w:r>
      <w:hyperlink w:anchor="ref-haddad2023">
        <w:r>
          <w:rPr>
            <w:rStyle w:val="Hyperlink"/>
          </w:rPr>
          <w:t>Haddad et al., 2023</w:t>
        </w:r>
      </w:hyperlink>
      <w:r>
        <w:t xml:space="preserve">; </w:t>
      </w:r>
      <w:hyperlink w:anchor="ref-hosseinijou2014">
        <w:proofErr w:type="spellStart"/>
        <w:r>
          <w:rPr>
            <w:rStyle w:val="Hyperlink"/>
          </w:rPr>
          <w:t>Hosseinijou</w:t>
        </w:r>
        <w:proofErr w:type="spellEnd"/>
        <w:r>
          <w:rPr>
            <w:rStyle w:val="Hyperlink"/>
          </w:rPr>
          <w:t xml:space="preserve"> et al., 2014</w:t>
        </w:r>
      </w:hyperlink>
      <w:r>
        <w:t xml:space="preserve">; </w:t>
      </w:r>
      <w:hyperlink w:anchor="ref-kong2010">
        <w:r>
          <w:rPr>
            <w:rStyle w:val="Hyperlink"/>
          </w:rPr>
          <w:t>Kong et al., 2010</w:t>
        </w:r>
      </w:hyperlink>
      <w:r>
        <w:t xml:space="preserve">; </w:t>
      </w:r>
      <w:hyperlink w:anchor="ref-megange2019">
        <w:proofErr w:type="spellStart"/>
        <w:r>
          <w:rPr>
            <w:rStyle w:val="Hyperlink"/>
          </w:rPr>
          <w:t>Megange</w:t>
        </w:r>
        <w:proofErr w:type="spellEnd"/>
        <w:r>
          <w:rPr>
            <w:rStyle w:val="Hyperlink"/>
          </w:rPr>
          <w:t xml:space="preserve"> et al., 2019</w:t>
        </w:r>
      </w:hyperlink>
      <w:r>
        <w:t xml:space="preserve">; </w:t>
      </w:r>
      <w:hyperlink w:anchor="ref-nagireddi2022">
        <w:proofErr w:type="spellStart"/>
        <w:r>
          <w:rPr>
            <w:rStyle w:val="Hyperlink"/>
          </w:rPr>
          <w:t>Nagireddi</w:t>
        </w:r>
        <w:proofErr w:type="spellEnd"/>
        <w:r>
          <w:rPr>
            <w:rStyle w:val="Hyperlink"/>
          </w:rPr>
          <w:t xml:space="preserve"> et al., 2022</w:t>
        </w:r>
      </w:hyperlink>
      <w:r>
        <w:t xml:space="preserve">; </w:t>
      </w:r>
      <w:hyperlink w:anchor="ref-napolano2015">
        <w:proofErr w:type="spellStart"/>
        <w:r>
          <w:rPr>
            <w:rStyle w:val="Hyperlink"/>
          </w:rPr>
          <w:t>Napolano</w:t>
        </w:r>
        <w:proofErr w:type="spellEnd"/>
        <w:r>
          <w:rPr>
            <w:rStyle w:val="Hyperlink"/>
          </w:rPr>
          <w:t xml:space="preserve"> et al., 2015</w:t>
        </w:r>
      </w:hyperlink>
      <w:r>
        <w:t xml:space="preserve">; </w:t>
      </w:r>
      <w:hyperlink w:anchor="ref-salazar2008">
        <w:r>
          <w:rPr>
            <w:rStyle w:val="Hyperlink"/>
          </w:rPr>
          <w:t xml:space="preserve">Salazar and </w:t>
        </w:r>
        <w:proofErr w:type="spellStart"/>
        <w:r>
          <w:rPr>
            <w:rStyle w:val="Hyperlink"/>
          </w:rPr>
          <w:t>Sowlati</w:t>
        </w:r>
        <w:proofErr w:type="spellEnd"/>
        <w:r>
          <w:rPr>
            <w:rStyle w:val="Hyperlink"/>
          </w:rPr>
          <w:t>, 2008</w:t>
        </w:r>
      </w:hyperlink>
      <w:r>
        <w:t xml:space="preserve">; </w:t>
      </w:r>
      <w:hyperlink w:anchor="ref-schneider-marin2022">
        <w:r>
          <w:rPr>
            <w:rStyle w:val="Hyperlink"/>
          </w:rPr>
          <w:t>Schneider-Marin et al., 2022</w:t>
        </w:r>
      </w:hyperlink>
      <w:r>
        <w:t xml:space="preserve">; </w:t>
      </w:r>
      <w:hyperlink w:anchor="ref-wang2020a">
        <w:r>
          <w:rPr>
            <w:rStyle w:val="Hyperlink"/>
          </w:rPr>
          <w:t>H. Wang et al., 2020</w:t>
        </w:r>
      </w:hyperlink>
      <w:r>
        <w:t>). Likewise, many studies have assessed the environmental impacts of material choice for maintenance and repairs to residential structures (</w:t>
      </w:r>
      <w:hyperlink w:anchor="ref-caruso2020">
        <w:r>
          <w:rPr>
            <w:rStyle w:val="Hyperlink"/>
          </w:rPr>
          <w:t>Caruso et al., 2020</w:t>
        </w:r>
      </w:hyperlink>
      <w:r>
        <w:t xml:space="preserve">; </w:t>
      </w:r>
      <w:hyperlink w:anchor="ref-dong2018">
        <w:r>
          <w:rPr>
            <w:rStyle w:val="Hyperlink"/>
          </w:rPr>
          <w:t>Dong et al., 2018</w:t>
        </w:r>
      </w:hyperlink>
      <w:r>
        <w:t xml:space="preserve">; </w:t>
      </w:r>
      <w:hyperlink w:anchor="ref-mcgrath2013">
        <w:r>
          <w:rPr>
            <w:rStyle w:val="Hyperlink"/>
          </w:rPr>
          <w:t>McGrath et al., 2013</w:t>
        </w:r>
      </w:hyperlink>
      <w:r>
        <w:t xml:space="preserve">; </w:t>
      </w:r>
      <w:hyperlink w:anchor="ref-wang2020">
        <w:r>
          <w:rPr>
            <w:rStyle w:val="Hyperlink"/>
          </w:rPr>
          <w:t>Y. Wang et al., 2020</w:t>
        </w:r>
      </w:hyperlink>
      <w:r>
        <w:t xml:space="preserve">; </w:t>
      </w:r>
      <w:hyperlink w:anchor="ref-wittocx2022">
        <w:proofErr w:type="spellStart"/>
        <w:r>
          <w:rPr>
            <w:rStyle w:val="Hyperlink"/>
          </w:rPr>
          <w:t>Wittocx</w:t>
        </w:r>
        <w:proofErr w:type="spellEnd"/>
        <w:r>
          <w:rPr>
            <w:rStyle w:val="Hyperlink"/>
          </w:rPr>
          <w:t xml:space="preserve"> et al., 2022</w:t>
        </w:r>
      </w:hyperlink>
      <w:r>
        <w:t>). Few studies, however, have applied such assessments in the context of natural hazards in general and floods in particular. Adhikari et al. (</w:t>
      </w:r>
      <w:hyperlink w:anchor="ref-adhikari2020">
        <w:r>
          <w:rPr>
            <w:rStyle w:val="Hyperlink"/>
          </w:rPr>
          <w:t>2020</w:t>
        </w:r>
      </w:hyperlink>
      <w:r>
        <w:t>) assessed the life-cycle carbon footprint of residential buildings exposed to tornadoes and found that selecting more tornado resistant components tended to be optimal for structures in terms of both life cycle costs and carbon footprint. Simonen et al. (</w:t>
      </w:r>
      <w:hyperlink w:anchor="ref-simonen2018">
        <w:r>
          <w:rPr>
            <w:rStyle w:val="Hyperlink"/>
          </w:rPr>
          <w:t>2018</w:t>
        </w:r>
      </w:hyperlink>
      <w:r>
        <w:t>) assessed the embodied carbon of various structural and non-structural building components using an economic input-output model to estimate the expected GHG emissions per dollar of damage to buildings impacted by earthquakes. They found that the most carbon intensive materials (e.g. gypsum and glass products) are among the most susceptible to seismic damage and therefore the GHG emissions associated with seismic events do not necessarily increase in proportion to their magnitude. Matthews et al. (</w:t>
      </w:r>
      <w:hyperlink w:anchor="ref-matthews2016b">
        <w:r>
          <w:rPr>
            <w:rStyle w:val="Hyperlink"/>
          </w:rPr>
          <w:t>2016</w:t>
        </w:r>
      </w:hyperlink>
      <w:r>
        <w:t>) used a Monte Carlo simulation to estimate life</w:t>
      </w:r>
      <w:del w:id="4" w:author="Weiwei Mo" w:date="2024-01-24T12:59:00Z">
        <w:r w:rsidDel="00105A12">
          <w:delText>-</w:delText>
        </w:r>
      </w:del>
      <w:ins w:id="5" w:author="Weiwei Mo" w:date="2024-01-24T12:59:00Z">
        <w:r w:rsidR="00105A12">
          <w:t xml:space="preserve"> </w:t>
        </w:r>
      </w:ins>
      <w:r>
        <w:t xml:space="preserve">cycle component-level flood damages and associated environmental impacts for two design alternatives for a case-study single-family residential structure located in a flood zone. This analysis showed that a more flood resistant design significantly reduced the total </w:t>
      </w:r>
      <w:commentRangeStart w:id="6"/>
      <w:r>
        <w:t>life</w:t>
      </w:r>
      <w:ins w:id="7" w:author="Weiwei Mo" w:date="2024-01-24T12:59:00Z">
        <w:r w:rsidR="00105A12">
          <w:t xml:space="preserve"> </w:t>
        </w:r>
      </w:ins>
      <w:r>
        <w:t>cycle</w:t>
      </w:r>
      <w:commentRangeEnd w:id="6"/>
      <w:r w:rsidR="007E5EAB">
        <w:rPr>
          <w:rStyle w:val="CommentReference"/>
        </w:rPr>
        <w:commentReference w:id="6"/>
      </w:r>
      <w:r>
        <w:t xml:space="preserve"> environmental impact of the structure due to the need for fewer repairs. </w:t>
      </w:r>
      <w:proofErr w:type="spellStart"/>
      <w:r>
        <w:t>Hennequin</w:t>
      </w:r>
      <w:proofErr w:type="spellEnd"/>
      <w:r>
        <w:t xml:space="preserve"> et al. (</w:t>
      </w:r>
      <w:hyperlink w:anchor="ref-hennequin2019a">
        <w:r>
          <w:rPr>
            <w:rStyle w:val="Hyperlink"/>
          </w:rPr>
          <w:t>2019</w:t>
        </w:r>
      </w:hyperlink>
      <w:r>
        <w:t>) performed a similar assessment for a typical European single-family home and found that experiencing a flood can increase the life</w:t>
      </w:r>
      <w:del w:id="8" w:author="Weiwei Mo" w:date="2024-01-24T13:00:00Z">
        <w:r w:rsidDel="00A341BE">
          <w:delText>-</w:delText>
        </w:r>
      </w:del>
      <w:ins w:id="9" w:author="Weiwei Mo" w:date="2024-01-24T13:00:00Z">
        <w:r w:rsidR="00A341BE">
          <w:t xml:space="preserve"> </w:t>
        </w:r>
      </w:ins>
      <w:r>
        <w:t xml:space="preserve">cycle environmental impact of such a building by about 4-18%. These studies show that damages to structures caused by natural hazards can result in significant GHG emissions. However, because these studies focus largely on the effect of material choice and construction design or are not specific to flood damages, their generalizability to flood risk assessments </w:t>
      </w:r>
      <w:r w:rsidR="0020584E">
        <w:t>on a regional scale</w:t>
      </w:r>
      <w:r>
        <w:t xml:space="preserve"> is limited.</w:t>
      </w:r>
    </w:p>
    <w:p w14:paraId="07F2B6E2" w14:textId="0492BA47" w:rsidR="00FD3106" w:rsidRDefault="003D53FD">
      <w:pPr>
        <w:pStyle w:val="BodyText"/>
      </w:pPr>
      <w:commentRangeStart w:id="10"/>
      <w:ins w:id="11" w:author="Weiwei Mo" w:date="2024-01-24T13:05:00Z">
        <w:r>
          <w:t>Leading sentence here</w:t>
        </w:r>
        <w:commentRangeEnd w:id="10"/>
        <w:r>
          <w:rPr>
            <w:rStyle w:val="CommentReference"/>
          </w:rPr>
          <w:commentReference w:id="10"/>
        </w:r>
        <w:r>
          <w:t xml:space="preserve">. </w:t>
        </w:r>
      </w:ins>
      <w:commentRangeStart w:id="12"/>
      <w:r>
        <w:t>EFTEC</w:t>
      </w:r>
      <w:commentRangeEnd w:id="12"/>
      <w:r w:rsidR="0020584E">
        <w:rPr>
          <w:rStyle w:val="CommentReference"/>
        </w:rPr>
        <w:commentReference w:id="12"/>
      </w:r>
      <w:r>
        <w:t xml:space="preserve"> et al. (</w:t>
      </w:r>
      <w:hyperlink w:anchor="ref-eftec2010">
        <w:r>
          <w:rPr>
            <w:rStyle w:val="Hyperlink"/>
          </w:rPr>
          <w:t>2010</w:t>
        </w:r>
      </w:hyperlink>
      <w:r>
        <w:t xml:space="preserve">) assessed various policy strategies for FRM in the UK and </w:t>
      </w:r>
      <w:commentRangeStart w:id="13"/>
      <w:r>
        <w:t xml:space="preserve">estimated that emissions from the construction of </w:t>
      </w:r>
      <w:del w:id="14" w:author="Weiwei Mo" w:date="2024-01-24T13:03:00Z">
        <w:r w:rsidDel="00B715D8">
          <w:delText>flood mitigation</w:delText>
        </w:r>
      </w:del>
      <w:ins w:id="15" w:author="Weiwei Mo" w:date="2024-01-24T13:03:00Z">
        <w:r w:rsidR="00B715D8">
          <w:t>FRM</w:t>
        </w:r>
      </w:ins>
      <w:r>
        <w:t xml:space="preserve"> projects would be offset by a reduction in emissions resulting from flood damages</w:t>
      </w:r>
      <w:commentRangeEnd w:id="13"/>
      <w:r w:rsidR="003978E2">
        <w:rPr>
          <w:rStyle w:val="CommentReference"/>
        </w:rPr>
        <w:commentReference w:id="13"/>
      </w:r>
      <w:r>
        <w:t xml:space="preserve">. However, the focus of this study was primarily on the carbon footprint of flood mitigation project construction, and their assessment of emissions from flood damages was limited to the use of a </w:t>
      </w:r>
      <w:r w:rsidR="003978E2">
        <w:t>single</w:t>
      </w:r>
      <w:r>
        <w:t xml:space="preserve"> damage cost multiplier which does not consider the full life cycle of damaged components. Petit-Boix et al. (</w:t>
      </w:r>
      <w:hyperlink w:anchor="ref-petit-boix2017a">
        <w:r>
          <w:rPr>
            <w:rStyle w:val="Hyperlink"/>
          </w:rPr>
          <w:t>2017</w:t>
        </w:r>
      </w:hyperlink>
      <w:r>
        <w:t xml:space="preserve">) used historic insurance and flood mitigation investment data to compare the environmental impacts of flood mitigation efforts to the environmental impacts of flood damages and found a net environmental benefit for mitigation efforts. This study used emissions factors and input-output analysis to estimate the environmental impacts based on economic data rather than through a robust assessment of the environmental impacts to specific building components, and </w:t>
      </w:r>
      <w:commentRangeStart w:id="16"/>
      <w:r>
        <w:t>the results of this study are not generalizable to estimating potential benefits from future FRM projec</w:t>
      </w:r>
      <w:commentRangeEnd w:id="16"/>
      <w:r w:rsidR="005A068D">
        <w:rPr>
          <w:rStyle w:val="CommentReference"/>
        </w:rPr>
        <w:commentReference w:id="16"/>
      </w:r>
      <w:r>
        <w:t>ts. Matthews et al. (</w:t>
      </w:r>
      <w:hyperlink w:anchor="ref-matthews2021">
        <w:r>
          <w:rPr>
            <w:rStyle w:val="Hyperlink"/>
          </w:rPr>
          <w:t>2021</w:t>
        </w:r>
      </w:hyperlink>
      <w:r>
        <w:t xml:space="preserve">) presented a methodology for estimating the GHG emissions associated with flood damages to buildings and produced depth-emissions functions for structural components in one- and two-story single-family structures. In this study, the authors also demonstrated the use of their component-level damage functions in a building-level analysis, </w:t>
      </w:r>
      <w:commentRangeStart w:id="17"/>
      <w:r>
        <w:t xml:space="preserve">however producing building-level depth-emissions functions which could be used for </w:t>
      </w:r>
      <w:r>
        <w:lastRenderedPageBreak/>
        <w:t>future assessments of flood risk was outside the scope of this study</w:t>
      </w:r>
      <w:commentRangeEnd w:id="17"/>
      <w:r w:rsidR="00AF4B71">
        <w:rPr>
          <w:rStyle w:val="CommentReference"/>
        </w:rPr>
        <w:commentReference w:id="17"/>
      </w:r>
      <w:r>
        <w:t xml:space="preserve">. Also, while </w:t>
      </w:r>
      <w:commentRangeStart w:id="18"/>
      <w:r>
        <w:t>this study</w:t>
      </w:r>
      <w:commentRangeEnd w:id="18"/>
      <w:r w:rsidR="00C639E0">
        <w:rPr>
          <w:rStyle w:val="CommentReference"/>
        </w:rPr>
        <w:commentReference w:id="18"/>
      </w:r>
      <w:r>
        <w:t xml:space="preserve"> includes a range of estimates for the life-cycle carbon footprint of each component, </w:t>
      </w:r>
      <w:commentRangeStart w:id="19"/>
      <w:r>
        <w:t>the damage functions are deterministic with respect to the quantity of each component damaged at a given flood depth, limiting the ability to consider uncertainty in damage estimates when applying these functions</w:t>
      </w:r>
      <w:commentRangeEnd w:id="19"/>
      <w:r w:rsidR="00C639E0">
        <w:rPr>
          <w:rStyle w:val="CommentReference"/>
        </w:rPr>
        <w:commentReference w:id="19"/>
      </w:r>
      <w:r>
        <w:t>.</w:t>
      </w:r>
    </w:p>
    <w:p w14:paraId="70A204AB" w14:textId="79BFFF4D" w:rsidR="008B681C" w:rsidRDefault="00761F09" w:rsidP="00780A3E">
      <w:pPr>
        <w:pStyle w:val="FirstParagraph"/>
        <w:ind w:firstLine="240"/>
        <w:pPrChange w:id="20" w:author="Sebastian Rowan" w:date="2024-02-06T08:27:00Z">
          <w:pPr>
            <w:pStyle w:val="FirstParagraph"/>
          </w:pPr>
        </w:pPrChange>
      </w:pPr>
      <w:commentRangeStart w:id="21"/>
      <w:commentRangeEnd w:id="21"/>
      <w:r>
        <w:rPr>
          <w:rStyle w:val="CommentReference"/>
        </w:rPr>
        <w:commentReference w:id="21"/>
      </w:r>
      <w:r w:rsidR="00B543BC">
        <w:t>In this paper, we attempt to address this research gap by developing a probabilistic model to quantify the GHG emissions associated with flood damages to individual components in residential structures affected by floods. We apply this model in a series of Monte Carlo simulations to assess the building-scale GHG emissions of flood damages across a variety of building construction types and produce building-scale depth-emission</w:t>
      </w:r>
      <w:del w:id="22" w:author="Weiwei Mo" w:date="2024-01-24T13:21:00Z">
        <w:r w:rsidR="00B543BC" w:rsidDel="00094AB2">
          <w:delText>s</w:delText>
        </w:r>
      </w:del>
      <w:r w:rsidR="00B543BC">
        <w:t xml:space="preserve"> curves which can be used to assess the GHG emissions of flood events affecting multiple structures. Finally, we apply these building-level curves to a real-world flood risk analysis to quantify the GHG emissions associated with a 100-year flood event in two study regions in the Mississippi River Valley. </w:t>
      </w:r>
      <w:r w:rsidR="008B681C">
        <w:t>Through this study, we seek to answer the following research questions:</w:t>
      </w:r>
    </w:p>
    <w:p w14:paraId="129A147A" w14:textId="77777777" w:rsidR="008B681C" w:rsidRDefault="008B681C" w:rsidP="008B681C">
      <w:pPr>
        <w:numPr>
          <w:ilvl w:val="0"/>
          <w:numId w:val="3"/>
        </w:numPr>
      </w:pPr>
      <w:r>
        <w:t>What is the carbon footprint embodied within components of structures susceptible to damage from floods?</w:t>
      </w:r>
    </w:p>
    <w:p w14:paraId="3C1045A4" w14:textId="77777777" w:rsidR="008B681C" w:rsidRDefault="008B681C" w:rsidP="008B681C">
      <w:pPr>
        <w:numPr>
          <w:ilvl w:val="0"/>
          <w:numId w:val="3"/>
        </w:numPr>
      </w:pPr>
      <w:r>
        <w:t>What quantity of greenhouse gas emissions is produced due to damages from a 100-year flood event and to what extent do these emissions affect the valuation of risk from this flood event?</w:t>
      </w:r>
    </w:p>
    <w:p w14:paraId="574C7CB1" w14:textId="77777777" w:rsidR="008B681C" w:rsidRDefault="008B681C" w:rsidP="008B681C">
      <w:pPr>
        <w:numPr>
          <w:ilvl w:val="0"/>
          <w:numId w:val="3"/>
        </w:numPr>
      </w:pPr>
      <w:r>
        <w:t>To what extent does including the impacts of greenhouse gas emissions affect the distribution of risk from a 100-year flood event?</w:t>
      </w:r>
    </w:p>
    <w:p w14:paraId="73A7B506" w14:textId="77777777" w:rsidR="004542BD" w:rsidRDefault="004542BD">
      <w:pPr>
        <w:pStyle w:val="BodyText"/>
      </w:pPr>
    </w:p>
    <w:p w14:paraId="40A9C893" w14:textId="76150899" w:rsidR="00947DB7" w:rsidRDefault="00947DB7">
      <w:pPr>
        <w:pStyle w:val="BodyText"/>
      </w:pPr>
    </w:p>
    <w:p w14:paraId="1BD33A54" w14:textId="77777777" w:rsidR="00FD3106" w:rsidRDefault="00B543BC">
      <w:pPr>
        <w:pStyle w:val="Heading1"/>
      </w:pPr>
      <w:bookmarkStart w:id="23" w:name="sec-methods"/>
      <w:bookmarkEnd w:id="0"/>
      <w:r>
        <w:t>2. Methods</w:t>
      </w:r>
    </w:p>
    <w:p w14:paraId="117170C0" w14:textId="6C98AD5F" w:rsidR="00FD3106" w:rsidRDefault="00333737">
      <w:pPr>
        <w:pStyle w:val="FirstParagraph"/>
      </w:pPr>
      <w:ins w:id="24" w:author="Weiwei Mo" w:date="2024-01-24T13:25:00Z">
        <w:r>
          <w:t>In the fol</w:t>
        </w:r>
      </w:ins>
      <w:ins w:id="25" w:author="Weiwei Mo" w:date="2024-01-24T13:26:00Z">
        <w:r>
          <w:t xml:space="preserve">lowing </w:t>
        </w:r>
        <w:r w:rsidR="0014677C">
          <w:t>sections, we</w:t>
        </w:r>
      </w:ins>
      <w:ins w:id="26" w:author="Weiwei Mo" w:date="2024-01-24T13:27:00Z">
        <w:r w:rsidR="00281EC7">
          <w:t xml:space="preserve"> describe 1) the development of a component failure model </w:t>
        </w:r>
        <w:r w:rsidR="00C220D3">
          <w:t xml:space="preserve">for one- and two-story single family residential structures </w:t>
        </w:r>
        <w:r w:rsidR="00281EC7">
          <w:t xml:space="preserve">which </w:t>
        </w:r>
        <w:r w:rsidR="00C220D3">
          <w:t xml:space="preserve">seeks to XXX using </w:t>
        </w:r>
      </w:ins>
      <w:del w:id="27" w:author="Weiwei Mo" w:date="2024-01-24T13:27:00Z">
        <w:r w:rsidDel="00C220D3">
          <w:delText xml:space="preserve">We used </w:delText>
        </w:r>
      </w:del>
      <w:r>
        <w:t>documented expert judgement and information from residential building codes</w:t>
      </w:r>
      <w:ins w:id="28" w:author="Weiwei Mo" w:date="2024-01-24T13:28:00Z">
        <w:r w:rsidR="00DC7715">
          <w:t xml:space="preserve"> (Section 2.1)</w:t>
        </w:r>
      </w:ins>
      <w:del w:id="29" w:author="Weiwei Mo" w:date="2024-01-24T13:28:00Z">
        <w:r w:rsidDel="00C220D3">
          <w:delText xml:space="preserve"> to develop synthetic damage functions for components of one- and two-story single family residential structures</w:delText>
        </w:r>
      </w:del>
      <w:r>
        <w:t xml:space="preserve">. </w:t>
      </w:r>
      <w:ins w:id="30" w:author="Weiwei Mo" w:date="2024-01-24T13:28:00Z">
        <w:r w:rsidR="00DC7715">
          <w:t xml:space="preserve">2) the development of cost and GHG emission functions based on </w:t>
        </w:r>
        <w:r w:rsidR="00932588">
          <w:t xml:space="preserve">XXXX (Section 2.2); </w:t>
        </w:r>
      </w:ins>
      <w:ins w:id="31" w:author="Weiwei Mo" w:date="2024-01-24T13:29:00Z">
        <w:r w:rsidR="00932588">
          <w:t xml:space="preserve">3) the </w:t>
        </w:r>
        <w:r w:rsidR="00403E61">
          <w:t xml:space="preserve">Monte Carlo </w:t>
        </w:r>
        <w:r w:rsidR="00932588">
          <w:t xml:space="preserve">analysis of building-level damage using </w:t>
        </w:r>
      </w:ins>
      <w:del w:id="32" w:author="Weiwei Mo" w:date="2024-01-24T13:29:00Z">
        <w:r w:rsidDel="00932588">
          <w:delText xml:space="preserve">We analyzed </w:delText>
        </w:r>
      </w:del>
      <w:r>
        <w:t>50 real-world residential floorplans to document variability in component quantities in each structure type</w:t>
      </w:r>
      <w:ins w:id="33" w:author="Weiwei Mo" w:date="2024-01-24T13:30:00Z">
        <w:r w:rsidR="0071230F">
          <w:t xml:space="preserve"> (Section 2.3)</w:t>
        </w:r>
      </w:ins>
      <w:r>
        <w:t xml:space="preserve">. </w:t>
      </w:r>
      <w:del w:id="34" w:author="Weiwei Mo" w:date="2024-01-24T13:29:00Z">
        <w:r w:rsidDel="00403E61">
          <w:delText xml:space="preserve">We performed a Monte Carlo Simulation (MCS) to model the component-level damage, replacement cost, and associated GHG emissions across a range of flood depths. </w:delText>
        </w:r>
      </w:del>
      <w:del w:id="35" w:author="Weiwei Mo" w:date="2024-01-24T13:30:00Z">
        <w:r w:rsidDel="0071230F">
          <w:delText xml:space="preserve">The results of the MCS were aggregated to produce damage functions for each structure type which estimate the total emissions produced from repairing damage to a structure exposed to a flood of a given depth. Finally, </w:delText>
        </w:r>
      </w:del>
      <w:ins w:id="36" w:author="Weiwei Mo" w:date="2024-01-24T13:30:00Z">
        <w:r w:rsidR="0071230F">
          <w:t xml:space="preserve">; and 4) the </w:t>
        </w:r>
      </w:ins>
      <w:ins w:id="37" w:author="Weiwei Mo" w:date="2024-01-24T13:32:00Z">
        <w:r w:rsidR="004C2706">
          <w:t xml:space="preserve">application of the developed </w:t>
        </w:r>
        <w:r w:rsidR="0064637A">
          <w:t xml:space="preserve">building-level damage model to </w:t>
        </w:r>
      </w:ins>
      <w:del w:id="38" w:author="Weiwei Mo" w:date="2024-01-24T13:32:00Z">
        <w:r w:rsidDel="0064637A">
          <w:delText xml:space="preserve">these damage functions were applied to a real-world flood risk case study in </w:delText>
        </w:r>
      </w:del>
      <w:r>
        <w:t xml:space="preserve">two </w:t>
      </w:r>
      <w:del w:id="39" w:author="Weiwei Mo" w:date="2024-01-24T13:32:00Z">
        <w:r w:rsidDel="0064637A">
          <w:delText xml:space="preserve">locations </w:delText>
        </w:r>
      </w:del>
      <w:ins w:id="40" w:author="Weiwei Mo" w:date="2024-01-24T13:32:00Z">
        <w:r w:rsidR="0064637A">
          <w:t xml:space="preserve">areas </w:t>
        </w:r>
      </w:ins>
      <w:r>
        <w:t>in the Mississippi River Valley to assess how including these emissions in the assessment affects the magnitude and distribution of flood risk</w:t>
      </w:r>
      <w:ins w:id="41" w:author="Weiwei Mo" w:date="2024-01-24T13:32:00Z">
        <w:r w:rsidR="0064637A">
          <w:t xml:space="preserve"> (Section 2.4)</w:t>
        </w:r>
      </w:ins>
      <w:r>
        <w:t>.</w:t>
      </w:r>
    </w:p>
    <w:p w14:paraId="47FF2D1F" w14:textId="77777777" w:rsidR="00FD3106" w:rsidRDefault="00B543BC">
      <w:pPr>
        <w:pStyle w:val="Heading2"/>
      </w:pPr>
      <w:bookmarkStart w:id="42" w:name="sec-fragility"/>
      <w:r>
        <w:t>2.1 Component Failure Model</w:t>
      </w:r>
    </w:p>
    <w:p w14:paraId="1C21AF1A" w14:textId="52A8879B" w:rsidR="00113B3C" w:rsidRDefault="00113B3C">
      <w:pPr>
        <w:pStyle w:val="FirstParagraph"/>
        <w:rPr>
          <w:ins w:id="43" w:author="Sebastian Rowan" w:date="2024-02-07T09:29:00Z"/>
        </w:rPr>
      </w:pPr>
      <w:ins w:id="44" w:author="Sebastian Rowan" w:date="2024-02-07T09:29:00Z">
        <w:r>
          <w:t xml:space="preserve">The first </w:t>
        </w:r>
        <w:proofErr w:type="spellStart"/>
        <w:r>
          <w:t>st</w:t>
        </w:r>
        <w:proofErr w:type="spellEnd"/>
      </w:ins>
    </w:p>
    <w:p w14:paraId="03888422" w14:textId="77777777" w:rsidR="00113B3C" w:rsidRDefault="00113B3C">
      <w:pPr>
        <w:pStyle w:val="FirstParagraph"/>
        <w:rPr>
          <w:ins w:id="45" w:author="Sebastian Rowan" w:date="2024-02-07T09:29:00Z"/>
        </w:rPr>
      </w:pPr>
    </w:p>
    <w:p w14:paraId="2372E105" w14:textId="133F6EC0" w:rsidR="00FD3106" w:rsidRDefault="00B543BC">
      <w:pPr>
        <w:pStyle w:val="FirstParagraph"/>
      </w:pPr>
      <w:r>
        <w:t xml:space="preserve">The first step in our analysis was to develop a component failure model which can be used to estimate the expected quantity of each component in a structure to be replaced </w:t>
      </w:r>
      <w:del w:id="46" w:author="Sebastian Rowan" w:date="2024-02-07T09:26:00Z">
        <w:r w:rsidDel="00113B3C">
          <w:delText xml:space="preserve">as </w:delText>
        </w:r>
      </w:del>
      <w:r>
        <w:t xml:space="preserve">due to exposure to a flood of a given </w:t>
      </w:r>
      <w:commentRangeStart w:id="47"/>
      <w:r>
        <w:t>magnitude</w:t>
      </w:r>
      <w:commentRangeEnd w:id="47"/>
      <w:r w:rsidR="00C55967">
        <w:rPr>
          <w:rStyle w:val="CommentReference"/>
        </w:rPr>
        <w:commentReference w:id="47"/>
      </w:r>
      <w:r>
        <w:t xml:space="preserve">. To do this, we first developed a list </w:t>
      </w:r>
      <w:ins w:id="48" w:author="Weiwei Mo" w:date="2024-02-02T11:51:00Z">
        <w:r w:rsidR="004524C5">
          <w:t>of</w:t>
        </w:r>
      </w:ins>
      <w:ins w:id="49" w:author="Weiwei Mo" w:date="2024-02-02T11:48:00Z">
        <w:r w:rsidR="00F94C64">
          <w:t xml:space="preserve"> </w:t>
        </w:r>
      </w:ins>
      <w:ins w:id="50" w:author="Weiwei Mo" w:date="2024-02-02T11:49:00Z">
        <w:r w:rsidR="0034168E">
          <w:t xml:space="preserve">38 </w:t>
        </w:r>
      </w:ins>
      <w:ins w:id="51" w:author="Weiwei Mo" w:date="2024-02-02T11:50:00Z">
        <w:r w:rsidR="002B0A6D">
          <w:t>components</w:t>
        </w:r>
      </w:ins>
      <w:ins w:id="52" w:author="Weiwei Mo" w:date="2024-02-02T11:49:00Z">
        <w:r w:rsidR="0034168E">
          <w:t xml:space="preserve"> </w:t>
        </w:r>
      </w:ins>
      <w:ins w:id="53" w:author="Weiwei Mo" w:date="2024-02-01T16:44:00Z">
        <w:r w:rsidR="007F616D">
          <w:t xml:space="preserve">for </w:t>
        </w:r>
      </w:ins>
      <w:ins w:id="54" w:author="Weiwei Mo" w:date="2024-02-02T11:49:00Z">
        <w:r w:rsidR="0034168E">
          <w:t xml:space="preserve">single-story </w:t>
        </w:r>
      </w:ins>
      <w:ins w:id="55" w:author="Weiwei Mo" w:date="2024-02-01T16:44:00Z">
        <w:r w:rsidR="007F616D">
          <w:t xml:space="preserve">residential </w:t>
        </w:r>
      </w:ins>
      <w:ins w:id="56" w:author="Weiwei Mo" w:date="2024-02-02T11:49:00Z">
        <w:r w:rsidR="0034168E">
          <w:t>structures</w:t>
        </w:r>
        <w:r w:rsidR="006D3EF0">
          <w:t xml:space="preserve"> and another list </w:t>
        </w:r>
      </w:ins>
      <w:ins w:id="57" w:author="Weiwei Mo" w:date="2024-02-02T11:51:00Z">
        <w:r w:rsidR="004524C5">
          <w:t>of</w:t>
        </w:r>
      </w:ins>
      <w:ins w:id="58" w:author="Weiwei Mo" w:date="2024-02-02T11:50:00Z">
        <w:r w:rsidR="002B0A6D">
          <w:t xml:space="preserve"> </w:t>
        </w:r>
      </w:ins>
      <w:ins w:id="59" w:author="Weiwei Mo" w:date="2024-02-02T11:49:00Z">
        <w:r w:rsidR="006D3EF0">
          <w:t xml:space="preserve">56 components for two-story </w:t>
        </w:r>
      </w:ins>
      <w:ins w:id="60" w:author="Weiwei Mo" w:date="2024-02-02T11:50:00Z">
        <w:r w:rsidR="002B0A6D">
          <w:t xml:space="preserve">residential </w:t>
        </w:r>
      </w:ins>
      <w:ins w:id="61" w:author="Weiwei Mo" w:date="2024-02-02T11:49:00Z">
        <w:r w:rsidR="006D3EF0">
          <w:t>structures</w:t>
        </w:r>
      </w:ins>
      <w:ins w:id="62" w:author="Weiwei Mo" w:date="2024-02-01T16:44:00Z">
        <w:r w:rsidR="007F616D">
          <w:t xml:space="preserve">, </w:t>
        </w:r>
      </w:ins>
      <w:del w:id="63" w:author="Weiwei Mo" w:date="2024-02-01T16:43:00Z">
        <w:r w:rsidDel="007F616D">
          <w:delText xml:space="preserve">of components </w:delText>
        </w:r>
      </w:del>
      <w:r>
        <w:t>adapted from the list in GEC (</w:t>
      </w:r>
      <w:hyperlink w:anchor="ref-gec2006">
        <w:r>
          <w:rPr>
            <w:rStyle w:val="Hyperlink"/>
          </w:rPr>
          <w:t>2006</w:t>
        </w:r>
      </w:hyperlink>
      <w:r>
        <w:t xml:space="preserve">) </w:t>
      </w:r>
      <w:del w:id="64" w:author="Weiwei Mo" w:date="2024-02-01T16:44:00Z">
        <w:r w:rsidDel="007F616D">
          <w:delText>which includes 20 structural items for residential buildings</w:delText>
        </w:r>
      </w:del>
      <w:r>
        <w:t xml:space="preserve">. </w:t>
      </w:r>
      <w:commentRangeStart w:id="65"/>
      <w:del w:id="66" w:author="Weiwei Mo" w:date="2024-02-02T11:52:00Z">
        <w:r w:rsidDel="004524C5">
          <w:delText>We expanded upon this list by separating certain components into distinct items when differences in materials could result in distinct unit cost or carbon footprint estimates (e.g. Subfloor vs. Finished Floor) or where it was possible based on information in the report or using our own engineering judgment to separate components to develop more specific fragility functions (e.g. bottom wall outlets vs. light switches). Ultimately our list includes 38 components for single-story structures, and 56 components for two-story structures, as some items may be found on both the first and second floor</w:delText>
        </w:r>
      </w:del>
      <w:commentRangeEnd w:id="65"/>
      <w:r w:rsidR="0068654C">
        <w:rPr>
          <w:rStyle w:val="CommentReference"/>
        </w:rPr>
        <w:commentReference w:id="65"/>
      </w:r>
      <w:del w:id="67" w:author="Weiwei Mo" w:date="2024-02-02T11:52:00Z">
        <w:r w:rsidDel="004524C5">
          <w:delText xml:space="preserve">. </w:delText>
        </w:r>
      </w:del>
      <w:r>
        <w:t>We did not include foundations or structural framing materials in our component list as we assumed these would not require replacement due to exposure to flood depth in most cases.</w:t>
      </w:r>
      <w:ins w:id="68" w:author="Weiwei Mo" w:date="2024-02-02T11:52:00Z">
        <w:r w:rsidR="002A2040">
          <w:t xml:space="preserve"> </w:t>
        </w:r>
        <w:commentRangeStart w:id="69"/>
        <w:r w:rsidR="002A2040">
          <w:t xml:space="preserve">The two component lists </w:t>
        </w:r>
        <w:r w:rsidR="00063AC3">
          <w:t xml:space="preserve">were provided in Table X. </w:t>
        </w:r>
      </w:ins>
      <w:commentRangeEnd w:id="69"/>
      <w:ins w:id="70" w:author="Weiwei Mo" w:date="2024-02-02T11:53:00Z">
        <w:r w:rsidR="00487CF4">
          <w:rPr>
            <w:rStyle w:val="CommentReference"/>
          </w:rPr>
          <w:commentReference w:id="69"/>
        </w:r>
      </w:ins>
    </w:p>
    <w:p w14:paraId="092F3FBB" w14:textId="77777777" w:rsidR="00FD3106" w:rsidRDefault="00B543BC">
      <w:pPr>
        <w:pStyle w:val="BodyText"/>
      </w:pPr>
      <w:r>
        <w:t>To model the failure of each component in response to floods, we follow the methodology outlined in Nofal et al. (</w:t>
      </w:r>
      <w:hyperlink w:anchor="ref-nofal2020a">
        <w:r>
          <w:rPr>
            <w:rStyle w:val="Hyperlink"/>
          </w:rPr>
          <w:t>2020</w:t>
        </w:r>
      </w:hyperlink>
      <w:r>
        <w:t>) to develop fragility functions for each component. A fragility function is a mathematical model that shows the probability that a component will exceed a limit state due to exposure to a stressor of a given magnitude, or intensity measure (</w:t>
      </w:r>
      <w:hyperlink w:anchor="eq-fragility">
        <w:r>
          <w:rPr>
            <w:rStyle w:val="Hyperlink"/>
          </w:rPr>
          <w:t>Equation 1</w:t>
        </w:r>
      </w:hyperlink>
      <w:r>
        <w:t>)(</w:t>
      </w:r>
      <w:proofErr w:type="spellStart"/>
      <w:r>
        <w:fldChar w:fldCharType="begin"/>
      </w:r>
      <w:r>
        <w:instrText>HYPERLINK \l "ref-saouma2021" \h</w:instrText>
      </w:r>
      <w:r>
        <w:fldChar w:fldCharType="separate"/>
      </w:r>
      <w:r>
        <w:rPr>
          <w:rStyle w:val="Hyperlink"/>
        </w:rPr>
        <w:t>Saouma</w:t>
      </w:r>
      <w:proofErr w:type="spellEnd"/>
      <w:r>
        <w:rPr>
          <w:rStyle w:val="Hyperlink"/>
        </w:rPr>
        <w:t xml:space="preserve"> and Hariri-</w:t>
      </w:r>
      <w:proofErr w:type="spellStart"/>
      <w:r>
        <w:rPr>
          <w:rStyle w:val="Hyperlink"/>
        </w:rPr>
        <w:t>Ardebili</w:t>
      </w:r>
      <w:proofErr w:type="spellEnd"/>
      <w:r>
        <w:rPr>
          <w:rStyle w:val="Hyperlink"/>
        </w:rPr>
        <w:t>, 2021, p. 610</w:t>
      </w:r>
      <w:r>
        <w:rPr>
          <w:rStyle w:val="Hyperlink"/>
        </w:rPr>
        <w:fldChar w:fldCharType="end"/>
      </w:r>
      <w:r>
        <w:t>). In the present study, the fragility function for each component shows the probability that the given component will fail and require replacement due to exposure to a flood of a given depth, and we use the triangular cumulative distribution function to represent this probability.</w:t>
      </w:r>
    </w:p>
    <w:p w14:paraId="74ACA446" w14:textId="77777777" w:rsidR="00FD3106" w:rsidRDefault="00B543BC">
      <w:pPr>
        <w:pStyle w:val="Equation"/>
      </w:pPr>
      <w:bookmarkStart w:id="71" w:name="eq-fragility"/>
      <w:commentRangeStart w:id="72"/>
      <m:oMathPara>
        <m:oMathParaPr>
          <m:jc m:val="center"/>
        </m:oMathParaPr>
        <m:oMath>
          <m:r>
            <w:rPr>
              <w:rFonts w:ascii="Cambria Math" w:hAnsi="Cambria Math"/>
            </w:rPr>
            <m:t>Fragility</m:t>
          </m:r>
          <m:r>
            <m:rPr>
              <m:sty m:val="p"/>
            </m:rPr>
            <w:rPr>
              <w:rFonts w:ascii="Cambria Math" w:hAnsi="Cambria Math"/>
            </w:rPr>
            <m:t>=</m:t>
          </m:r>
          <m:r>
            <w:rPr>
              <w:rFonts w:ascii="Cambria Math" w:hAnsi="Cambria Math"/>
            </w:rPr>
            <m:t>P</m:t>
          </m:r>
          <m:d>
            <m:dPr>
              <m:begChr m:val="["/>
              <m:endChr m:val="]"/>
              <m:ctrlPr>
                <w:rPr>
                  <w:rFonts w:ascii="Cambria Math" w:hAnsi="Cambria Math"/>
                </w:rPr>
              </m:ctrlPr>
            </m:dPr>
            <m:e>
              <m:r>
                <w:rPr>
                  <w:rFonts w:ascii="Cambria Math" w:hAnsi="Cambria Math"/>
                </w:rPr>
                <m:t>LS</m:t>
              </m:r>
              <m:r>
                <m:rPr>
                  <m:sty m:val="p"/>
                </m:rPr>
                <w:rPr>
                  <w:rFonts w:ascii="Cambria Math" w:hAnsi="Cambria Math"/>
                </w:rPr>
                <m:t>|</m:t>
              </m:r>
              <m:r>
                <w:rPr>
                  <w:rFonts w:ascii="Cambria Math" w:hAnsi="Cambria Math"/>
                </w:rPr>
                <m:t>IM</m:t>
              </m:r>
              <m:r>
                <m:rPr>
                  <m:sty m:val="p"/>
                </m:rPr>
                <w:rPr>
                  <w:rFonts w:ascii="Cambria Math" w:hAnsi="Cambria Math"/>
                </w:rPr>
                <m:t>=</m:t>
              </m:r>
              <m:r>
                <w:rPr>
                  <w:rFonts w:ascii="Cambria Math" w:hAnsi="Cambria Math"/>
                </w:rPr>
                <m:t>im</m:t>
              </m:r>
            </m:e>
          </m:d>
          <m:r>
            <w:rPr>
              <w:rFonts w:ascii="Cambria Math" w:hAnsi="Cambria Math"/>
            </w:rPr>
            <m:t>  </m:t>
          </m:r>
          <m:d>
            <m:dPr>
              <m:ctrlPr>
                <w:rPr>
                  <w:rFonts w:ascii="Cambria Math" w:hAnsi="Cambria Math"/>
                </w:rPr>
              </m:ctrlPr>
            </m:dPr>
            <m:e>
              <m:r>
                <w:rPr>
                  <w:rFonts w:ascii="Cambria Math" w:hAnsi="Cambria Math"/>
                </w:rPr>
                <m:t>1</m:t>
              </m:r>
            </m:e>
          </m:d>
          <w:bookmarkEnd w:id="71"/>
          <w:commentRangeEnd w:id="72"/>
          <m:r>
            <m:rPr>
              <m:sty m:val="p"/>
            </m:rPr>
            <w:rPr>
              <w:rStyle w:val="CommentReference"/>
            </w:rPr>
            <w:commentReference w:id="72"/>
          </m:r>
        </m:oMath>
      </m:oMathPara>
    </w:p>
    <w:p w14:paraId="1E270C3D" w14:textId="29BEC7A9" w:rsidR="00FD3106" w:rsidRDefault="00B543BC">
      <w:pPr>
        <w:pStyle w:val="FirstParagraph"/>
      </w:pPr>
      <w:r>
        <w:t>The triangular distribution is commonly used for risk modeling as it requires minimal information, taking just three parameters: the minimum, maximum, and mode (most likely value) of the model variable (in this case flood depth), and has been shown to be a suitable replacement for the more robust beta distribution (</w:t>
      </w:r>
      <w:hyperlink w:anchor="ref-johnson1997">
        <w:r>
          <w:rPr>
            <w:rStyle w:val="Hyperlink"/>
          </w:rPr>
          <w:t>Johnson, 1997</w:t>
        </w:r>
      </w:hyperlink>
      <w:r>
        <w:t xml:space="preserve">). </w:t>
      </w:r>
      <w:del w:id="73" w:author="Weiwei Mo" w:date="2024-02-02T12:06:00Z">
        <w:r w:rsidDel="009254BE">
          <w:delText xml:space="preserve">Using this distribution function, we assume that the given component will never fail when the flood depth is below the minimum value and that the component will always fail when the flood is at or above the maximum value. </w:delText>
        </w:r>
      </w:del>
      <w:r>
        <w:t xml:space="preserve">The probability that the given component will fail when the flood depth is between the minimum and maximum values is shown in </w:t>
      </w:r>
      <w:hyperlink w:anchor="eq-triangcdf">
        <w:r>
          <w:rPr>
            <w:rStyle w:val="Hyperlink"/>
          </w:rPr>
          <w:t>Equation 2</w:t>
        </w:r>
      </w:hyperlink>
      <w:r>
        <w:t>.</w:t>
      </w:r>
    </w:p>
    <w:p w14:paraId="5B0D4EE9" w14:textId="77777777" w:rsidR="00FD3106" w:rsidRDefault="00B543BC">
      <w:pPr>
        <w:pStyle w:val="Equation"/>
      </w:pPr>
      <w:bookmarkStart w:id="74" w:name="eq-triangcdf"/>
      <m:oMathPara>
        <m:oMathParaPr>
          <m:jc m:val="center"/>
        </m:oMathParaPr>
        <m:oMath>
          <m:r>
            <w:rPr>
              <w:rFonts w:ascii="Cambria Math" w:hAnsi="Cambria Math"/>
            </w:rPr>
            <m:t>P</m:t>
          </m:r>
          <m:d>
            <m:dPr>
              <m:begChr m:val="["/>
              <m:endChr m:val="]"/>
              <m:ctrlPr>
                <w:rPr>
                  <w:rFonts w:ascii="Cambria Math" w:hAnsi="Cambria Math"/>
                </w:rPr>
              </m:ctrlPr>
            </m:dPr>
            <m:e>
              <m:r>
                <w:rPr>
                  <w:rFonts w:ascii="Cambria Math" w:hAnsi="Cambria Math"/>
                </w:rPr>
                <m:t>Failure</m:t>
              </m:r>
              <m:r>
                <m:rPr>
                  <m:sty m:val="p"/>
                </m:rPr>
                <w:rPr>
                  <w:rFonts w:ascii="Cambria Math" w:hAnsi="Cambria Math"/>
                </w:rPr>
                <m:t>|</m:t>
              </m:r>
              <m:r>
                <w:rPr>
                  <w:rFonts w:ascii="Cambria Math" w:hAnsi="Cambria Math"/>
                </w:rPr>
                <m:t>Depth</m:t>
              </m:r>
              <m:r>
                <m:rPr>
                  <m:sty m:val="p"/>
                </m:rPr>
                <w:rPr>
                  <w:rFonts w:ascii="Cambria Math" w:hAnsi="Cambria Math"/>
                </w:rPr>
                <m:t>=</m:t>
              </m:r>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m:rPr>
                        <m:nor/>
                      </m:rPr>
                      <m:t xml:space="preserve">for </m:t>
                    </m:r>
                    <m:r>
                      <w:rPr>
                        <w:rFonts w:ascii="Cambria Math" w:hAnsi="Cambria Math"/>
                      </w:rPr>
                      <m:t>x</m:t>
                    </m:r>
                    <m:r>
                      <m:rPr>
                        <m:sty m:val="p"/>
                      </m:rPr>
                      <w:rPr>
                        <w:rFonts w:ascii="Cambria Math" w:hAnsi="Cambria Math"/>
                      </w:rPr>
                      <m:t>≤</m:t>
                    </m:r>
                    <m:r>
                      <w:rPr>
                        <w:rFonts w:ascii="Cambria Math" w:hAnsi="Cambria Math"/>
                      </w:rPr>
                      <m:t>a</m:t>
                    </m:r>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e>
                          <m:sup>
                            <m:r>
                              <w:rPr>
                                <w:rFonts w:ascii="Cambria Math" w:hAnsi="Cambria Math"/>
                              </w:rPr>
                              <m:t>2</m:t>
                            </m:r>
                          </m:sup>
                        </m:sSup>
                      </m:num>
                      <m:den>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a</m:t>
                            </m:r>
                          </m:e>
                        </m:d>
                      </m:den>
                    </m:f>
                  </m:e>
                  <m:e>
                    <m:r>
                      <m:rPr>
                        <m:nor/>
                      </m:rPr>
                      <m:t xml:space="preserve">for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m:t>
                    </m:r>
                    <m:r>
                      <w:rPr>
                        <w:rFonts w:ascii="Cambria Math" w:hAnsi="Cambria Math"/>
                      </w:rPr>
                      <m:t>c</m:t>
                    </m:r>
                  </m:e>
                </m:mr>
                <m:mr>
                  <m:e>
                    <m:r>
                      <w:rPr>
                        <w:rFonts w:ascii="Cambria Math" w:hAnsi="Cambria Math"/>
                      </w:rPr>
                      <m:t>1</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x</m:t>
                                </m:r>
                              </m:e>
                            </m:d>
                          </m:e>
                          <m:sup>
                            <m:r>
                              <w:rPr>
                                <w:rFonts w:ascii="Cambria Math" w:hAnsi="Cambria Math"/>
                              </w:rPr>
                              <m:t>2</m:t>
                            </m:r>
                          </m:sup>
                        </m:sSup>
                      </m:num>
                      <m:den>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e>
                        </m:d>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c</m:t>
                            </m:r>
                          </m:e>
                        </m:d>
                      </m:den>
                    </m:f>
                  </m:e>
                  <m:e>
                    <m:r>
                      <m:rPr>
                        <m:nor/>
                      </m:rPr>
                      <m:t xml:space="preserve">for </m:t>
                    </m:r>
                    <m:r>
                      <w:rPr>
                        <w:rFonts w:ascii="Cambria Math" w:hAnsi="Cambria Math"/>
                      </w:rPr>
                      <m:t>c</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1</m:t>
                    </m:r>
                  </m:e>
                  <m:e>
                    <m:r>
                      <m:rPr>
                        <m:nor/>
                      </m:rPr>
                      <m:t xml:space="preserve">for </m:t>
                    </m:r>
                    <m:r>
                      <w:rPr>
                        <w:rFonts w:ascii="Cambria Math" w:hAnsi="Cambria Math"/>
                      </w:rPr>
                      <m:t>b</m:t>
                    </m:r>
                    <m:r>
                      <m:rPr>
                        <m:sty m:val="p"/>
                      </m:rPr>
                      <w:rPr>
                        <w:rFonts w:ascii="Cambria Math" w:hAnsi="Cambria Math"/>
                      </w:rPr>
                      <m:t>≤</m:t>
                    </m:r>
                    <m:r>
                      <w:rPr>
                        <w:rFonts w:ascii="Cambria Math" w:hAnsi="Cambria Math"/>
                      </w:rPr>
                      <m:t>x</m:t>
                    </m:r>
                  </m:e>
                </m:mr>
              </m:m>
            </m:e>
          </m:d>
          <m:r>
            <w:rPr>
              <w:rFonts w:ascii="Cambria Math" w:hAnsi="Cambria Math"/>
            </w:rPr>
            <m:t>  </m:t>
          </m:r>
          <m:d>
            <m:dPr>
              <m:ctrlPr>
                <w:rPr>
                  <w:rFonts w:ascii="Cambria Math" w:hAnsi="Cambria Math"/>
                </w:rPr>
              </m:ctrlPr>
            </m:dPr>
            <m:e>
              <m:r>
                <w:rPr>
                  <w:rFonts w:ascii="Cambria Math" w:hAnsi="Cambria Math"/>
                </w:rPr>
                <m:t>2</m:t>
              </m:r>
              <w:commentRangeStart w:id="75"/>
              <w:commentRangeStart w:id="76"/>
              <w:commentRangeEnd w:id="75"/>
              <m:r>
                <m:rPr>
                  <m:sty m:val="p"/>
                </m:rPr>
                <w:rPr>
                  <w:rStyle w:val="CommentReference"/>
                </w:rPr>
                <w:commentReference w:id="75"/>
              </m:r>
              <w:commentRangeEnd w:id="76"/>
              <m:r>
                <m:rPr>
                  <m:sty m:val="p"/>
                </m:rPr>
                <w:rPr>
                  <w:rStyle w:val="CommentReference"/>
                </w:rPr>
                <w:commentReference w:id="76"/>
              </m:r>
            </m:e>
          </m:d>
        </m:oMath>
      </m:oMathPara>
      <w:bookmarkEnd w:id="74"/>
    </w:p>
    <w:p w14:paraId="289916D0" w14:textId="34B718A2" w:rsidR="00FD3106" w:rsidRDefault="00B543BC">
      <w:pPr>
        <w:pStyle w:val="FirstParagraph"/>
      </w:pPr>
      <w:r>
        <w:t xml:space="preserve">where </w:t>
      </w:r>
      <m:oMath>
        <m:r>
          <w:rPr>
            <w:rFonts w:ascii="Cambria Math" w:hAnsi="Cambria Math"/>
          </w:rPr>
          <m:t>x</m:t>
        </m:r>
      </m:oMath>
      <w:r>
        <w:t xml:space="preserve"> is the depth of flooding relative to the structure’s first floor elevation, and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the minimum, maximum, and mode, respectively. </w:t>
      </w:r>
      <w:ins w:id="77" w:author="Weiwei Mo" w:date="2024-02-02T12:19:00Z">
        <w:r w:rsidR="0055669A">
          <w:t>The a, b, c values for eac</w:t>
        </w:r>
      </w:ins>
      <w:ins w:id="78" w:author="Weiwei Mo" w:date="2024-02-02T12:20:00Z">
        <w:r w:rsidR="0055669A">
          <w:t xml:space="preserve">h component </w:t>
        </w:r>
        <w:r w:rsidR="00032A24">
          <w:t xml:space="preserve">was developed based on </w:t>
        </w:r>
      </w:ins>
      <w:ins w:id="79" w:author="Weiwei Mo" w:date="2024-02-02T12:22:00Z">
        <w:r w:rsidR="005A67E5">
          <w:t xml:space="preserve">expert </w:t>
        </w:r>
        <w:r w:rsidR="00143827">
          <w:t xml:space="preserve">panel </w:t>
        </w:r>
      </w:ins>
      <w:ins w:id="80" w:author="Weiwei Mo" w:date="2024-02-02T12:21:00Z">
        <w:r w:rsidR="0083474E">
          <w:t xml:space="preserve">narratives </w:t>
        </w:r>
      </w:ins>
      <w:ins w:id="81" w:author="Weiwei Mo" w:date="2024-02-02T12:22:00Z">
        <w:r w:rsidR="005A67E5">
          <w:t>provided in t</w:t>
        </w:r>
      </w:ins>
      <w:del w:id="82" w:author="Weiwei Mo" w:date="2024-02-02T12:22:00Z">
        <w:r w:rsidDel="005A67E5">
          <w:delText>T</w:delText>
        </w:r>
      </w:del>
      <w:r>
        <w:t xml:space="preserve">he GEC report </w:t>
      </w:r>
      <w:del w:id="83" w:author="Weiwei Mo" w:date="2024-02-02T12:22:00Z">
        <w:r w:rsidDel="005A67E5">
          <w:delText xml:space="preserve">includes a narrative of the assumptions made by the expert panel in developing their damage functions for each structural component which describes how damage will occur to each component under various flood depths </w:delText>
        </w:r>
      </w:del>
      <w:r>
        <w:t>(</w:t>
      </w:r>
      <w:hyperlink w:anchor="ref-gec2006">
        <w:r>
          <w:rPr>
            <w:rStyle w:val="Hyperlink"/>
          </w:rPr>
          <w:t>GEC, 2006, pp. A5–A6</w:t>
        </w:r>
      </w:hyperlink>
      <w:r>
        <w:t xml:space="preserve">). </w:t>
      </w:r>
      <w:del w:id="84" w:author="Weiwei Mo" w:date="2024-02-02T12:22:00Z">
        <w:r w:rsidDel="005A67E5">
          <w:delText xml:space="preserve">We determined the appropriate parameter values for each </w:delText>
        </w:r>
        <w:r w:rsidDel="005A67E5">
          <w:lastRenderedPageBreak/>
          <w:delText xml:space="preserve">component based on our interpretation of these narratives. </w:delText>
        </w:r>
      </w:del>
      <w:r>
        <w:t>For example, regarding flood damage to doors, the panel said:</w:t>
      </w:r>
    </w:p>
    <w:p w14:paraId="140CFF0F" w14:textId="77777777" w:rsidR="00FD3106" w:rsidRDefault="00B543BC">
      <w:pPr>
        <w:pStyle w:val="BlockText"/>
      </w:pPr>
      <w:r>
        <w:t xml:space="preserve">“Most doors in residential structures are hollow and are warped and destroyed between 0.0 and 1.0 foot of floodwater. Some higher quality doors can be refinished up to 1.0 foot of floodwater. Doors in commercial structures are usually of solid sturdy wood and are sealed at the top and bottom, helping to prohibit water damage. These doors would only require refinishing at 0.5 foot of floodwater. Some would require replacement </w:t>
      </w:r>
      <w:proofErr w:type="gramStart"/>
      <w:r>
        <w:t>at</w:t>
      </w:r>
      <w:proofErr w:type="gramEnd"/>
      <w:r>
        <w:t xml:space="preserve"> 1.5 feet of floodwater. All doors are totaled at 4.0 feet of floodwater. Hollow metal door frames are never a total loss.” (</w:t>
      </w:r>
      <w:hyperlink w:anchor="ref-gec2006">
        <w:r>
          <w:rPr>
            <w:rStyle w:val="Hyperlink"/>
          </w:rPr>
          <w:t>GEC, 2006</w:t>
        </w:r>
      </w:hyperlink>
      <w:r>
        <w:t>)</w:t>
      </w:r>
    </w:p>
    <w:p w14:paraId="51A19F97" w14:textId="77777777" w:rsidR="00FD3106" w:rsidRDefault="00B543BC">
      <w:pPr>
        <w:pStyle w:val="FirstParagraph"/>
      </w:pPr>
      <w:r>
        <w:t xml:space="preserve">Based on this description, we developed separate fragility functions for interior and exterior doors, assuming exterior doors are higher quality. For interior doors, we set the minimum, maximum, and most likely failure depths to </w:t>
      </w:r>
      <w:commentRangeStart w:id="85"/>
      <w:r>
        <w:t>0, 0.5, and 2 feet</w:t>
      </w:r>
      <w:commentRangeEnd w:id="85"/>
      <w:r w:rsidR="006044FD">
        <w:rPr>
          <w:rStyle w:val="CommentReference"/>
        </w:rPr>
        <w:commentReference w:id="85"/>
      </w:r>
      <w:r>
        <w:t>, respectively, and for exterior doors we set these values to 1, 2, and 4 feet, respectively. For some components, the expert panel assumes complete loss as soon as water touches them. In these cases, we parameterize the fragility function based on the range of possible heights for the component within the structure. For example, we assume wall outlets will be located between 12 and 24 inches above the floor with 12 inches being the most likely (</w:t>
      </w:r>
      <w:hyperlink w:anchor="ref-thehomedepot2023">
        <w:r>
          <w:rPr>
            <w:rStyle w:val="Hyperlink"/>
          </w:rPr>
          <w:t>The Home Depot, 2023</w:t>
        </w:r>
      </w:hyperlink>
      <w:r>
        <w:t xml:space="preserve">). </w:t>
      </w:r>
      <w:commentRangeStart w:id="86"/>
      <w:r>
        <w:t xml:space="preserve">The fragility curves for interior doors, exterior doors, and wall outlets are shown in </w:t>
      </w:r>
      <w:hyperlink w:anchor="fig-dmgfns">
        <w:r>
          <w:rPr>
            <w:rStyle w:val="Hyperlink"/>
          </w:rPr>
          <w:t>Figure 1</w:t>
        </w:r>
      </w:hyperlink>
      <w:r>
        <w:t>,</w:t>
      </w:r>
      <w:commentRangeEnd w:id="86"/>
      <w:r w:rsidR="000C1837">
        <w:rPr>
          <w:rStyle w:val="CommentReference"/>
        </w:rPr>
        <w:commentReference w:id="86"/>
      </w:r>
      <w:r>
        <w:t xml:space="preserve"> and </w:t>
      </w:r>
      <w:commentRangeStart w:id="87"/>
      <w:r>
        <w:t xml:space="preserve">the fragility function parameters for all components are shown in </w:t>
      </w:r>
      <w:hyperlink w:anchor="tbl-unit">
        <w:r>
          <w:rPr>
            <w:rStyle w:val="Hyperlink"/>
          </w:rPr>
          <w:t>Table 1</w:t>
        </w:r>
      </w:hyperlink>
      <w:r>
        <w:t>.</w:t>
      </w:r>
      <w:commentRangeEnd w:id="87"/>
      <w:r w:rsidR="007D0A32">
        <w:rPr>
          <w:rStyle w:val="CommentReference"/>
        </w:rPr>
        <w:commentReference w:id="87"/>
      </w:r>
    </w:p>
    <w:tbl>
      <w:tblPr>
        <w:tblStyle w:val="Table"/>
        <w:tblW w:w="5000" w:type="pct"/>
        <w:tblLayout w:type="fixed"/>
        <w:tblLook w:val="0000" w:firstRow="0" w:lastRow="0" w:firstColumn="0" w:lastColumn="0" w:noHBand="0" w:noVBand="0"/>
      </w:tblPr>
      <w:tblGrid>
        <w:gridCol w:w="9360"/>
      </w:tblGrid>
      <w:tr w:rsidR="00FD3106" w14:paraId="0341BB64" w14:textId="77777777">
        <w:tc>
          <w:tcPr>
            <w:tcW w:w="7920" w:type="dxa"/>
          </w:tcPr>
          <w:p w14:paraId="40744616" w14:textId="77777777" w:rsidR="00FD3106" w:rsidRDefault="00B543BC">
            <w:pPr>
              <w:pStyle w:val="Compact"/>
              <w:jc w:val="center"/>
            </w:pPr>
            <w:bookmarkStart w:id="88" w:name="fig-dmgfns"/>
            <w:commentRangeStart w:id="89"/>
            <w:r>
              <w:rPr>
                <w:noProof/>
              </w:rPr>
              <w:drawing>
                <wp:inline distT="0" distB="0" distL="0" distR="0" wp14:anchorId="506925FA" wp14:editId="6CE2CC86">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anuscript_files/figure-docx/fig-dmgfn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7B198DA" w14:textId="77777777" w:rsidR="00FD3106" w:rsidRDefault="00B543BC">
            <w:pPr>
              <w:pStyle w:val="ImageCaption"/>
              <w:spacing w:before="200"/>
            </w:pPr>
            <w:r>
              <w:t>Figure 1: Plot of fragility curves developed for interior doors, exterior doors, and wall outlets.</w:t>
            </w:r>
            <w:commentRangeEnd w:id="89"/>
            <w:r w:rsidR="00114A25">
              <w:rPr>
                <w:rStyle w:val="CommentReference"/>
                <w:i w:val="0"/>
              </w:rPr>
              <w:commentReference w:id="89"/>
            </w:r>
          </w:p>
        </w:tc>
        <w:bookmarkEnd w:id="88"/>
      </w:tr>
    </w:tbl>
    <w:p w14:paraId="0BBE96CA" w14:textId="77777777" w:rsidR="00FD3106" w:rsidRDefault="00B543BC">
      <w:pPr>
        <w:pStyle w:val="BodyText"/>
      </w:pPr>
      <w:commentRangeStart w:id="90"/>
      <w:r>
        <w:t>We were unable to define fragility functions for some of the components in our list, namely sheetrock/drywall, wall insulation, exterior wall sheathing, roof sheathing, and facade. These components cannot be represented as discrete items that fail entirely at a given flood depth. Rather, the quantity of these components to be replaced depends on the proportion of the total quantity inundated. Following Matthews et al. (</w:t>
      </w:r>
      <w:hyperlink w:anchor="ref-matthews2021">
        <w:r>
          <w:rPr>
            <w:rStyle w:val="Hyperlink"/>
          </w:rPr>
          <w:t>2021</w:t>
        </w:r>
      </w:hyperlink>
      <w:r>
        <w:t>), which also relied on the GEC (</w:t>
      </w:r>
      <w:hyperlink w:anchor="ref-gec2006">
        <w:r>
          <w:rPr>
            <w:rStyle w:val="Hyperlink"/>
          </w:rPr>
          <w:t>2006</w:t>
        </w:r>
      </w:hyperlink>
      <w:r>
        <w:t xml:space="preserve">) </w:t>
      </w:r>
      <w:r>
        <w:lastRenderedPageBreak/>
        <w:t xml:space="preserve">component list in their analysis, we assume that the quantity of sheathing material to be replaced will be equal to the inundated quantity. We also used this damage function for the </w:t>
      </w:r>
      <w:proofErr w:type="gramStart"/>
      <w:r>
        <w:t>facade,</w:t>
      </w:r>
      <w:proofErr w:type="gramEnd"/>
      <w:r>
        <w:t xml:space="preserve"> however, we assume that facades of brick veneer or vinyl or polypropylene siding would not require replacement due to flooding. </w:t>
      </w:r>
      <w:commentRangeStart w:id="91"/>
      <w:commentRangeStart w:id="92"/>
      <w:r>
        <w:t xml:space="preserve">Rather than develop separate damage functions for each material option in this step, we simply assume that the replacement cost and associated GHG emissions for these material choices are zero in the analysis described in </w:t>
      </w:r>
      <w:hyperlink w:anchor="sec-cost-ghg">
        <w:r>
          <w:rPr>
            <w:rStyle w:val="Hyperlink"/>
          </w:rPr>
          <w:t>Section 2.2</w:t>
        </w:r>
      </w:hyperlink>
      <w:r>
        <w:t xml:space="preserve">. </w:t>
      </w:r>
      <w:commentRangeEnd w:id="91"/>
      <w:r w:rsidR="001261F9">
        <w:rPr>
          <w:rStyle w:val="CommentReference"/>
        </w:rPr>
        <w:commentReference w:id="91"/>
      </w:r>
      <w:commentRangeEnd w:id="92"/>
      <w:r w:rsidR="00113B3C">
        <w:rPr>
          <w:rStyle w:val="CommentReference"/>
        </w:rPr>
        <w:commentReference w:id="92"/>
      </w:r>
      <w:r>
        <w:t>For sheetrock/drywall and wall insulation, we assume that any material inundated will be replaced, however, based on the narrative in GEC (</w:t>
      </w:r>
      <w:hyperlink w:anchor="ref-gec2006">
        <w:r>
          <w:rPr>
            <w:rStyle w:val="Hyperlink"/>
          </w:rPr>
          <w:t>2006</w:t>
        </w:r>
      </w:hyperlink>
      <w:r>
        <w:t>) we assume that the entire component will be replaced when the flood depth reaches half-way up the wall.</w:t>
      </w:r>
      <w:commentRangeEnd w:id="90"/>
      <w:r w:rsidR="00765DDC">
        <w:rPr>
          <w:rStyle w:val="CommentReference"/>
        </w:rPr>
        <w:commentReference w:id="90"/>
      </w:r>
    </w:p>
    <w:p w14:paraId="29AB845A" w14:textId="77777777" w:rsidR="00FD3106" w:rsidRDefault="00B543BC">
      <w:pPr>
        <w:pStyle w:val="Heading2"/>
      </w:pPr>
      <w:bookmarkStart w:id="93" w:name="sec-cost-ghg"/>
      <w:bookmarkEnd w:id="42"/>
      <w:r>
        <w:t>2.2 Component Cost and Greenhouse Gas Emission Analysis</w:t>
      </w:r>
    </w:p>
    <w:p w14:paraId="3401274F" w14:textId="77777777" w:rsidR="00FD3106" w:rsidRDefault="00B543BC">
      <w:pPr>
        <w:pStyle w:val="FirstParagraph"/>
      </w:pPr>
      <w:commentRangeStart w:id="94"/>
      <w:r>
        <w:rPr>
          <w:b/>
          <w:bCs/>
        </w:rPr>
        <w:t xml:space="preserve">Weiwei, for some items I was not able to collect multiple cost estimates. Right now, the model assumes no variability in the replacement cost for these items. I am wondering if it would make sense for these items to assume this price represents the median replacement </w:t>
      </w:r>
      <w:proofErr w:type="gramStart"/>
      <w:r>
        <w:rPr>
          <w:b/>
          <w:bCs/>
        </w:rPr>
        <w:t>costs, and</w:t>
      </w:r>
      <w:proofErr w:type="gramEnd"/>
      <w:r>
        <w:rPr>
          <w:b/>
          <w:bCs/>
        </w:rPr>
        <w:t xml:space="preserve"> set the minimum and maximum values to be +/-10% (or some other percentage). I could implement this change in under ten minutes.</w:t>
      </w:r>
      <w:commentRangeEnd w:id="94"/>
      <w:r w:rsidR="00AA3245">
        <w:rPr>
          <w:rStyle w:val="CommentReference"/>
        </w:rPr>
        <w:commentReference w:id="94"/>
      </w:r>
    </w:p>
    <w:p w14:paraId="2B4DDC40" w14:textId="7014ACA9" w:rsidR="00FD3106" w:rsidRDefault="00B543BC">
      <w:pPr>
        <w:pStyle w:val="BodyText"/>
      </w:pPr>
      <w:r>
        <w:t xml:space="preserve">Once we developed the model to estimate the failure of each structural component, the next step was to assess the impact associated with these failures. </w:t>
      </w:r>
      <w:commentRangeStart w:id="95"/>
      <w:r>
        <w:t xml:space="preserve">For each component, we collected unit replacement costs and life cycle GHG emissions estimates, considering multiple material options where possible. </w:t>
      </w:r>
      <w:commentRangeEnd w:id="95"/>
      <w:r w:rsidR="00D20FB1">
        <w:rPr>
          <w:rStyle w:val="CommentReference"/>
        </w:rPr>
        <w:commentReference w:id="95"/>
      </w:r>
      <w:commentRangeStart w:id="96"/>
      <w:r>
        <w:t>We used Building Construction Cost Data from RS Means (</w:t>
      </w:r>
      <w:hyperlink w:anchor="ref-doheny2021">
        <w:r>
          <w:rPr>
            <w:rStyle w:val="Hyperlink"/>
          </w:rPr>
          <w:t>Doheny, 2021a</w:t>
        </w:r>
      </w:hyperlink>
      <w:r>
        <w:t>) to estimate the replacement cost for each component. We gathered life cycle GHG estimates primarily from the National Institute of Standards and Technology (NIST) Building for Environmental and Economic Sustainability (BEES) LCA database (</w:t>
      </w:r>
      <w:hyperlink w:anchor="ref-nist2023">
        <w:r>
          <w:rPr>
            <w:rStyle w:val="Hyperlink"/>
          </w:rPr>
          <w:t>NIST, 2023</w:t>
        </w:r>
      </w:hyperlink>
      <w:r>
        <w:t xml:space="preserve">) and from the </w:t>
      </w:r>
      <w:proofErr w:type="spellStart"/>
      <w:r>
        <w:t>Ecoinvent</w:t>
      </w:r>
      <w:proofErr w:type="spellEnd"/>
      <w:r>
        <w:t xml:space="preserve"> database version 3.9.1 (</w:t>
      </w:r>
      <w:proofErr w:type="spellStart"/>
      <w:r>
        <w:fldChar w:fldCharType="begin"/>
      </w:r>
      <w:r>
        <w:instrText>HYPERLINK \l "ref-ecoinvent2023" \h</w:instrText>
      </w:r>
      <w:r>
        <w:fldChar w:fldCharType="separate"/>
      </w:r>
      <w:r>
        <w:rPr>
          <w:rStyle w:val="Hyperlink"/>
        </w:rPr>
        <w:t>ecoinvent</w:t>
      </w:r>
      <w:proofErr w:type="spellEnd"/>
      <w:r>
        <w:rPr>
          <w:rStyle w:val="Hyperlink"/>
        </w:rPr>
        <w:t>, 2023</w:t>
      </w:r>
      <w:r>
        <w:rPr>
          <w:rStyle w:val="Hyperlink"/>
        </w:rPr>
        <w:fldChar w:fldCharType="end"/>
      </w:r>
      <w:r>
        <w:t xml:space="preserve">; </w:t>
      </w:r>
      <w:hyperlink w:anchor="ref-wernet2016">
        <w:r>
          <w:rPr>
            <w:rStyle w:val="Hyperlink"/>
          </w:rPr>
          <w:t>Wernet et al., 2016</w:t>
        </w:r>
      </w:hyperlink>
      <w:r>
        <w:t>) when estimate</w:t>
      </w:r>
      <w:ins w:id="97" w:author="Weiwei Mo" w:date="2024-02-02T12:38:00Z">
        <w:r w:rsidR="00383C71">
          <w:t>s</w:t>
        </w:r>
      </w:ins>
      <w:r>
        <w:t xml:space="preserve"> were not available from BEES. We relied on estimates from the literature for the GHG emissions associated with countertops (</w:t>
      </w:r>
      <w:hyperlink w:anchor="ref-adhikari2022">
        <w:r>
          <w:rPr>
            <w:rStyle w:val="Hyperlink"/>
          </w:rPr>
          <w:t>Adhikari et al., 2022</w:t>
        </w:r>
      </w:hyperlink>
      <w:r>
        <w:t xml:space="preserve">; </w:t>
      </w:r>
      <w:hyperlink w:anchor="ref-silva2021">
        <w:r>
          <w:rPr>
            <w:rStyle w:val="Hyperlink"/>
          </w:rPr>
          <w:t>Silva et al., 2021</w:t>
        </w:r>
      </w:hyperlink>
      <w:r>
        <w:t>) and water heaters (</w:t>
      </w:r>
      <w:proofErr w:type="spellStart"/>
      <w:r>
        <w:fldChar w:fldCharType="begin"/>
      </w:r>
      <w:r>
        <w:instrText>HYPERLINK \l "ref-raluy2020" \h</w:instrText>
      </w:r>
      <w:r>
        <w:fldChar w:fldCharType="separate"/>
      </w:r>
      <w:r>
        <w:rPr>
          <w:rStyle w:val="Hyperlink"/>
        </w:rPr>
        <w:t>Raluy</w:t>
      </w:r>
      <w:proofErr w:type="spellEnd"/>
      <w:r>
        <w:rPr>
          <w:rStyle w:val="Hyperlink"/>
        </w:rPr>
        <w:t xml:space="preserve"> and Dias, 2020</w:t>
      </w:r>
      <w:r>
        <w:rPr>
          <w:rStyle w:val="Hyperlink"/>
        </w:rPr>
        <w:fldChar w:fldCharType="end"/>
      </w:r>
      <w:r>
        <w:t xml:space="preserve">) as we were not able to find the appropriate data from BEES or </w:t>
      </w:r>
      <w:proofErr w:type="spellStart"/>
      <w:r>
        <w:t>Ecoinvent</w:t>
      </w:r>
      <w:proofErr w:type="spellEnd"/>
      <w:r>
        <w:t>. For the same reason, we calculated the GHG emissions associated with water heaters based on our unit price data using the U.S. EPA’s Environmentally Extended Input-Output (USEEIO) model v.2.1 (</w:t>
      </w:r>
      <w:hyperlink w:anchor="ref-ingwersen2022">
        <w:r>
          <w:rPr>
            <w:rStyle w:val="Hyperlink"/>
          </w:rPr>
          <w:t>Ingwersen et al., 2022</w:t>
        </w:r>
      </w:hyperlink>
      <w:r>
        <w:t xml:space="preserve">) and the </w:t>
      </w:r>
      <w:proofErr w:type="spellStart"/>
      <w:r>
        <w:rPr>
          <w:rStyle w:val="VerbatimChar"/>
        </w:rPr>
        <w:t>useeior</w:t>
      </w:r>
      <w:proofErr w:type="spellEnd"/>
      <w:r>
        <w:t xml:space="preserve"> package (</w:t>
      </w:r>
      <w:hyperlink w:anchor="ref-li2022">
        <w:r>
          <w:rPr>
            <w:rStyle w:val="Hyperlink"/>
          </w:rPr>
          <w:t>Li et al., 2022</w:t>
        </w:r>
      </w:hyperlink>
      <w:r>
        <w:t>) for the R statistical programming language (</w:t>
      </w:r>
      <w:hyperlink w:anchor="ref-rcoreteam2023">
        <w:r>
          <w:rPr>
            <w:rStyle w:val="Hyperlink"/>
          </w:rPr>
          <w:t>R Core Team, 2023</w:t>
        </w:r>
      </w:hyperlink>
      <w:r>
        <w:t xml:space="preserve">), classifying water heaters under the industry code for wiring device manufacturing. Unit replacement cost and GHG estimates for each component are shown in </w:t>
      </w:r>
      <w:hyperlink w:anchor="tbl-unit">
        <w:r>
          <w:rPr>
            <w:rStyle w:val="Hyperlink"/>
          </w:rPr>
          <w:t>Table 1</w:t>
        </w:r>
      </w:hyperlink>
      <w:r>
        <w:t>.</w:t>
      </w:r>
      <w:commentRangeEnd w:id="96"/>
      <w:r w:rsidR="00E277E2">
        <w:rPr>
          <w:rStyle w:val="CommentReference"/>
        </w:rPr>
        <w:commentReference w:id="96"/>
      </w:r>
    </w:p>
    <w:p w14:paraId="65075D93" w14:textId="77777777" w:rsidR="00FD3106" w:rsidRDefault="00B543BC">
      <w:pPr>
        <w:pStyle w:val="BodyText"/>
      </w:pPr>
      <w:r>
        <w:t>We used the TRACI 2.1 impact methodology to calculate the global warming potential of the GHG emissions in terms of kgCO</w:t>
      </w:r>
      <w:r>
        <w:rPr>
          <w:vertAlign w:val="subscript"/>
        </w:rPr>
        <w:t>2</w:t>
      </w:r>
      <w:r>
        <w:t xml:space="preserve"> equivalents. We then multiplied this value by the social cost of GHG emissions, estimated by the U.S. Environmental Protection Agency</w:t>
      </w:r>
      <w:r>
        <w:rPr>
          <w:rStyle w:val="FootnoteReference"/>
        </w:rPr>
        <w:footnoteReference w:id="2"/>
      </w:r>
      <w:r>
        <w:t xml:space="preserve"> to be $190 per 1000kg, to estimate the impact of the GHG emission in monetary terms allowing us to compare them to the replacement cost estimates and develop emission-based damage functions which can be incorporated into monetary cost-benefit analyses typical for FRM projects.</w:t>
      </w:r>
    </w:p>
    <w:p w14:paraId="669DBC2F" w14:textId="77777777" w:rsidR="00FD3106" w:rsidRDefault="00B543BC">
      <w:pPr>
        <w:pStyle w:val="BodyText"/>
      </w:pPr>
      <w:commentRangeStart w:id="98"/>
      <w:r>
        <w:rPr>
          <w:b/>
          <w:bCs/>
        </w:rPr>
        <w:t>TODO: add fragility parameters to table, show cost and co2 estimates as min, max, mode as discussed with Weiwei.</w:t>
      </w:r>
      <w:commentRangeEnd w:id="98"/>
      <w:r w:rsidR="001E30B3">
        <w:rPr>
          <w:rStyle w:val="CommentReference"/>
        </w:rPr>
        <w:commentReference w:id="98"/>
      </w:r>
    </w:p>
    <w:tbl>
      <w:tblPr>
        <w:tblStyle w:val="Table"/>
        <w:tblW w:w="5000" w:type="pct"/>
        <w:tblLayout w:type="fixed"/>
        <w:tblLook w:val="0000" w:firstRow="0" w:lastRow="0" w:firstColumn="0" w:lastColumn="0" w:noHBand="0" w:noVBand="0"/>
      </w:tblPr>
      <w:tblGrid>
        <w:gridCol w:w="9360"/>
      </w:tblGrid>
      <w:tr w:rsidR="00FD3106" w14:paraId="7E364BF6" w14:textId="77777777">
        <w:tc>
          <w:tcPr>
            <w:tcW w:w="7920" w:type="dxa"/>
          </w:tcPr>
          <w:p w14:paraId="4C494F42" w14:textId="77777777" w:rsidR="00FD3106" w:rsidRDefault="00B543BC">
            <w:pPr>
              <w:pStyle w:val="ImageCaption"/>
              <w:spacing w:before="200"/>
            </w:pPr>
            <w:bookmarkStart w:id="99" w:name="tbl-unit"/>
            <w:r>
              <w:lastRenderedPageBreak/>
              <w:t>Table 1: Mean and standard deviations of unit costs and GHG emissions for structure components</w:t>
            </w:r>
          </w:p>
          <w:tbl>
            <w:tblPr>
              <w:tblStyle w:val="Table"/>
              <w:tblW w:w="8930" w:type="dxa"/>
              <w:tblLayout w:type="fixed"/>
              <w:tblLook w:val="0020" w:firstRow="1" w:lastRow="0" w:firstColumn="0" w:lastColumn="0" w:noHBand="0" w:noVBand="0"/>
              <w:tblPrChange w:id="100" w:author="Weiwei Mo" w:date="2024-02-02T12:42:00Z">
                <w:tblPr>
                  <w:tblStyle w:val="Table"/>
                  <w:tblW w:w="9900" w:type="dxa"/>
                  <w:tblLayout w:type="fixed"/>
                  <w:tblLook w:val="0020" w:firstRow="1" w:lastRow="0" w:firstColumn="0" w:lastColumn="0" w:noHBand="0" w:noVBand="0"/>
                </w:tblPr>
              </w:tblPrChange>
            </w:tblPr>
            <w:tblGrid>
              <w:gridCol w:w="1353"/>
              <w:gridCol w:w="1353"/>
              <w:gridCol w:w="1353"/>
              <w:gridCol w:w="539"/>
              <w:gridCol w:w="2762"/>
              <w:gridCol w:w="1570"/>
              <w:tblGridChange w:id="101">
                <w:tblGrid>
                  <w:gridCol w:w="1980"/>
                  <w:gridCol w:w="1980"/>
                  <w:gridCol w:w="1980"/>
                  <w:gridCol w:w="790"/>
                  <w:gridCol w:w="3170"/>
                  <w:gridCol w:w="3170"/>
                </w:tblGrid>
              </w:tblGridChange>
            </w:tblGrid>
            <w:tr w:rsidR="009C591D" w14:paraId="6FDDEEBF" w14:textId="7F003B76" w:rsidTr="009C591D">
              <w:trPr>
                <w:cnfStyle w:val="100000000000" w:firstRow="1" w:lastRow="0" w:firstColumn="0" w:lastColumn="0" w:oddVBand="0" w:evenVBand="0" w:oddHBand="0" w:evenHBand="0" w:firstRowFirstColumn="0" w:firstRowLastColumn="0" w:lastRowFirstColumn="0" w:lastRowLastColumn="0"/>
                <w:trHeight w:val="293"/>
                <w:tblHeader/>
                <w:trPrChange w:id="102" w:author="Weiwei Mo" w:date="2024-02-02T12:42:00Z">
                  <w:trPr>
                    <w:tblHeader/>
                  </w:trPr>
                </w:trPrChange>
              </w:trPr>
              <w:tc>
                <w:tcPr>
                  <w:tcW w:w="1353" w:type="dxa"/>
                  <w:tcPrChange w:id="103" w:author="Weiwei Mo" w:date="2024-02-02T12:42:00Z">
                    <w:tcPr>
                      <w:tcW w:w="1980" w:type="dxa"/>
                    </w:tcPr>
                  </w:tcPrChange>
                </w:tcPr>
                <w:p w14:paraId="33727E4E" w14:textId="77777777" w:rsidR="009C591D" w:rsidRDefault="009C591D">
                  <w:pPr>
                    <w:pStyle w:val="Compact"/>
                    <w:jc w:val="center"/>
                    <w:cnfStyle w:val="100000000000" w:firstRow="1" w:lastRow="0" w:firstColumn="0" w:lastColumn="0" w:oddVBand="0" w:evenVBand="0" w:oddHBand="0" w:evenHBand="0" w:firstRowFirstColumn="0" w:firstRowLastColumn="0" w:lastRowFirstColumn="0" w:lastRowLastColumn="0"/>
                  </w:pPr>
                  <w:commentRangeStart w:id="104"/>
                  <w:commentRangeStart w:id="105"/>
                  <w:r>
                    <w:t>Component</w:t>
                  </w:r>
                  <w:commentRangeEnd w:id="104"/>
                  <w:r w:rsidR="001951C8">
                    <w:rPr>
                      <w:rStyle w:val="CommentReference"/>
                    </w:rPr>
                    <w:commentReference w:id="104"/>
                  </w:r>
                  <w:commentRangeEnd w:id="105"/>
                  <w:r w:rsidR="00BC085F">
                    <w:rPr>
                      <w:rStyle w:val="CommentReference"/>
                    </w:rPr>
                    <w:commentReference w:id="105"/>
                  </w:r>
                </w:p>
              </w:tc>
              <w:tc>
                <w:tcPr>
                  <w:tcW w:w="1353" w:type="dxa"/>
                  <w:tcPrChange w:id="106" w:author="Weiwei Mo" w:date="2024-02-02T12:42:00Z">
                    <w:tcPr>
                      <w:tcW w:w="1980" w:type="dxa"/>
                    </w:tcPr>
                  </w:tcPrChange>
                </w:tcPr>
                <w:p w14:paraId="4A643C52" w14:textId="77777777" w:rsidR="009C591D" w:rsidRDefault="009C591D">
                  <w:pPr>
                    <w:pStyle w:val="Compact"/>
                    <w:jc w:val="center"/>
                    <w:cnfStyle w:val="100000000000" w:firstRow="1" w:lastRow="0" w:firstColumn="0" w:lastColumn="0" w:oddVBand="0" w:evenVBand="0" w:oddHBand="0" w:evenHBand="0" w:firstRowFirstColumn="0" w:firstRowLastColumn="0" w:lastRowFirstColumn="0" w:lastRowLastColumn="0"/>
                  </w:pPr>
                  <w:r>
                    <w:t>Unit</w:t>
                  </w:r>
                </w:p>
              </w:tc>
              <w:tc>
                <w:tcPr>
                  <w:tcW w:w="1353" w:type="dxa"/>
                  <w:tcPrChange w:id="107" w:author="Weiwei Mo" w:date="2024-02-02T12:42:00Z">
                    <w:tcPr>
                      <w:tcW w:w="1980" w:type="dxa"/>
                    </w:tcPr>
                  </w:tcPrChange>
                </w:tcPr>
                <w:p w14:paraId="026AE24C" w14:textId="77777777" w:rsidR="009C591D" w:rsidRDefault="009C591D">
                  <w:pPr>
                    <w:pStyle w:val="Compact"/>
                    <w:jc w:val="center"/>
                    <w:cnfStyle w:val="100000000000" w:firstRow="1" w:lastRow="0" w:firstColumn="0" w:lastColumn="0" w:oddVBand="0" w:evenVBand="0" w:oddHBand="0" w:evenHBand="0" w:firstRowFirstColumn="0" w:firstRowLastColumn="0" w:lastRowFirstColumn="0" w:lastRowLastColumn="0"/>
                  </w:pPr>
                  <w:r>
                    <w:t>Unit Cost Mean (SD)</w:t>
                  </w:r>
                </w:p>
              </w:tc>
              <w:tc>
                <w:tcPr>
                  <w:tcW w:w="539" w:type="dxa"/>
                  <w:tcPrChange w:id="108" w:author="Weiwei Mo" w:date="2024-02-02T12:42:00Z">
                    <w:tcPr>
                      <w:tcW w:w="790" w:type="dxa"/>
                    </w:tcPr>
                  </w:tcPrChange>
                </w:tcPr>
                <w:p w14:paraId="61FA163E" w14:textId="2DED112D" w:rsidR="009C591D" w:rsidRDefault="009C591D">
                  <w:pPr>
                    <w:pStyle w:val="Compact"/>
                    <w:jc w:val="center"/>
                    <w:cnfStyle w:val="100000000000" w:firstRow="1" w:lastRow="0" w:firstColumn="0" w:lastColumn="0" w:oddVBand="0" w:evenVBand="0" w:oddHBand="0" w:evenHBand="0" w:firstRowFirstColumn="0" w:firstRowLastColumn="0" w:lastRowFirstColumn="0" w:lastRowLastColumn="0"/>
                  </w:pPr>
                  <w:commentRangeStart w:id="109"/>
                  <w:commentRangeStart w:id="110"/>
                  <w:commentRangeStart w:id="111"/>
                  <w:ins w:id="112" w:author="Weiwei Mo" w:date="2024-02-02T12:41:00Z">
                    <w:r>
                      <w:t>Ref</w:t>
                    </w:r>
                  </w:ins>
                  <w:commentRangeEnd w:id="109"/>
                  <w:ins w:id="113" w:author="Weiwei Mo" w:date="2024-02-02T12:42:00Z">
                    <w:r w:rsidR="006070E5">
                      <w:rPr>
                        <w:rStyle w:val="CommentReference"/>
                      </w:rPr>
                      <w:commentReference w:id="109"/>
                    </w:r>
                  </w:ins>
                  <w:commentRangeEnd w:id="110"/>
                  <w:r w:rsidR="00BC085F">
                    <w:rPr>
                      <w:rStyle w:val="CommentReference"/>
                    </w:rPr>
                    <w:commentReference w:id="110"/>
                  </w:r>
                  <w:commentRangeEnd w:id="111"/>
                  <w:r w:rsidR="004B51C3">
                    <w:rPr>
                      <w:rStyle w:val="CommentReference"/>
                    </w:rPr>
                    <w:commentReference w:id="111"/>
                  </w:r>
                </w:p>
              </w:tc>
              <w:tc>
                <w:tcPr>
                  <w:tcW w:w="2762" w:type="dxa"/>
                  <w:tcPrChange w:id="114" w:author="Weiwei Mo" w:date="2024-02-02T12:42:00Z">
                    <w:tcPr>
                      <w:tcW w:w="3170" w:type="dxa"/>
                    </w:tcPr>
                  </w:tcPrChange>
                </w:tcPr>
                <w:p w14:paraId="59781C2E" w14:textId="19B57945" w:rsidR="009C591D" w:rsidRDefault="009C591D">
                  <w:pPr>
                    <w:pStyle w:val="Compact"/>
                    <w:jc w:val="center"/>
                    <w:cnfStyle w:val="100000000000" w:firstRow="1" w:lastRow="0" w:firstColumn="0" w:lastColumn="0" w:oddVBand="0" w:evenVBand="0" w:oddHBand="0" w:evenHBand="0" w:firstRowFirstColumn="0" w:firstRowLastColumn="0" w:lastRowFirstColumn="0" w:lastRowLastColumn="0"/>
                  </w:pPr>
                  <w:r>
                    <w:t>Unit CO</w:t>
                  </w:r>
                  <w:r>
                    <w:rPr>
                      <w:vertAlign w:val="subscript"/>
                    </w:rPr>
                    <w:t>2eq</w:t>
                  </w:r>
                  <w:r>
                    <w:t xml:space="preserve"> Mean (SD)</w:t>
                  </w:r>
                </w:p>
              </w:tc>
              <w:tc>
                <w:tcPr>
                  <w:tcW w:w="1570" w:type="dxa"/>
                  <w:tcPrChange w:id="115" w:author="Weiwei Mo" w:date="2024-02-02T12:42:00Z">
                    <w:tcPr>
                      <w:tcW w:w="3170" w:type="dxa"/>
                    </w:tcPr>
                  </w:tcPrChange>
                </w:tcPr>
                <w:p w14:paraId="46F61AFF" w14:textId="4699F927" w:rsidR="009C591D" w:rsidRDefault="009C591D">
                  <w:pPr>
                    <w:pStyle w:val="Compact"/>
                    <w:jc w:val="center"/>
                    <w:cnfStyle w:val="100000000000" w:firstRow="1" w:lastRow="0" w:firstColumn="0" w:lastColumn="0" w:oddVBand="0" w:evenVBand="0" w:oddHBand="0" w:evenHBand="0" w:firstRowFirstColumn="0" w:firstRowLastColumn="0" w:lastRowFirstColumn="0" w:lastRowLastColumn="0"/>
                  </w:pPr>
                  <w:ins w:id="116" w:author="Weiwei Mo" w:date="2024-02-02T12:42:00Z">
                    <w:r>
                      <w:t>Ref</w:t>
                    </w:r>
                  </w:ins>
                </w:p>
              </w:tc>
            </w:tr>
            <w:tr w:rsidR="009C591D" w14:paraId="6B70DEC8" w14:textId="76A3DD6B" w:rsidTr="009C591D">
              <w:trPr>
                <w:trHeight w:val="293"/>
              </w:trPr>
              <w:tc>
                <w:tcPr>
                  <w:tcW w:w="1353" w:type="dxa"/>
                  <w:tcPrChange w:id="117" w:author="Weiwei Mo" w:date="2024-02-02T12:42:00Z">
                    <w:tcPr>
                      <w:tcW w:w="1980" w:type="dxa"/>
                    </w:tcPr>
                  </w:tcPrChange>
                </w:tcPr>
                <w:p w14:paraId="301D04A8" w14:textId="77777777" w:rsidR="009C591D" w:rsidRDefault="009C591D">
                  <w:pPr>
                    <w:pStyle w:val="Compact"/>
                    <w:jc w:val="center"/>
                  </w:pPr>
                  <w:r>
                    <w:t>Underfloor Insulation</w:t>
                  </w:r>
                </w:p>
              </w:tc>
              <w:tc>
                <w:tcPr>
                  <w:tcW w:w="1353" w:type="dxa"/>
                  <w:tcPrChange w:id="118" w:author="Weiwei Mo" w:date="2024-02-02T12:42:00Z">
                    <w:tcPr>
                      <w:tcW w:w="1980" w:type="dxa"/>
                    </w:tcPr>
                  </w:tcPrChange>
                </w:tcPr>
                <w:p w14:paraId="644870D4" w14:textId="77777777" w:rsidR="009C591D" w:rsidRDefault="009C591D">
                  <w:pPr>
                    <w:pStyle w:val="Compact"/>
                    <w:jc w:val="center"/>
                  </w:pPr>
                  <w:proofErr w:type="spellStart"/>
                  <w:r>
                    <w:t>sqft</w:t>
                  </w:r>
                  <w:proofErr w:type="spellEnd"/>
                </w:p>
              </w:tc>
              <w:tc>
                <w:tcPr>
                  <w:tcW w:w="1353" w:type="dxa"/>
                  <w:tcPrChange w:id="119" w:author="Weiwei Mo" w:date="2024-02-02T12:42:00Z">
                    <w:tcPr>
                      <w:tcW w:w="1980" w:type="dxa"/>
                    </w:tcPr>
                  </w:tcPrChange>
                </w:tcPr>
                <w:p w14:paraId="4A1D6003" w14:textId="77777777" w:rsidR="009C591D" w:rsidRDefault="009C591D">
                  <w:pPr>
                    <w:pStyle w:val="Compact"/>
                    <w:jc w:val="center"/>
                  </w:pPr>
                  <w:r>
                    <w:t>$2.35 ($0.95)</w:t>
                  </w:r>
                </w:p>
              </w:tc>
              <w:tc>
                <w:tcPr>
                  <w:tcW w:w="539" w:type="dxa"/>
                  <w:tcPrChange w:id="120" w:author="Weiwei Mo" w:date="2024-02-02T12:42:00Z">
                    <w:tcPr>
                      <w:tcW w:w="790" w:type="dxa"/>
                    </w:tcPr>
                  </w:tcPrChange>
                </w:tcPr>
                <w:p w14:paraId="4A7DC4FC" w14:textId="77777777" w:rsidR="009C591D" w:rsidRDefault="009C591D">
                  <w:pPr>
                    <w:pStyle w:val="Compact"/>
                    <w:jc w:val="center"/>
                  </w:pPr>
                </w:p>
              </w:tc>
              <w:tc>
                <w:tcPr>
                  <w:tcW w:w="2762" w:type="dxa"/>
                  <w:tcPrChange w:id="121" w:author="Weiwei Mo" w:date="2024-02-02T12:42:00Z">
                    <w:tcPr>
                      <w:tcW w:w="3170" w:type="dxa"/>
                    </w:tcPr>
                  </w:tcPrChange>
                </w:tcPr>
                <w:p w14:paraId="63F93B9D" w14:textId="1A97BEC1" w:rsidR="009C591D" w:rsidRDefault="009C591D">
                  <w:pPr>
                    <w:pStyle w:val="Compact"/>
                    <w:jc w:val="center"/>
                  </w:pPr>
                  <w:r>
                    <w:t>0.51 (0.26)</w:t>
                  </w:r>
                </w:p>
              </w:tc>
              <w:tc>
                <w:tcPr>
                  <w:tcW w:w="1570" w:type="dxa"/>
                  <w:tcPrChange w:id="122" w:author="Weiwei Mo" w:date="2024-02-02T12:42:00Z">
                    <w:tcPr>
                      <w:tcW w:w="3170" w:type="dxa"/>
                    </w:tcPr>
                  </w:tcPrChange>
                </w:tcPr>
                <w:p w14:paraId="07723BAC" w14:textId="77777777" w:rsidR="009C591D" w:rsidRDefault="009C591D">
                  <w:pPr>
                    <w:pStyle w:val="Compact"/>
                    <w:jc w:val="center"/>
                  </w:pPr>
                </w:p>
              </w:tc>
            </w:tr>
            <w:tr w:rsidR="009C591D" w14:paraId="227F3A0B" w14:textId="7B0F0157" w:rsidTr="009C591D">
              <w:trPr>
                <w:trHeight w:val="303"/>
              </w:trPr>
              <w:tc>
                <w:tcPr>
                  <w:tcW w:w="1353" w:type="dxa"/>
                  <w:tcPrChange w:id="123" w:author="Weiwei Mo" w:date="2024-02-02T12:42:00Z">
                    <w:tcPr>
                      <w:tcW w:w="1980" w:type="dxa"/>
                    </w:tcPr>
                  </w:tcPrChange>
                </w:tcPr>
                <w:p w14:paraId="641F9C4F" w14:textId="77777777" w:rsidR="009C591D" w:rsidRDefault="009C591D">
                  <w:pPr>
                    <w:pStyle w:val="Compact"/>
                    <w:jc w:val="center"/>
                  </w:pPr>
                  <w:r>
                    <w:t>Underfloor Ductwork</w:t>
                  </w:r>
                </w:p>
              </w:tc>
              <w:tc>
                <w:tcPr>
                  <w:tcW w:w="1353" w:type="dxa"/>
                  <w:tcPrChange w:id="124" w:author="Weiwei Mo" w:date="2024-02-02T12:42:00Z">
                    <w:tcPr>
                      <w:tcW w:w="1980" w:type="dxa"/>
                    </w:tcPr>
                  </w:tcPrChange>
                </w:tcPr>
                <w:p w14:paraId="2BBC7411" w14:textId="77777777" w:rsidR="009C591D" w:rsidRDefault="009C591D">
                  <w:pPr>
                    <w:pStyle w:val="Compact"/>
                    <w:jc w:val="center"/>
                  </w:pPr>
                  <w:r>
                    <w:t>ft</w:t>
                  </w:r>
                </w:p>
              </w:tc>
              <w:tc>
                <w:tcPr>
                  <w:tcW w:w="1353" w:type="dxa"/>
                  <w:tcPrChange w:id="125" w:author="Weiwei Mo" w:date="2024-02-02T12:42:00Z">
                    <w:tcPr>
                      <w:tcW w:w="1980" w:type="dxa"/>
                    </w:tcPr>
                  </w:tcPrChange>
                </w:tcPr>
                <w:p w14:paraId="77BD8331" w14:textId="77777777" w:rsidR="009C591D" w:rsidRDefault="009C591D">
                  <w:pPr>
                    <w:pStyle w:val="Compact"/>
                    <w:jc w:val="center"/>
                  </w:pPr>
                  <w:r>
                    <w:t>$26.97 ($8.4)</w:t>
                  </w:r>
                </w:p>
              </w:tc>
              <w:tc>
                <w:tcPr>
                  <w:tcW w:w="539" w:type="dxa"/>
                  <w:tcPrChange w:id="126" w:author="Weiwei Mo" w:date="2024-02-02T12:42:00Z">
                    <w:tcPr>
                      <w:tcW w:w="790" w:type="dxa"/>
                    </w:tcPr>
                  </w:tcPrChange>
                </w:tcPr>
                <w:p w14:paraId="7E28BF95" w14:textId="77777777" w:rsidR="009C591D" w:rsidRDefault="009C591D">
                  <w:pPr>
                    <w:pStyle w:val="Compact"/>
                    <w:jc w:val="center"/>
                  </w:pPr>
                </w:p>
              </w:tc>
              <w:tc>
                <w:tcPr>
                  <w:tcW w:w="2762" w:type="dxa"/>
                  <w:tcPrChange w:id="127" w:author="Weiwei Mo" w:date="2024-02-02T12:42:00Z">
                    <w:tcPr>
                      <w:tcW w:w="3170" w:type="dxa"/>
                    </w:tcPr>
                  </w:tcPrChange>
                </w:tcPr>
                <w:p w14:paraId="3C5EF8E5" w14:textId="695BB482" w:rsidR="009C591D" w:rsidRDefault="009C591D">
                  <w:pPr>
                    <w:pStyle w:val="Compact"/>
                    <w:jc w:val="center"/>
                  </w:pPr>
                  <w:r>
                    <w:t>2.93 (3.07)</w:t>
                  </w:r>
                </w:p>
              </w:tc>
              <w:tc>
                <w:tcPr>
                  <w:tcW w:w="1570" w:type="dxa"/>
                  <w:tcPrChange w:id="128" w:author="Weiwei Mo" w:date="2024-02-02T12:42:00Z">
                    <w:tcPr>
                      <w:tcW w:w="3170" w:type="dxa"/>
                    </w:tcPr>
                  </w:tcPrChange>
                </w:tcPr>
                <w:p w14:paraId="09B369E2" w14:textId="77777777" w:rsidR="009C591D" w:rsidRDefault="009C591D">
                  <w:pPr>
                    <w:pStyle w:val="Compact"/>
                    <w:jc w:val="center"/>
                  </w:pPr>
                </w:p>
              </w:tc>
            </w:tr>
            <w:tr w:rsidR="009C591D" w14:paraId="69E786A3" w14:textId="26D5CDF5" w:rsidTr="009C591D">
              <w:trPr>
                <w:trHeight w:val="518"/>
              </w:trPr>
              <w:tc>
                <w:tcPr>
                  <w:tcW w:w="1353" w:type="dxa"/>
                  <w:tcPrChange w:id="129" w:author="Weiwei Mo" w:date="2024-02-02T12:42:00Z">
                    <w:tcPr>
                      <w:tcW w:w="1980" w:type="dxa"/>
                    </w:tcPr>
                  </w:tcPrChange>
                </w:tcPr>
                <w:p w14:paraId="05E26B1A" w14:textId="77777777" w:rsidR="009C591D" w:rsidRDefault="009C591D">
                  <w:pPr>
                    <w:pStyle w:val="Compact"/>
                    <w:jc w:val="center"/>
                  </w:pPr>
                  <w:r>
                    <w:t>Heating/Cooling Unit or HVAC</w:t>
                  </w:r>
                </w:p>
              </w:tc>
              <w:tc>
                <w:tcPr>
                  <w:tcW w:w="1353" w:type="dxa"/>
                  <w:tcPrChange w:id="130" w:author="Weiwei Mo" w:date="2024-02-02T12:42:00Z">
                    <w:tcPr>
                      <w:tcW w:w="1980" w:type="dxa"/>
                    </w:tcPr>
                  </w:tcPrChange>
                </w:tcPr>
                <w:p w14:paraId="5A337346" w14:textId="77777777" w:rsidR="009C591D" w:rsidRDefault="009C591D">
                  <w:pPr>
                    <w:pStyle w:val="Compact"/>
                    <w:jc w:val="center"/>
                  </w:pPr>
                  <w:proofErr w:type="spellStart"/>
                  <w:r>
                    <w:t>ea</w:t>
                  </w:r>
                  <w:proofErr w:type="spellEnd"/>
                </w:p>
              </w:tc>
              <w:tc>
                <w:tcPr>
                  <w:tcW w:w="1353" w:type="dxa"/>
                  <w:tcPrChange w:id="131" w:author="Weiwei Mo" w:date="2024-02-02T12:42:00Z">
                    <w:tcPr>
                      <w:tcW w:w="1980" w:type="dxa"/>
                    </w:tcPr>
                  </w:tcPrChange>
                </w:tcPr>
                <w:p w14:paraId="02DA326E" w14:textId="77777777" w:rsidR="009C591D" w:rsidRDefault="009C591D">
                  <w:pPr>
                    <w:pStyle w:val="Compact"/>
                    <w:jc w:val="center"/>
                  </w:pPr>
                  <w:r>
                    <w:t>$3629.6 ($3668.18)</w:t>
                  </w:r>
                </w:p>
              </w:tc>
              <w:tc>
                <w:tcPr>
                  <w:tcW w:w="539" w:type="dxa"/>
                  <w:tcPrChange w:id="132" w:author="Weiwei Mo" w:date="2024-02-02T12:42:00Z">
                    <w:tcPr>
                      <w:tcW w:w="790" w:type="dxa"/>
                    </w:tcPr>
                  </w:tcPrChange>
                </w:tcPr>
                <w:p w14:paraId="739BB770" w14:textId="77777777" w:rsidR="009C591D" w:rsidRDefault="009C591D">
                  <w:pPr>
                    <w:pStyle w:val="Compact"/>
                    <w:jc w:val="center"/>
                  </w:pPr>
                </w:p>
              </w:tc>
              <w:tc>
                <w:tcPr>
                  <w:tcW w:w="2762" w:type="dxa"/>
                  <w:tcPrChange w:id="133" w:author="Weiwei Mo" w:date="2024-02-02T12:42:00Z">
                    <w:tcPr>
                      <w:tcW w:w="3170" w:type="dxa"/>
                    </w:tcPr>
                  </w:tcPrChange>
                </w:tcPr>
                <w:p w14:paraId="07CD4BF4" w14:textId="11834286" w:rsidR="009C591D" w:rsidRDefault="009C591D">
                  <w:pPr>
                    <w:pStyle w:val="Compact"/>
                    <w:jc w:val="center"/>
                  </w:pPr>
                  <w:r>
                    <w:t>2408 (2130.23)</w:t>
                  </w:r>
                </w:p>
              </w:tc>
              <w:tc>
                <w:tcPr>
                  <w:tcW w:w="1570" w:type="dxa"/>
                  <w:tcPrChange w:id="134" w:author="Weiwei Mo" w:date="2024-02-02T12:42:00Z">
                    <w:tcPr>
                      <w:tcW w:w="3170" w:type="dxa"/>
                    </w:tcPr>
                  </w:tcPrChange>
                </w:tcPr>
                <w:p w14:paraId="734B04D2" w14:textId="77777777" w:rsidR="009C591D" w:rsidRDefault="009C591D">
                  <w:pPr>
                    <w:pStyle w:val="Compact"/>
                    <w:jc w:val="center"/>
                  </w:pPr>
                </w:p>
              </w:tc>
            </w:tr>
            <w:tr w:rsidR="009C591D" w14:paraId="033C9F8F" w14:textId="16670F1B" w:rsidTr="009C591D">
              <w:trPr>
                <w:trHeight w:val="293"/>
              </w:trPr>
              <w:tc>
                <w:tcPr>
                  <w:tcW w:w="1353" w:type="dxa"/>
                  <w:tcPrChange w:id="135" w:author="Weiwei Mo" w:date="2024-02-02T12:42:00Z">
                    <w:tcPr>
                      <w:tcW w:w="1980" w:type="dxa"/>
                    </w:tcPr>
                  </w:tcPrChange>
                </w:tcPr>
                <w:p w14:paraId="7225187C" w14:textId="77777777" w:rsidR="009C591D" w:rsidRDefault="009C591D">
                  <w:pPr>
                    <w:pStyle w:val="Compact"/>
                    <w:jc w:val="center"/>
                  </w:pPr>
                  <w:r>
                    <w:t>Wood Subfloor</w:t>
                  </w:r>
                </w:p>
              </w:tc>
              <w:tc>
                <w:tcPr>
                  <w:tcW w:w="1353" w:type="dxa"/>
                  <w:tcPrChange w:id="136" w:author="Weiwei Mo" w:date="2024-02-02T12:42:00Z">
                    <w:tcPr>
                      <w:tcW w:w="1980" w:type="dxa"/>
                    </w:tcPr>
                  </w:tcPrChange>
                </w:tcPr>
                <w:p w14:paraId="14293294" w14:textId="77777777" w:rsidR="009C591D" w:rsidRDefault="009C591D">
                  <w:pPr>
                    <w:pStyle w:val="Compact"/>
                    <w:jc w:val="center"/>
                  </w:pPr>
                  <w:proofErr w:type="spellStart"/>
                  <w:r>
                    <w:t>sqft</w:t>
                  </w:r>
                  <w:proofErr w:type="spellEnd"/>
                </w:p>
              </w:tc>
              <w:tc>
                <w:tcPr>
                  <w:tcW w:w="1353" w:type="dxa"/>
                  <w:tcPrChange w:id="137" w:author="Weiwei Mo" w:date="2024-02-02T12:42:00Z">
                    <w:tcPr>
                      <w:tcW w:w="1980" w:type="dxa"/>
                    </w:tcPr>
                  </w:tcPrChange>
                </w:tcPr>
                <w:p w14:paraId="0B86100A" w14:textId="77777777" w:rsidR="009C591D" w:rsidRDefault="009C591D">
                  <w:pPr>
                    <w:pStyle w:val="Compact"/>
                    <w:jc w:val="center"/>
                  </w:pPr>
                  <w:r>
                    <w:t>$1.37 ($0.14)</w:t>
                  </w:r>
                </w:p>
              </w:tc>
              <w:tc>
                <w:tcPr>
                  <w:tcW w:w="539" w:type="dxa"/>
                  <w:tcPrChange w:id="138" w:author="Weiwei Mo" w:date="2024-02-02T12:42:00Z">
                    <w:tcPr>
                      <w:tcW w:w="790" w:type="dxa"/>
                    </w:tcPr>
                  </w:tcPrChange>
                </w:tcPr>
                <w:p w14:paraId="010A057C" w14:textId="77777777" w:rsidR="009C591D" w:rsidRDefault="009C591D">
                  <w:pPr>
                    <w:pStyle w:val="Compact"/>
                    <w:jc w:val="center"/>
                  </w:pPr>
                </w:p>
              </w:tc>
              <w:tc>
                <w:tcPr>
                  <w:tcW w:w="2762" w:type="dxa"/>
                  <w:tcPrChange w:id="139" w:author="Weiwei Mo" w:date="2024-02-02T12:42:00Z">
                    <w:tcPr>
                      <w:tcW w:w="3170" w:type="dxa"/>
                    </w:tcPr>
                  </w:tcPrChange>
                </w:tcPr>
                <w:p w14:paraId="312212EB" w14:textId="57415941" w:rsidR="009C591D" w:rsidRDefault="009C591D">
                  <w:pPr>
                    <w:pStyle w:val="Compact"/>
                    <w:jc w:val="center"/>
                  </w:pPr>
                  <w:r>
                    <w:t>4.49 (5.73)</w:t>
                  </w:r>
                </w:p>
              </w:tc>
              <w:tc>
                <w:tcPr>
                  <w:tcW w:w="1570" w:type="dxa"/>
                  <w:tcPrChange w:id="140" w:author="Weiwei Mo" w:date="2024-02-02T12:42:00Z">
                    <w:tcPr>
                      <w:tcW w:w="3170" w:type="dxa"/>
                    </w:tcPr>
                  </w:tcPrChange>
                </w:tcPr>
                <w:p w14:paraId="0ABB4C5D" w14:textId="77777777" w:rsidR="009C591D" w:rsidRDefault="009C591D">
                  <w:pPr>
                    <w:pStyle w:val="Compact"/>
                    <w:jc w:val="center"/>
                  </w:pPr>
                </w:p>
              </w:tc>
            </w:tr>
            <w:tr w:rsidR="009C591D" w14:paraId="38C652F3" w14:textId="25064597" w:rsidTr="009C591D">
              <w:trPr>
                <w:trHeight w:val="518"/>
              </w:trPr>
              <w:tc>
                <w:tcPr>
                  <w:tcW w:w="1353" w:type="dxa"/>
                  <w:tcPrChange w:id="141" w:author="Weiwei Mo" w:date="2024-02-02T12:42:00Z">
                    <w:tcPr>
                      <w:tcW w:w="1980" w:type="dxa"/>
                    </w:tcPr>
                  </w:tcPrChange>
                </w:tcPr>
                <w:p w14:paraId="47C1F0CA" w14:textId="77777777" w:rsidR="009C591D" w:rsidRDefault="009C591D">
                  <w:pPr>
                    <w:pStyle w:val="Compact"/>
                    <w:jc w:val="center"/>
                  </w:pPr>
                  <w:r>
                    <w:t>Finished Floor Underlayment</w:t>
                  </w:r>
                </w:p>
              </w:tc>
              <w:tc>
                <w:tcPr>
                  <w:tcW w:w="1353" w:type="dxa"/>
                  <w:tcPrChange w:id="142" w:author="Weiwei Mo" w:date="2024-02-02T12:42:00Z">
                    <w:tcPr>
                      <w:tcW w:w="1980" w:type="dxa"/>
                    </w:tcPr>
                  </w:tcPrChange>
                </w:tcPr>
                <w:p w14:paraId="763F45EE" w14:textId="77777777" w:rsidR="009C591D" w:rsidRDefault="009C591D">
                  <w:pPr>
                    <w:pStyle w:val="Compact"/>
                    <w:jc w:val="center"/>
                  </w:pPr>
                  <w:proofErr w:type="spellStart"/>
                  <w:r>
                    <w:t>sqft</w:t>
                  </w:r>
                  <w:proofErr w:type="spellEnd"/>
                </w:p>
              </w:tc>
              <w:tc>
                <w:tcPr>
                  <w:tcW w:w="1353" w:type="dxa"/>
                  <w:tcPrChange w:id="143" w:author="Weiwei Mo" w:date="2024-02-02T12:42:00Z">
                    <w:tcPr>
                      <w:tcW w:w="1980" w:type="dxa"/>
                    </w:tcPr>
                  </w:tcPrChange>
                </w:tcPr>
                <w:p w14:paraId="746AB66A" w14:textId="77777777" w:rsidR="009C591D" w:rsidRDefault="009C591D">
                  <w:pPr>
                    <w:pStyle w:val="Compact"/>
                    <w:jc w:val="center"/>
                  </w:pPr>
                  <w:r>
                    <w:t>$2.23 ($0.92)</w:t>
                  </w:r>
                </w:p>
              </w:tc>
              <w:tc>
                <w:tcPr>
                  <w:tcW w:w="539" w:type="dxa"/>
                  <w:tcPrChange w:id="144" w:author="Weiwei Mo" w:date="2024-02-02T12:42:00Z">
                    <w:tcPr>
                      <w:tcW w:w="790" w:type="dxa"/>
                    </w:tcPr>
                  </w:tcPrChange>
                </w:tcPr>
                <w:p w14:paraId="47A78E9A" w14:textId="77777777" w:rsidR="009C591D" w:rsidRDefault="009C591D">
                  <w:pPr>
                    <w:pStyle w:val="Compact"/>
                    <w:jc w:val="center"/>
                  </w:pPr>
                </w:p>
              </w:tc>
              <w:tc>
                <w:tcPr>
                  <w:tcW w:w="2762" w:type="dxa"/>
                  <w:tcPrChange w:id="145" w:author="Weiwei Mo" w:date="2024-02-02T12:42:00Z">
                    <w:tcPr>
                      <w:tcW w:w="3170" w:type="dxa"/>
                    </w:tcPr>
                  </w:tcPrChange>
                </w:tcPr>
                <w:p w14:paraId="3CE5038F" w14:textId="3D462934" w:rsidR="009C591D" w:rsidRDefault="009C591D">
                  <w:pPr>
                    <w:pStyle w:val="Compact"/>
                    <w:jc w:val="center"/>
                  </w:pPr>
                  <w:r>
                    <w:t>0.29 (0.2)</w:t>
                  </w:r>
                </w:p>
              </w:tc>
              <w:tc>
                <w:tcPr>
                  <w:tcW w:w="1570" w:type="dxa"/>
                  <w:tcPrChange w:id="146" w:author="Weiwei Mo" w:date="2024-02-02T12:42:00Z">
                    <w:tcPr>
                      <w:tcW w:w="3170" w:type="dxa"/>
                    </w:tcPr>
                  </w:tcPrChange>
                </w:tcPr>
                <w:p w14:paraId="7CA87FB4" w14:textId="77777777" w:rsidR="009C591D" w:rsidRDefault="009C591D">
                  <w:pPr>
                    <w:pStyle w:val="Compact"/>
                    <w:jc w:val="center"/>
                  </w:pPr>
                </w:p>
              </w:tc>
            </w:tr>
            <w:tr w:rsidR="009C591D" w14:paraId="22D2829D" w14:textId="5EA4A560" w:rsidTr="009C591D">
              <w:trPr>
                <w:trHeight w:val="293"/>
              </w:trPr>
              <w:tc>
                <w:tcPr>
                  <w:tcW w:w="1353" w:type="dxa"/>
                  <w:tcPrChange w:id="147" w:author="Weiwei Mo" w:date="2024-02-02T12:42:00Z">
                    <w:tcPr>
                      <w:tcW w:w="1980" w:type="dxa"/>
                    </w:tcPr>
                  </w:tcPrChange>
                </w:tcPr>
                <w:p w14:paraId="2B69117D" w14:textId="77777777" w:rsidR="009C591D" w:rsidRDefault="009C591D">
                  <w:pPr>
                    <w:pStyle w:val="Compact"/>
                    <w:jc w:val="center"/>
                  </w:pPr>
                  <w:r>
                    <w:t>Finished Floor</w:t>
                  </w:r>
                </w:p>
              </w:tc>
              <w:tc>
                <w:tcPr>
                  <w:tcW w:w="1353" w:type="dxa"/>
                  <w:tcPrChange w:id="148" w:author="Weiwei Mo" w:date="2024-02-02T12:42:00Z">
                    <w:tcPr>
                      <w:tcW w:w="1980" w:type="dxa"/>
                    </w:tcPr>
                  </w:tcPrChange>
                </w:tcPr>
                <w:p w14:paraId="78D0C0BF" w14:textId="77777777" w:rsidR="009C591D" w:rsidRDefault="009C591D">
                  <w:pPr>
                    <w:pStyle w:val="Compact"/>
                    <w:jc w:val="center"/>
                  </w:pPr>
                  <w:proofErr w:type="spellStart"/>
                  <w:r>
                    <w:t>sqft</w:t>
                  </w:r>
                  <w:proofErr w:type="spellEnd"/>
                </w:p>
              </w:tc>
              <w:tc>
                <w:tcPr>
                  <w:tcW w:w="1353" w:type="dxa"/>
                  <w:tcPrChange w:id="149" w:author="Weiwei Mo" w:date="2024-02-02T12:42:00Z">
                    <w:tcPr>
                      <w:tcW w:w="1980" w:type="dxa"/>
                    </w:tcPr>
                  </w:tcPrChange>
                </w:tcPr>
                <w:p w14:paraId="7B7F6581" w14:textId="77777777" w:rsidR="009C591D" w:rsidRDefault="009C591D">
                  <w:pPr>
                    <w:pStyle w:val="Compact"/>
                    <w:jc w:val="center"/>
                  </w:pPr>
                  <w:r>
                    <w:t>$7.65 ($4.72)</w:t>
                  </w:r>
                </w:p>
              </w:tc>
              <w:tc>
                <w:tcPr>
                  <w:tcW w:w="539" w:type="dxa"/>
                  <w:tcPrChange w:id="150" w:author="Weiwei Mo" w:date="2024-02-02T12:42:00Z">
                    <w:tcPr>
                      <w:tcW w:w="790" w:type="dxa"/>
                    </w:tcPr>
                  </w:tcPrChange>
                </w:tcPr>
                <w:p w14:paraId="543CC35A" w14:textId="77777777" w:rsidR="009C591D" w:rsidRDefault="009C591D">
                  <w:pPr>
                    <w:pStyle w:val="Compact"/>
                    <w:jc w:val="center"/>
                  </w:pPr>
                </w:p>
              </w:tc>
              <w:tc>
                <w:tcPr>
                  <w:tcW w:w="2762" w:type="dxa"/>
                  <w:tcPrChange w:id="151" w:author="Weiwei Mo" w:date="2024-02-02T12:42:00Z">
                    <w:tcPr>
                      <w:tcW w:w="3170" w:type="dxa"/>
                    </w:tcPr>
                  </w:tcPrChange>
                </w:tcPr>
                <w:p w14:paraId="61660B75" w14:textId="3F8E616F" w:rsidR="009C591D" w:rsidRDefault="009C591D">
                  <w:pPr>
                    <w:pStyle w:val="Compact"/>
                    <w:jc w:val="center"/>
                  </w:pPr>
                  <w:r>
                    <w:t>1.33 (1.34)</w:t>
                  </w:r>
                </w:p>
              </w:tc>
              <w:tc>
                <w:tcPr>
                  <w:tcW w:w="1570" w:type="dxa"/>
                  <w:tcPrChange w:id="152" w:author="Weiwei Mo" w:date="2024-02-02T12:42:00Z">
                    <w:tcPr>
                      <w:tcW w:w="3170" w:type="dxa"/>
                    </w:tcPr>
                  </w:tcPrChange>
                </w:tcPr>
                <w:p w14:paraId="6D6931E8" w14:textId="77777777" w:rsidR="009C591D" w:rsidRDefault="009C591D">
                  <w:pPr>
                    <w:pStyle w:val="Compact"/>
                    <w:jc w:val="center"/>
                  </w:pPr>
                </w:p>
              </w:tc>
            </w:tr>
            <w:tr w:rsidR="009C591D" w14:paraId="2E81FA32" w14:textId="1F7E6359" w:rsidTr="009C591D">
              <w:trPr>
                <w:trHeight w:val="303"/>
              </w:trPr>
              <w:tc>
                <w:tcPr>
                  <w:tcW w:w="1353" w:type="dxa"/>
                  <w:tcPrChange w:id="153" w:author="Weiwei Mo" w:date="2024-02-02T12:42:00Z">
                    <w:tcPr>
                      <w:tcW w:w="1980" w:type="dxa"/>
                    </w:tcPr>
                  </w:tcPrChange>
                </w:tcPr>
                <w:p w14:paraId="00E98539" w14:textId="77777777" w:rsidR="009C591D" w:rsidRDefault="009C591D">
                  <w:pPr>
                    <w:pStyle w:val="Compact"/>
                    <w:jc w:val="center"/>
                  </w:pPr>
                  <w:r>
                    <w:t>Bottom Cabinets</w:t>
                  </w:r>
                </w:p>
              </w:tc>
              <w:tc>
                <w:tcPr>
                  <w:tcW w:w="1353" w:type="dxa"/>
                  <w:tcPrChange w:id="154" w:author="Weiwei Mo" w:date="2024-02-02T12:42:00Z">
                    <w:tcPr>
                      <w:tcW w:w="1980" w:type="dxa"/>
                    </w:tcPr>
                  </w:tcPrChange>
                </w:tcPr>
                <w:p w14:paraId="19A89A6D" w14:textId="77777777" w:rsidR="009C591D" w:rsidRDefault="009C591D">
                  <w:pPr>
                    <w:pStyle w:val="Compact"/>
                    <w:jc w:val="center"/>
                  </w:pPr>
                  <w:proofErr w:type="spellStart"/>
                  <w:r>
                    <w:t>ea</w:t>
                  </w:r>
                  <w:proofErr w:type="spellEnd"/>
                </w:p>
              </w:tc>
              <w:tc>
                <w:tcPr>
                  <w:tcW w:w="1353" w:type="dxa"/>
                  <w:tcPrChange w:id="155" w:author="Weiwei Mo" w:date="2024-02-02T12:42:00Z">
                    <w:tcPr>
                      <w:tcW w:w="1980" w:type="dxa"/>
                    </w:tcPr>
                  </w:tcPrChange>
                </w:tcPr>
                <w:p w14:paraId="7438FC58" w14:textId="77777777" w:rsidR="009C591D" w:rsidRDefault="009C591D">
                  <w:pPr>
                    <w:pStyle w:val="Compact"/>
                    <w:jc w:val="center"/>
                  </w:pPr>
                  <w:r>
                    <w:t>$5505 ($3938.26)</w:t>
                  </w:r>
                </w:p>
              </w:tc>
              <w:tc>
                <w:tcPr>
                  <w:tcW w:w="539" w:type="dxa"/>
                  <w:tcPrChange w:id="156" w:author="Weiwei Mo" w:date="2024-02-02T12:42:00Z">
                    <w:tcPr>
                      <w:tcW w:w="790" w:type="dxa"/>
                    </w:tcPr>
                  </w:tcPrChange>
                </w:tcPr>
                <w:p w14:paraId="0419CA2D" w14:textId="77777777" w:rsidR="009C591D" w:rsidRDefault="009C591D">
                  <w:pPr>
                    <w:pStyle w:val="Compact"/>
                    <w:jc w:val="center"/>
                  </w:pPr>
                </w:p>
              </w:tc>
              <w:tc>
                <w:tcPr>
                  <w:tcW w:w="2762" w:type="dxa"/>
                  <w:tcPrChange w:id="157" w:author="Weiwei Mo" w:date="2024-02-02T12:42:00Z">
                    <w:tcPr>
                      <w:tcW w:w="3170" w:type="dxa"/>
                    </w:tcPr>
                  </w:tcPrChange>
                </w:tcPr>
                <w:p w14:paraId="4935C2E0" w14:textId="422E44FF" w:rsidR="009C591D" w:rsidRDefault="009C591D">
                  <w:pPr>
                    <w:pStyle w:val="Compact"/>
                    <w:jc w:val="center"/>
                  </w:pPr>
                  <w:r>
                    <w:t>715.5 (400.14)</w:t>
                  </w:r>
                </w:p>
              </w:tc>
              <w:tc>
                <w:tcPr>
                  <w:tcW w:w="1570" w:type="dxa"/>
                  <w:tcPrChange w:id="158" w:author="Weiwei Mo" w:date="2024-02-02T12:42:00Z">
                    <w:tcPr>
                      <w:tcW w:w="3170" w:type="dxa"/>
                    </w:tcPr>
                  </w:tcPrChange>
                </w:tcPr>
                <w:p w14:paraId="4EB6126A" w14:textId="77777777" w:rsidR="009C591D" w:rsidRDefault="009C591D">
                  <w:pPr>
                    <w:pStyle w:val="Compact"/>
                    <w:jc w:val="center"/>
                  </w:pPr>
                </w:p>
              </w:tc>
            </w:tr>
            <w:tr w:rsidR="009C591D" w14:paraId="422CBABA" w14:textId="7607974A" w:rsidTr="009C591D">
              <w:trPr>
                <w:trHeight w:val="293"/>
              </w:trPr>
              <w:tc>
                <w:tcPr>
                  <w:tcW w:w="1353" w:type="dxa"/>
                  <w:tcPrChange w:id="159" w:author="Weiwei Mo" w:date="2024-02-02T12:42:00Z">
                    <w:tcPr>
                      <w:tcW w:w="1980" w:type="dxa"/>
                    </w:tcPr>
                  </w:tcPrChange>
                </w:tcPr>
                <w:p w14:paraId="4B681C71" w14:textId="77777777" w:rsidR="009C591D" w:rsidRDefault="009C591D">
                  <w:pPr>
                    <w:pStyle w:val="Compact"/>
                    <w:jc w:val="center"/>
                  </w:pPr>
                  <w:r>
                    <w:t>Top Cabinets</w:t>
                  </w:r>
                </w:p>
              </w:tc>
              <w:tc>
                <w:tcPr>
                  <w:tcW w:w="1353" w:type="dxa"/>
                  <w:tcPrChange w:id="160" w:author="Weiwei Mo" w:date="2024-02-02T12:42:00Z">
                    <w:tcPr>
                      <w:tcW w:w="1980" w:type="dxa"/>
                    </w:tcPr>
                  </w:tcPrChange>
                </w:tcPr>
                <w:p w14:paraId="7417F171" w14:textId="77777777" w:rsidR="009C591D" w:rsidRDefault="009C591D">
                  <w:pPr>
                    <w:pStyle w:val="Compact"/>
                    <w:jc w:val="center"/>
                  </w:pPr>
                  <w:proofErr w:type="spellStart"/>
                  <w:r>
                    <w:t>ea</w:t>
                  </w:r>
                  <w:proofErr w:type="spellEnd"/>
                </w:p>
              </w:tc>
              <w:tc>
                <w:tcPr>
                  <w:tcW w:w="1353" w:type="dxa"/>
                  <w:tcPrChange w:id="161" w:author="Weiwei Mo" w:date="2024-02-02T12:42:00Z">
                    <w:tcPr>
                      <w:tcW w:w="1980" w:type="dxa"/>
                    </w:tcPr>
                  </w:tcPrChange>
                </w:tcPr>
                <w:p w14:paraId="55966673" w14:textId="77777777" w:rsidR="009C591D" w:rsidRDefault="009C591D">
                  <w:pPr>
                    <w:pStyle w:val="Compact"/>
                    <w:jc w:val="center"/>
                  </w:pPr>
                  <w:r>
                    <w:t>$5505 ($3938.26)</w:t>
                  </w:r>
                </w:p>
              </w:tc>
              <w:tc>
                <w:tcPr>
                  <w:tcW w:w="539" w:type="dxa"/>
                  <w:tcPrChange w:id="162" w:author="Weiwei Mo" w:date="2024-02-02T12:42:00Z">
                    <w:tcPr>
                      <w:tcW w:w="790" w:type="dxa"/>
                    </w:tcPr>
                  </w:tcPrChange>
                </w:tcPr>
                <w:p w14:paraId="0B6D9C38" w14:textId="77777777" w:rsidR="009C591D" w:rsidRDefault="009C591D">
                  <w:pPr>
                    <w:pStyle w:val="Compact"/>
                    <w:jc w:val="center"/>
                  </w:pPr>
                </w:p>
              </w:tc>
              <w:tc>
                <w:tcPr>
                  <w:tcW w:w="2762" w:type="dxa"/>
                  <w:tcPrChange w:id="163" w:author="Weiwei Mo" w:date="2024-02-02T12:42:00Z">
                    <w:tcPr>
                      <w:tcW w:w="3170" w:type="dxa"/>
                    </w:tcPr>
                  </w:tcPrChange>
                </w:tcPr>
                <w:p w14:paraId="05E520EC" w14:textId="2F633178" w:rsidR="009C591D" w:rsidRDefault="009C591D">
                  <w:pPr>
                    <w:pStyle w:val="Compact"/>
                    <w:jc w:val="center"/>
                  </w:pPr>
                  <w:r>
                    <w:t>715.5 (400.14)</w:t>
                  </w:r>
                </w:p>
              </w:tc>
              <w:tc>
                <w:tcPr>
                  <w:tcW w:w="1570" w:type="dxa"/>
                  <w:tcPrChange w:id="164" w:author="Weiwei Mo" w:date="2024-02-02T12:42:00Z">
                    <w:tcPr>
                      <w:tcW w:w="3170" w:type="dxa"/>
                    </w:tcPr>
                  </w:tcPrChange>
                </w:tcPr>
                <w:p w14:paraId="1C43F469" w14:textId="77777777" w:rsidR="009C591D" w:rsidRDefault="009C591D">
                  <w:pPr>
                    <w:pStyle w:val="Compact"/>
                    <w:jc w:val="center"/>
                  </w:pPr>
                </w:p>
              </w:tc>
            </w:tr>
            <w:tr w:rsidR="009C591D" w14:paraId="064EDD1E" w14:textId="4B8EB03F" w:rsidTr="009C591D">
              <w:trPr>
                <w:trHeight w:val="518"/>
              </w:trPr>
              <w:tc>
                <w:tcPr>
                  <w:tcW w:w="1353" w:type="dxa"/>
                  <w:tcPrChange w:id="165" w:author="Weiwei Mo" w:date="2024-02-02T12:42:00Z">
                    <w:tcPr>
                      <w:tcW w:w="1980" w:type="dxa"/>
                    </w:tcPr>
                  </w:tcPrChange>
                </w:tcPr>
                <w:p w14:paraId="490445DD" w14:textId="77777777" w:rsidR="009C591D" w:rsidRDefault="009C591D">
                  <w:pPr>
                    <w:pStyle w:val="Compact"/>
                    <w:jc w:val="center"/>
                  </w:pPr>
                  <w:r>
                    <w:t>Bathroom Bottom Cabinets</w:t>
                  </w:r>
                </w:p>
              </w:tc>
              <w:tc>
                <w:tcPr>
                  <w:tcW w:w="1353" w:type="dxa"/>
                  <w:tcPrChange w:id="166" w:author="Weiwei Mo" w:date="2024-02-02T12:42:00Z">
                    <w:tcPr>
                      <w:tcW w:w="1980" w:type="dxa"/>
                    </w:tcPr>
                  </w:tcPrChange>
                </w:tcPr>
                <w:p w14:paraId="43F91663" w14:textId="77777777" w:rsidR="009C591D" w:rsidRDefault="009C591D">
                  <w:pPr>
                    <w:pStyle w:val="Compact"/>
                    <w:jc w:val="center"/>
                  </w:pPr>
                  <w:proofErr w:type="spellStart"/>
                  <w:r>
                    <w:t>ea</w:t>
                  </w:r>
                  <w:proofErr w:type="spellEnd"/>
                </w:p>
              </w:tc>
              <w:tc>
                <w:tcPr>
                  <w:tcW w:w="1353" w:type="dxa"/>
                  <w:tcPrChange w:id="167" w:author="Weiwei Mo" w:date="2024-02-02T12:42:00Z">
                    <w:tcPr>
                      <w:tcW w:w="1980" w:type="dxa"/>
                    </w:tcPr>
                  </w:tcPrChange>
                </w:tcPr>
                <w:p w14:paraId="45DCAB68" w14:textId="77777777" w:rsidR="009C591D" w:rsidRDefault="009C591D">
                  <w:pPr>
                    <w:pStyle w:val="Compact"/>
                    <w:jc w:val="center"/>
                  </w:pPr>
                  <w:r>
                    <w:t>$529.5 ($59.13)</w:t>
                  </w:r>
                </w:p>
              </w:tc>
              <w:tc>
                <w:tcPr>
                  <w:tcW w:w="539" w:type="dxa"/>
                  <w:tcPrChange w:id="168" w:author="Weiwei Mo" w:date="2024-02-02T12:42:00Z">
                    <w:tcPr>
                      <w:tcW w:w="790" w:type="dxa"/>
                    </w:tcPr>
                  </w:tcPrChange>
                </w:tcPr>
                <w:p w14:paraId="586AC0B1" w14:textId="77777777" w:rsidR="009C591D" w:rsidRDefault="009C591D">
                  <w:pPr>
                    <w:pStyle w:val="Compact"/>
                    <w:jc w:val="center"/>
                  </w:pPr>
                </w:p>
              </w:tc>
              <w:tc>
                <w:tcPr>
                  <w:tcW w:w="2762" w:type="dxa"/>
                  <w:tcPrChange w:id="169" w:author="Weiwei Mo" w:date="2024-02-02T12:42:00Z">
                    <w:tcPr>
                      <w:tcW w:w="3170" w:type="dxa"/>
                    </w:tcPr>
                  </w:tcPrChange>
                </w:tcPr>
                <w:p w14:paraId="3DA88DA6" w14:textId="39F71EF0" w:rsidR="009C591D" w:rsidRDefault="009C591D">
                  <w:pPr>
                    <w:pStyle w:val="Compact"/>
                    <w:jc w:val="center"/>
                  </w:pPr>
                  <w:r>
                    <w:t>143.1 (67.46)</w:t>
                  </w:r>
                </w:p>
              </w:tc>
              <w:tc>
                <w:tcPr>
                  <w:tcW w:w="1570" w:type="dxa"/>
                  <w:tcPrChange w:id="170" w:author="Weiwei Mo" w:date="2024-02-02T12:42:00Z">
                    <w:tcPr>
                      <w:tcW w:w="3170" w:type="dxa"/>
                    </w:tcPr>
                  </w:tcPrChange>
                </w:tcPr>
                <w:p w14:paraId="3C0C413F" w14:textId="77777777" w:rsidR="009C591D" w:rsidRDefault="009C591D">
                  <w:pPr>
                    <w:pStyle w:val="Compact"/>
                    <w:jc w:val="center"/>
                  </w:pPr>
                </w:p>
              </w:tc>
            </w:tr>
            <w:tr w:rsidR="009C591D" w14:paraId="31B763D7" w14:textId="4E88F2E0" w:rsidTr="009C591D">
              <w:trPr>
                <w:trHeight w:val="518"/>
              </w:trPr>
              <w:tc>
                <w:tcPr>
                  <w:tcW w:w="1353" w:type="dxa"/>
                  <w:tcPrChange w:id="171" w:author="Weiwei Mo" w:date="2024-02-02T12:42:00Z">
                    <w:tcPr>
                      <w:tcW w:w="1980" w:type="dxa"/>
                    </w:tcPr>
                  </w:tcPrChange>
                </w:tcPr>
                <w:p w14:paraId="1A858A23" w14:textId="77777777" w:rsidR="009C591D" w:rsidRDefault="009C591D">
                  <w:pPr>
                    <w:pStyle w:val="Compact"/>
                    <w:jc w:val="center"/>
                  </w:pPr>
                  <w:r>
                    <w:t>Bathroom Top Cabinets</w:t>
                  </w:r>
                </w:p>
              </w:tc>
              <w:tc>
                <w:tcPr>
                  <w:tcW w:w="1353" w:type="dxa"/>
                  <w:tcPrChange w:id="172" w:author="Weiwei Mo" w:date="2024-02-02T12:42:00Z">
                    <w:tcPr>
                      <w:tcW w:w="1980" w:type="dxa"/>
                    </w:tcPr>
                  </w:tcPrChange>
                </w:tcPr>
                <w:p w14:paraId="10112A13" w14:textId="77777777" w:rsidR="009C591D" w:rsidRDefault="009C591D">
                  <w:pPr>
                    <w:pStyle w:val="Compact"/>
                    <w:jc w:val="center"/>
                  </w:pPr>
                  <w:proofErr w:type="spellStart"/>
                  <w:r>
                    <w:t>ea</w:t>
                  </w:r>
                  <w:proofErr w:type="spellEnd"/>
                </w:p>
              </w:tc>
              <w:tc>
                <w:tcPr>
                  <w:tcW w:w="1353" w:type="dxa"/>
                  <w:tcPrChange w:id="173" w:author="Weiwei Mo" w:date="2024-02-02T12:42:00Z">
                    <w:tcPr>
                      <w:tcW w:w="1980" w:type="dxa"/>
                    </w:tcPr>
                  </w:tcPrChange>
                </w:tcPr>
                <w:p w14:paraId="7D87C7B5" w14:textId="77777777" w:rsidR="009C591D" w:rsidRDefault="009C591D">
                  <w:pPr>
                    <w:pStyle w:val="Compact"/>
                    <w:jc w:val="center"/>
                  </w:pPr>
                  <w:r>
                    <w:t>$226.38 ($37.78)</w:t>
                  </w:r>
                </w:p>
              </w:tc>
              <w:tc>
                <w:tcPr>
                  <w:tcW w:w="539" w:type="dxa"/>
                  <w:tcPrChange w:id="174" w:author="Weiwei Mo" w:date="2024-02-02T12:42:00Z">
                    <w:tcPr>
                      <w:tcW w:w="790" w:type="dxa"/>
                    </w:tcPr>
                  </w:tcPrChange>
                </w:tcPr>
                <w:p w14:paraId="22841304" w14:textId="77777777" w:rsidR="009C591D" w:rsidRDefault="009C591D">
                  <w:pPr>
                    <w:pStyle w:val="Compact"/>
                    <w:jc w:val="center"/>
                  </w:pPr>
                </w:p>
              </w:tc>
              <w:tc>
                <w:tcPr>
                  <w:tcW w:w="2762" w:type="dxa"/>
                  <w:tcPrChange w:id="175" w:author="Weiwei Mo" w:date="2024-02-02T12:42:00Z">
                    <w:tcPr>
                      <w:tcW w:w="3170" w:type="dxa"/>
                    </w:tcPr>
                  </w:tcPrChange>
                </w:tcPr>
                <w:p w14:paraId="5D055C6B" w14:textId="4779B0E5" w:rsidR="009C591D" w:rsidRDefault="009C591D">
                  <w:pPr>
                    <w:pStyle w:val="Compact"/>
                    <w:jc w:val="center"/>
                  </w:pPr>
                  <w:r>
                    <w:t>143.1 (67.46)</w:t>
                  </w:r>
                </w:p>
              </w:tc>
              <w:tc>
                <w:tcPr>
                  <w:tcW w:w="1570" w:type="dxa"/>
                  <w:tcPrChange w:id="176" w:author="Weiwei Mo" w:date="2024-02-02T12:42:00Z">
                    <w:tcPr>
                      <w:tcW w:w="3170" w:type="dxa"/>
                    </w:tcPr>
                  </w:tcPrChange>
                </w:tcPr>
                <w:p w14:paraId="76DA47B9" w14:textId="77777777" w:rsidR="009C591D" w:rsidRDefault="009C591D">
                  <w:pPr>
                    <w:pStyle w:val="Compact"/>
                    <w:jc w:val="center"/>
                  </w:pPr>
                </w:p>
              </w:tc>
            </w:tr>
            <w:tr w:rsidR="009C591D" w14:paraId="783CEEDA" w14:textId="39B638EB" w:rsidTr="009C591D">
              <w:trPr>
                <w:trHeight w:val="293"/>
              </w:trPr>
              <w:tc>
                <w:tcPr>
                  <w:tcW w:w="1353" w:type="dxa"/>
                  <w:tcPrChange w:id="177" w:author="Weiwei Mo" w:date="2024-02-02T12:42:00Z">
                    <w:tcPr>
                      <w:tcW w:w="1980" w:type="dxa"/>
                    </w:tcPr>
                  </w:tcPrChange>
                </w:tcPr>
                <w:p w14:paraId="637E0951" w14:textId="77777777" w:rsidR="009C591D" w:rsidRDefault="009C591D">
                  <w:pPr>
                    <w:pStyle w:val="Compact"/>
                    <w:jc w:val="center"/>
                  </w:pPr>
                  <w:r>
                    <w:t>Counter Tops</w:t>
                  </w:r>
                </w:p>
              </w:tc>
              <w:tc>
                <w:tcPr>
                  <w:tcW w:w="1353" w:type="dxa"/>
                  <w:tcPrChange w:id="178" w:author="Weiwei Mo" w:date="2024-02-02T12:42:00Z">
                    <w:tcPr>
                      <w:tcW w:w="1980" w:type="dxa"/>
                    </w:tcPr>
                  </w:tcPrChange>
                </w:tcPr>
                <w:p w14:paraId="75385CF0" w14:textId="77777777" w:rsidR="009C591D" w:rsidRDefault="009C591D">
                  <w:pPr>
                    <w:pStyle w:val="Compact"/>
                    <w:jc w:val="center"/>
                  </w:pPr>
                  <w:proofErr w:type="spellStart"/>
                  <w:r>
                    <w:t>ea</w:t>
                  </w:r>
                  <w:proofErr w:type="spellEnd"/>
                </w:p>
              </w:tc>
              <w:tc>
                <w:tcPr>
                  <w:tcW w:w="1353" w:type="dxa"/>
                  <w:tcPrChange w:id="179" w:author="Weiwei Mo" w:date="2024-02-02T12:42:00Z">
                    <w:tcPr>
                      <w:tcW w:w="1980" w:type="dxa"/>
                    </w:tcPr>
                  </w:tcPrChange>
                </w:tcPr>
                <w:p w14:paraId="0E524E57" w14:textId="77777777" w:rsidR="009C591D" w:rsidRDefault="009C591D">
                  <w:pPr>
                    <w:pStyle w:val="Compact"/>
                    <w:jc w:val="center"/>
                  </w:pPr>
                  <w:r>
                    <w:t>$698.62 ($473.7)</w:t>
                  </w:r>
                </w:p>
              </w:tc>
              <w:tc>
                <w:tcPr>
                  <w:tcW w:w="539" w:type="dxa"/>
                  <w:tcPrChange w:id="180" w:author="Weiwei Mo" w:date="2024-02-02T12:42:00Z">
                    <w:tcPr>
                      <w:tcW w:w="790" w:type="dxa"/>
                    </w:tcPr>
                  </w:tcPrChange>
                </w:tcPr>
                <w:p w14:paraId="54D493BF" w14:textId="77777777" w:rsidR="009C591D" w:rsidRDefault="009C591D">
                  <w:pPr>
                    <w:pStyle w:val="Compact"/>
                    <w:jc w:val="center"/>
                  </w:pPr>
                </w:p>
              </w:tc>
              <w:tc>
                <w:tcPr>
                  <w:tcW w:w="2762" w:type="dxa"/>
                  <w:tcPrChange w:id="181" w:author="Weiwei Mo" w:date="2024-02-02T12:42:00Z">
                    <w:tcPr>
                      <w:tcW w:w="3170" w:type="dxa"/>
                    </w:tcPr>
                  </w:tcPrChange>
                </w:tcPr>
                <w:p w14:paraId="0694097F" w14:textId="7E927D0F" w:rsidR="009C591D" w:rsidRDefault="009C591D">
                  <w:pPr>
                    <w:pStyle w:val="Compact"/>
                    <w:jc w:val="center"/>
                  </w:pPr>
                  <w:r>
                    <w:t>286.5 (139.73)</w:t>
                  </w:r>
                </w:p>
              </w:tc>
              <w:tc>
                <w:tcPr>
                  <w:tcW w:w="1570" w:type="dxa"/>
                  <w:tcPrChange w:id="182" w:author="Weiwei Mo" w:date="2024-02-02T12:42:00Z">
                    <w:tcPr>
                      <w:tcW w:w="3170" w:type="dxa"/>
                    </w:tcPr>
                  </w:tcPrChange>
                </w:tcPr>
                <w:p w14:paraId="1EB2671D" w14:textId="77777777" w:rsidR="009C591D" w:rsidRDefault="009C591D">
                  <w:pPr>
                    <w:pStyle w:val="Compact"/>
                    <w:jc w:val="center"/>
                  </w:pPr>
                </w:p>
              </w:tc>
            </w:tr>
            <w:tr w:rsidR="009C591D" w14:paraId="3E9F31BB" w14:textId="3504B3FA" w:rsidTr="009C591D">
              <w:trPr>
                <w:trHeight w:val="303"/>
              </w:trPr>
              <w:tc>
                <w:tcPr>
                  <w:tcW w:w="1353" w:type="dxa"/>
                  <w:tcPrChange w:id="183" w:author="Weiwei Mo" w:date="2024-02-02T12:42:00Z">
                    <w:tcPr>
                      <w:tcW w:w="1980" w:type="dxa"/>
                    </w:tcPr>
                  </w:tcPrChange>
                </w:tcPr>
                <w:p w14:paraId="54A4175B" w14:textId="77777777" w:rsidR="009C591D" w:rsidRDefault="009C591D">
                  <w:pPr>
                    <w:pStyle w:val="Compact"/>
                    <w:jc w:val="center"/>
                  </w:pPr>
                  <w:r>
                    <w:t>Water Heater</w:t>
                  </w:r>
                </w:p>
              </w:tc>
              <w:tc>
                <w:tcPr>
                  <w:tcW w:w="1353" w:type="dxa"/>
                  <w:tcPrChange w:id="184" w:author="Weiwei Mo" w:date="2024-02-02T12:42:00Z">
                    <w:tcPr>
                      <w:tcW w:w="1980" w:type="dxa"/>
                    </w:tcPr>
                  </w:tcPrChange>
                </w:tcPr>
                <w:p w14:paraId="3620E922" w14:textId="77777777" w:rsidR="009C591D" w:rsidRDefault="009C591D">
                  <w:pPr>
                    <w:pStyle w:val="Compact"/>
                    <w:jc w:val="center"/>
                  </w:pPr>
                  <w:proofErr w:type="spellStart"/>
                  <w:r>
                    <w:t>ea</w:t>
                  </w:r>
                  <w:proofErr w:type="spellEnd"/>
                </w:p>
              </w:tc>
              <w:tc>
                <w:tcPr>
                  <w:tcW w:w="1353" w:type="dxa"/>
                  <w:tcPrChange w:id="185" w:author="Weiwei Mo" w:date="2024-02-02T12:42:00Z">
                    <w:tcPr>
                      <w:tcW w:w="1980" w:type="dxa"/>
                    </w:tcPr>
                  </w:tcPrChange>
                </w:tcPr>
                <w:p w14:paraId="279C867C" w14:textId="77777777" w:rsidR="009C591D" w:rsidRDefault="009C591D">
                  <w:pPr>
                    <w:pStyle w:val="Compact"/>
                    <w:jc w:val="center"/>
                  </w:pPr>
                  <w:r>
                    <w:t>$2068.88 ($992.55)</w:t>
                  </w:r>
                </w:p>
              </w:tc>
              <w:tc>
                <w:tcPr>
                  <w:tcW w:w="539" w:type="dxa"/>
                  <w:tcPrChange w:id="186" w:author="Weiwei Mo" w:date="2024-02-02T12:42:00Z">
                    <w:tcPr>
                      <w:tcW w:w="790" w:type="dxa"/>
                    </w:tcPr>
                  </w:tcPrChange>
                </w:tcPr>
                <w:p w14:paraId="48E837D4" w14:textId="77777777" w:rsidR="009C591D" w:rsidRDefault="009C591D">
                  <w:pPr>
                    <w:pStyle w:val="Compact"/>
                    <w:jc w:val="center"/>
                  </w:pPr>
                </w:p>
              </w:tc>
              <w:tc>
                <w:tcPr>
                  <w:tcW w:w="2762" w:type="dxa"/>
                  <w:tcPrChange w:id="187" w:author="Weiwei Mo" w:date="2024-02-02T12:42:00Z">
                    <w:tcPr>
                      <w:tcW w:w="3170" w:type="dxa"/>
                    </w:tcPr>
                  </w:tcPrChange>
                </w:tcPr>
                <w:p w14:paraId="3AE00150" w14:textId="5F909670" w:rsidR="009C591D" w:rsidRDefault="009C591D">
                  <w:pPr>
                    <w:pStyle w:val="Compact"/>
                    <w:jc w:val="center"/>
                  </w:pPr>
                  <w:r>
                    <w:t>55.73 (0)</w:t>
                  </w:r>
                </w:p>
              </w:tc>
              <w:tc>
                <w:tcPr>
                  <w:tcW w:w="1570" w:type="dxa"/>
                  <w:tcPrChange w:id="188" w:author="Weiwei Mo" w:date="2024-02-02T12:42:00Z">
                    <w:tcPr>
                      <w:tcW w:w="3170" w:type="dxa"/>
                    </w:tcPr>
                  </w:tcPrChange>
                </w:tcPr>
                <w:p w14:paraId="10795F75" w14:textId="77777777" w:rsidR="009C591D" w:rsidRDefault="009C591D">
                  <w:pPr>
                    <w:pStyle w:val="Compact"/>
                    <w:jc w:val="center"/>
                  </w:pPr>
                </w:p>
              </w:tc>
            </w:tr>
            <w:tr w:rsidR="009C591D" w14:paraId="7B491192" w14:textId="78538EFC" w:rsidTr="009C591D">
              <w:trPr>
                <w:trHeight w:val="293"/>
              </w:trPr>
              <w:tc>
                <w:tcPr>
                  <w:tcW w:w="1353" w:type="dxa"/>
                  <w:tcPrChange w:id="189" w:author="Weiwei Mo" w:date="2024-02-02T12:42:00Z">
                    <w:tcPr>
                      <w:tcW w:w="1980" w:type="dxa"/>
                    </w:tcPr>
                  </w:tcPrChange>
                </w:tcPr>
                <w:p w14:paraId="7C439A56" w14:textId="77777777" w:rsidR="009C591D" w:rsidRDefault="009C591D">
                  <w:pPr>
                    <w:pStyle w:val="Compact"/>
                    <w:jc w:val="center"/>
                  </w:pPr>
                  <w:r>
                    <w:t>Wall Paint - Interior</w:t>
                  </w:r>
                </w:p>
              </w:tc>
              <w:tc>
                <w:tcPr>
                  <w:tcW w:w="1353" w:type="dxa"/>
                  <w:tcPrChange w:id="190" w:author="Weiwei Mo" w:date="2024-02-02T12:42:00Z">
                    <w:tcPr>
                      <w:tcW w:w="1980" w:type="dxa"/>
                    </w:tcPr>
                  </w:tcPrChange>
                </w:tcPr>
                <w:p w14:paraId="4884D96A" w14:textId="77777777" w:rsidR="009C591D" w:rsidRDefault="009C591D">
                  <w:pPr>
                    <w:pStyle w:val="Compact"/>
                    <w:jc w:val="center"/>
                  </w:pPr>
                  <w:proofErr w:type="spellStart"/>
                  <w:r>
                    <w:t>sqft</w:t>
                  </w:r>
                  <w:proofErr w:type="spellEnd"/>
                </w:p>
              </w:tc>
              <w:tc>
                <w:tcPr>
                  <w:tcW w:w="1353" w:type="dxa"/>
                  <w:tcPrChange w:id="191" w:author="Weiwei Mo" w:date="2024-02-02T12:42:00Z">
                    <w:tcPr>
                      <w:tcW w:w="1980" w:type="dxa"/>
                    </w:tcPr>
                  </w:tcPrChange>
                </w:tcPr>
                <w:p w14:paraId="2B95A13C" w14:textId="77777777" w:rsidR="009C591D" w:rsidRDefault="009C591D">
                  <w:pPr>
                    <w:pStyle w:val="Compact"/>
                    <w:jc w:val="center"/>
                  </w:pPr>
                  <w:r>
                    <w:t>$0.35 ($0)</w:t>
                  </w:r>
                </w:p>
              </w:tc>
              <w:tc>
                <w:tcPr>
                  <w:tcW w:w="539" w:type="dxa"/>
                  <w:tcPrChange w:id="192" w:author="Weiwei Mo" w:date="2024-02-02T12:42:00Z">
                    <w:tcPr>
                      <w:tcW w:w="790" w:type="dxa"/>
                    </w:tcPr>
                  </w:tcPrChange>
                </w:tcPr>
                <w:p w14:paraId="14B2D1AC" w14:textId="77777777" w:rsidR="009C591D" w:rsidRDefault="009C591D">
                  <w:pPr>
                    <w:pStyle w:val="Compact"/>
                    <w:jc w:val="center"/>
                  </w:pPr>
                </w:p>
              </w:tc>
              <w:tc>
                <w:tcPr>
                  <w:tcW w:w="2762" w:type="dxa"/>
                  <w:tcPrChange w:id="193" w:author="Weiwei Mo" w:date="2024-02-02T12:42:00Z">
                    <w:tcPr>
                      <w:tcW w:w="3170" w:type="dxa"/>
                    </w:tcPr>
                  </w:tcPrChange>
                </w:tcPr>
                <w:p w14:paraId="26573997" w14:textId="4119C54C" w:rsidR="009C591D" w:rsidRDefault="009C591D">
                  <w:pPr>
                    <w:pStyle w:val="Compact"/>
                    <w:jc w:val="center"/>
                  </w:pPr>
                  <w:r>
                    <w:t>0.15 (0.06)</w:t>
                  </w:r>
                </w:p>
              </w:tc>
              <w:tc>
                <w:tcPr>
                  <w:tcW w:w="1570" w:type="dxa"/>
                  <w:tcPrChange w:id="194" w:author="Weiwei Mo" w:date="2024-02-02T12:42:00Z">
                    <w:tcPr>
                      <w:tcW w:w="3170" w:type="dxa"/>
                    </w:tcPr>
                  </w:tcPrChange>
                </w:tcPr>
                <w:p w14:paraId="38A15D0C" w14:textId="77777777" w:rsidR="009C591D" w:rsidRDefault="009C591D">
                  <w:pPr>
                    <w:pStyle w:val="Compact"/>
                    <w:jc w:val="center"/>
                  </w:pPr>
                </w:p>
              </w:tc>
            </w:tr>
            <w:tr w:rsidR="009C591D" w14:paraId="2B8AC468" w14:textId="78162F29" w:rsidTr="009C591D">
              <w:trPr>
                <w:trHeight w:val="293"/>
              </w:trPr>
              <w:tc>
                <w:tcPr>
                  <w:tcW w:w="1353" w:type="dxa"/>
                  <w:tcPrChange w:id="195" w:author="Weiwei Mo" w:date="2024-02-02T12:42:00Z">
                    <w:tcPr>
                      <w:tcW w:w="1980" w:type="dxa"/>
                    </w:tcPr>
                  </w:tcPrChange>
                </w:tcPr>
                <w:p w14:paraId="3D340553" w14:textId="77777777" w:rsidR="009C591D" w:rsidRDefault="009C591D">
                  <w:pPr>
                    <w:pStyle w:val="Compact"/>
                    <w:jc w:val="center"/>
                  </w:pPr>
                  <w:r>
                    <w:t>Wall Paint - Exterior</w:t>
                  </w:r>
                </w:p>
              </w:tc>
              <w:tc>
                <w:tcPr>
                  <w:tcW w:w="1353" w:type="dxa"/>
                  <w:tcPrChange w:id="196" w:author="Weiwei Mo" w:date="2024-02-02T12:42:00Z">
                    <w:tcPr>
                      <w:tcW w:w="1980" w:type="dxa"/>
                    </w:tcPr>
                  </w:tcPrChange>
                </w:tcPr>
                <w:p w14:paraId="0FBD2197" w14:textId="77777777" w:rsidR="009C591D" w:rsidRDefault="009C591D">
                  <w:pPr>
                    <w:pStyle w:val="Compact"/>
                    <w:jc w:val="center"/>
                  </w:pPr>
                  <w:proofErr w:type="spellStart"/>
                  <w:r>
                    <w:t>sqft</w:t>
                  </w:r>
                  <w:proofErr w:type="spellEnd"/>
                </w:p>
              </w:tc>
              <w:tc>
                <w:tcPr>
                  <w:tcW w:w="1353" w:type="dxa"/>
                  <w:tcPrChange w:id="197" w:author="Weiwei Mo" w:date="2024-02-02T12:42:00Z">
                    <w:tcPr>
                      <w:tcW w:w="1980" w:type="dxa"/>
                    </w:tcPr>
                  </w:tcPrChange>
                </w:tcPr>
                <w:p w14:paraId="65BE4890" w14:textId="77777777" w:rsidR="009C591D" w:rsidRDefault="009C591D">
                  <w:pPr>
                    <w:pStyle w:val="Compact"/>
                    <w:jc w:val="center"/>
                  </w:pPr>
                  <w:r>
                    <w:t>$1.2 ($0)</w:t>
                  </w:r>
                </w:p>
              </w:tc>
              <w:tc>
                <w:tcPr>
                  <w:tcW w:w="539" w:type="dxa"/>
                  <w:tcPrChange w:id="198" w:author="Weiwei Mo" w:date="2024-02-02T12:42:00Z">
                    <w:tcPr>
                      <w:tcW w:w="790" w:type="dxa"/>
                    </w:tcPr>
                  </w:tcPrChange>
                </w:tcPr>
                <w:p w14:paraId="64434C73" w14:textId="77777777" w:rsidR="009C591D" w:rsidRDefault="009C591D">
                  <w:pPr>
                    <w:pStyle w:val="Compact"/>
                    <w:jc w:val="center"/>
                  </w:pPr>
                </w:p>
              </w:tc>
              <w:tc>
                <w:tcPr>
                  <w:tcW w:w="2762" w:type="dxa"/>
                  <w:tcPrChange w:id="199" w:author="Weiwei Mo" w:date="2024-02-02T12:42:00Z">
                    <w:tcPr>
                      <w:tcW w:w="3170" w:type="dxa"/>
                    </w:tcPr>
                  </w:tcPrChange>
                </w:tcPr>
                <w:p w14:paraId="4FF2AAAE" w14:textId="098F9492" w:rsidR="009C591D" w:rsidRDefault="009C591D">
                  <w:pPr>
                    <w:pStyle w:val="Compact"/>
                    <w:jc w:val="center"/>
                  </w:pPr>
                  <w:r>
                    <w:t>0.15 (0.06)</w:t>
                  </w:r>
                </w:p>
              </w:tc>
              <w:tc>
                <w:tcPr>
                  <w:tcW w:w="1570" w:type="dxa"/>
                  <w:tcPrChange w:id="200" w:author="Weiwei Mo" w:date="2024-02-02T12:42:00Z">
                    <w:tcPr>
                      <w:tcW w:w="3170" w:type="dxa"/>
                    </w:tcPr>
                  </w:tcPrChange>
                </w:tcPr>
                <w:p w14:paraId="061C28E4" w14:textId="77777777" w:rsidR="009C591D" w:rsidRDefault="009C591D">
                  <w:pPr>
                    <w:pStyle w:val="Compact"/>
                    <w:jc w:val="center"/>
                  </w:pPr>
                </w:p>
              </w:tc>
            </w:tr>
            <w:tr w:rsidR="009C591D" w14:paraId="66FC0C60" w14:textId="4BA542ED" w:rsidTr="009C591D">
              <w:trPr>
                <w:trHeight w:val="303"/>
              </w:trPr>
              <w:tc>
                <w:tcPr>
                  <w:tcW w:w="1353" w:type="dxa"/>
                  <w:tcPrChange w:id="201" w:author="Weiwei Mo" w:date="2024-02-02T12:42:00Z">
                    <w:tcPr>
                      <w:tcW w:w="1980" w:type="dxa"/>
                    </w:tcPr>
                  </w:tcPrChange>
                </w:tcPr>
                <w:p w14:paraId="059D928A" w14:textId="77777777" w:rsidR="009C591D" w:rsidRDefault="009C591D">
                  <w:pPr>
                    <w:pStyle w:val="Compact"/>
                    <w:jc w:val="center"/>
                  </w:pPr>
                  <w:r>
                    <w:t>Exterior Doors</w:t>
                  </w:r>
                </w:p>
              </w:tc>
              <w:tc>
                <w:tcPr>
                  <w:tcW w:w="1353" w:type="dxa"/>
                  <w:tcPrChange w:id="202" w:author="Weiwei Mo" w:date="2024-02-02T12:42:00Z">
                    <w:tcPr>
                      <w:tcW w:w="1980" w:type="dxa"/>
                    </w:tcPr>
                  </w:tcPrChange>
                </w:tcPr>
                <w:p w14:paraId="090B79EC" w14:textId="77777777" w:rsidR="009C591D" w:rsidRDefault="009C591D">
                  <w:pPr>
                    <w:pStyle w:val="Compact"/>
                    <w:jc w:val="center"/>
                  </w:pPr>
                  <w:proofErr w:type="spellStart"/>
                  <w:r>
                    <w:t>ea</w:t>
                  </w:r>
                  <w:proofErr w:type="spellEnd"/>
                </w:p>
              </w:tc>
              <w:tc>
                <w:tcPr>
                  <w:tcW w:w="1353" w:type="dxa"/>
                  <w:tcPrChange w:id="203" w:author="Weiwei Mo" w:date="2024-02-02T12:42:00Z">
                    <w:tcPr>
                      <w:tcW w:w="1980" w:type="dxa"/>
                    </w:tcPr>
                  </w:tcPrChange>
                </w:tcPr>
                <w:p w14:paraId="185118A5" w14:textId="77777777" w:rsidR="009C591D" w:rsidRDefault="009C591D">
                  <w:pPr>
                    <w:pStyle w:val="Compact"/>
                    <w:jc w:val="center"/>
                  </w:pPr>
                  <w:r>
                    <w:t>$740.25 ($451.43)</w:t>
                  </w:r>
                </w:p>
              </w:tc>
              <w:tc>
                <w:tcPr>
                  <w:tcW w:w="539" w:type="dxa"/>
                  <w:tcPrChange w:id="204" w:author="Weiwei Mo" w:date="2024-02-02T12:42:00Z">
                    <w:tcPr>
                      <w:tcW w:w="790" w:type="dxa"/>
                    </w:tcPr>
                  </w:tcPrChange>
                </w:tcPr>
                <w:p w14:paraId="1B453C0F" w14:textId="77777777" w:rsidR="009C591D" w:rsidRDefault="009C591D">
                  <w:pPr>
                    <w:pStyle w:val="Compact"/>
                    <w:jc w:val="center"/>
                  </w:pPr>
                </w:p>
              </w:tc>
              <w:tc>
                <w:tcPr>
                  <w:tcW w:w="2762" w:type="dxa"/>
                  <w:tcPrChange w:id="205" w:author="Weiwei Mo" w:date="2024-02-02T12:42:00Z">
                    <w:tcPr>
                      <w:tcW w:w="3170" w:type="dxa"/>
                    </w:tcPr>
                  </w:tcPrChange>
                </w:tcPr>
                <w:p w14:paraId="7A2B3779" w14:textId="7A72A588" w:rsidR="009C591D" w:rsidRDefault="009C591D">
                  <w:pPr>
                    <w:pStyle w:val="Compact"/>
                    <w:jc w:val="center"/>
                  </w:pPr>
                  <w:r>
                    <w:t>221 (1.41)</w:t>
                  </w:r>
                </w:p>
              </w:tc>
              <w:tc>
                <w:tcPr>
                  <w:tcW w:w="1570" w:type="dxa"/>
                  <w:tcPrChange w:id="206" w:author="Weiwei Mo" w:date="2024-02-02T12:42:00Z">
                    <w:tcPr>
                      <w:tcW w:w="3170" w:type="dxa"/>
                    </w:tcPr>
                  </w:tcPrChange>
                </w:tcPr>
                <w:p w14:paraId="1E056DAB" w14:textId="77777777" w:rsidR="009C591D" w:rsidRDefault="009C591D">
                  <w:pPr>
                    <w:pStyle w:val="Compact"/>
                    <w:jc w:val="center"/>
                  </w:pPr>
                </w:p>
              </w:tc>
            </w:tr>
            <w:tr w:rsidR="009C591D" w14:paraId="1EBE3012" w14:textId="103E4E18" w:rsidTr="009C591D">
              <w:trPr>
                <w:trHeight w:val="293"/>
              </w:trPr>
              <w:tc>
                <w:tcPr>
                  <w:tcW w:w="1353" w:type="dxa"/>
                  <w:tcPrChange w:id="207" w:author="Weiwei Mo" w:date="2024-02-02T12:42:00Z">
                    <w:tcPr>
                      <w:tcW w:w="1980" w:type="dxa"/>
                    </w:tcPr>
                  </w:tcPrChange>
                </w:tcPr>
                <w:p w14:paraId="6E739C9C" w14:textId="77777777" w:rsidR="009C591D" w:rsidRDefault="009C591D">
                  <w:pPr>
                    <w:pStyle w:val="Compact"/>
                    <w:jc w:val="center"/>
                  </w:pPr>
                  <w:r>
                    <w:t>Interior Doors</w:t>
                  </w:r>
                </w:p>
              </w:tc>
              <w:tc>
                <w:tcPr>
                  <w:tcW w:w="1353" w:type="dxa"/>
                  <w:tcPrChange w:id="208" w:author="Weiwei Mo" w:date="2024-02-02T12:42:00Z">
                    <w:tcPr>
                      <w:tcW w:w="1980" w:type="dxa"/>
                    </w:tcPr>
                  </w:tcPrChange>
                </w:tcPr>
                <w:p w14:paraId="644BEF6D" w14:textId="77777777" w:rsidR="009C591D" w:rsidRDefault="009C591D">
                  <w:pPr>
                    <w:pStyle w:val="Compact"/>
                    <w:jc w:val="center"/>
                  </w:pPr>
                  <w:proofErr w:type="spellStart"/>
                  <w:r>
                    <w:t>ea</w:t>
                  </w:r>
                  <w:proofErr w:type="spellEnd"/>
                </w:p>
              </w:tc>
              <w:tc>
                <w:tcPr>
                  <w:tcW w:w="1353" w:type="dxa"/>
                  <w:tcPrChange w:id="209" w:author="Weiwei Mo" w:date="2024-02-02T12:42:00Z">
                    <w:tcPr>
                      <w:tcW w:w="1980" w:type="dxa"/>
                    </w:tcPr>
                  </w:tcPrChange>
                </w:tcPr>
                <w:p w14:paraId="502D1205" w14:textId="77777777" w:rsidR="009C591D" w:rsidRDefault="009C591D">
                  <w:pPr>
                    <w:pStyle w:val="Compact"/>
                    <w:jc w:val="center"/>
                  </w:pPr>
                  <w:r>
                    <w:t>$165.83 ($92.2)</w:t>
                  </w:r>
                </w:p>
              </w:tc>
              <w:tc>
                <w:tcPr>
                  <w:tcW w:w="539" w:type="dxa"/>
                  <w:tcPrChange w:id="210" w:author="Weiwei Mo" w:date="2024-02-02T12:42:00Z">
                    <w:tcPr>
                      <w:tcW w:w="790" w:type="dxa"/>
                    </w:tcPr>
                  </w:tcPrChange>
                </w:tcPr>
                <w:p w14:paraId="4524EA78" w14:textId="77777777" w:rsidR="009C591D" w:rsidRDefault="009C591D">
                  <w:pPr>
                    <w:pStyle w:val="Compact"/>
                    <w:jc w:val="center"/>
                  </w:pPr>
                </w:p>
              </w:tc>
              <w:tc>
                <w:tcPr>
                  <w:tcW w:w="2762" w:type="dxa"/>
                  <w:tcPrChange w:id="211" w:author="Weiwei Mo" w:date="2024-02-02T12:42:00Z">
                    <w:tcPr>
                      <w:tcW w:w="3170" w:type="dxa"/>
                    </w:tcPr>
                  </w:tcPrChange>
                </w:tcPr>
                <w:p w14:paraId="6C193975" w14:textId="69783F65" w:rsidR="009C591D" w:rsidRDefault="009C591D">
                  <w:pPr>
                    <w:pStyle w:val="Compact"/>
                    <w:jc w:val="center"/>
                  </w:pPr>
                  <w:r>
                    <w:t>123.6 (16.97)</w:t>
                  </w:r>
                </w:p>
              </w:tc>
              <w:tc>
                <w:tcPr>
                  <w:tcW w:w="1570" w:type="dxa"/>
                  <w:tcPrChange w:id="212" w:author="Weiwei Mo" w:date="2024-02-02T12:42:00Z">
                    <w:tcPr>
                      <w:tcW w:w="3170" w:type="dxa"/>
                    </w:tcPr>
                  </w:tcPrChange>
                </w:tcPr>
                <w:p w14:paraId="4146A2A5" w14:textId="77777777" w:rsidR="009C591D" w:rsidRDefault="009C591D">
                  <w:pPr>
                    <w:pStyle w:val="Compact"/>
                    <w:jc w:val="center"/>
                  </w:pPr>
                </w:p>
              </w:tc>
            </w:tr>
            <w:tr w:rsidR="009C591D" w14:paraId="7E788426" w14:textId="664557CB" w:rsidTr="009C591D">
              <w:trPr>
                <w:trHeight w:val="293"/>
              </w:trPr>
              <w:tc>
                <w:tcPr>
                  <w:tcW w:w="1353" w:type="dxa"/>
                  <w:tcPrChange w:id="213" w:author="Weiwei Mo" w:date="2024-02-02T12:42:00Z">
                    <w:tcPr>
                      <w:tcW w:w="1980" w:type="dxa"/>
                    </w:tcPr>
                  </w:tcPrChange>
                </w:tcPr>
                <w:p w14:paraId="0146F20B" w14:textId="77777777" w:rsidR="009C591D" w:rsidRDefault="009C591D">
                  <w:pPr>
                    <w:pStyle w:val="Compact"/>
                    <w:jc w:val="center"/>
                  </w:pPr>
                  <w:r>
                    <w:t>Baseboard</w:t>
                  </w:r>
                </w:p>
              </w:tc>
              <w:tc>
                <w:tcPr>
                  <w:tcW w:w="1353" w:type="dxa"/>
                  <w:tcPrChange w:id="214" w:author="Weiwei Mo" w:date="2024-02-02T12:42:00Z">
                    <w:tcPr>
                      <w:tcW w:w="1980" w:type="dxa"/>
                    </w:tcPr>
                  </w:tcPrChange>
                </w:tcPr>
                <w:p w14:paraId="19C038C2" w14:textId="77777777" w:rsidR="009C591D" w:rsidRDefault="009C591D">
                  <w:pPr>
                    <w:pStyle w:val="Compact"/>
                    <w:jc w:val="center"/>
                  </w:pPr>
                  <w:r>
                    <w:t>ft</w:t>
                  </w:r>
                </w:p>
              </w:tc>
              <w:tc>
                <w:tcPr>
                  <w:tcW w:w="1353" w:type="dxa"/>
                  <w:tcPrChange w:id="215" w:author="Weiwei Mo" w:date="2024-02-02T12:42:00Z">
                    <w:tcPr>
                      <w:tcW w:w="1980" w:type="dxa"/>
                    </w:tcPr>
                  </w:tcPrChange>
                </w:tcPr>
                <w:p w14:paraId="7E4E3D1F" w14:textId="77777777" w:rsidR="009C591D" w:rsidRDefault="009C591D">
                  <w:pPr>
                    <w:pStyle w:val="Compact"/>
                    <w:jc w:val="center"/>
                  </w:pPr>
                  <w:r>
                    <w:t>$4.3 ($1.43)</w:t>
                  </w:r>
                </w:p>
              </w:tc>
              <w:tc>
                <w:tcPr>
                  <w:tcW w:w="539" w:type="dxa"/>
                  <w:tcPrChange w:id="216" w:author="Weiwei Mo" w:date="2024-02-02T12:42:00Z">
                    <w:tcPr>
                      <w:tcW w:w="790" w:type="dxa"/>
                    </w:tcPr>
                  </w:tcPrChange>
                </w:tcPr>
                <w:p w14:paraId="2619589B" w14:textId="77777777" w:rsidR="009C591D" w:rsidRDefault="009C591D">
                  <w:pPr>
                    <w:pStyle w:val="Compact"/>
                    <w:jc w:val="center"/>
                  </w:pPr>
                </w:p>
              </w:tc>
              <w:tc>
                <w:tcPr>
                  <w:tcW w:w="2762" w:type="dxa"/>
                  <w:tcPrChange w:id="217" w:author="Weiwei Mo" w:date="2024-02-02T12:42:00Z">
                    <w:tcPr>
                      <w:tcW w:w="3170" w:type="dxa"/>
                    </w:tcPr>
                  </w:tcPrChange>
                </w:tcPr>
                <w:p w14:paraId="1A8BC104" w14:textId="7D2596DB" w:rsidR="009C591D" w:rsidRDefault="009C591D">
                  <w:pPr>
                    <w:pStyle w:val="Compact"/>
                    <w:jc w:val="center"/>
                  </w:pPr>
                  <w:r>
                    <w:t>0.31 (0.01)</w:t>
                  </w:r>
                </w:p>
              </w:tc>
              <w:tc>
                <w:tcPr>
                  <w:tcW w:w="1570" w:type="dxa"/>
                  <w:tcPrChange w:id="218" w:author="Weiwei Mo" w:date="2024-02-02T12:42:00Z">
                    <w:tcPr>
                      <w:tcW w:w="3170" w:type="dxa"/>
                    </w:tcPr>
                  </w:tcPrChange>
                </w:tcPr>
                <w:p w14:paraId="0D45E3BC" w14:textId="77777777" w:rsidR="009C591D" w:rsidRDefault="009C591D">
                  <w:pPr>
                    <w:pStyle w:val="Compact"/>
                    <w:jc w:val="center"/>
                  </w:pPr>
                </w:p>
              </w:tc>
            </w:tr>
            <w:tr w:rsidR="009C591D" w14:paraId="387D915B" w14:textId="5E26F70B" w:rsidTr="009C591D">
              <w:trPr>
                <w:trHeight w:val="293"/>
              </w:trPr>
              <w:tc>
                <w:tcPr>
                  <w:tcW w:w="1353" w:type="dxa"/>
                  <w:tcPrChange w:id="219" w:author="Weiwei Mo" w:date="2024-02-02T12:42:00Z">
                    <w:tcPr>
                      <w:tcW w:w="1980" w:type="dxa"/>
                    </w:tcPr>
                  </w:tcPrChange>
                </w:tcPr>
                <w:p w14:paraId="7072B3DE" w14:textId="77777777" w:rsidR="009C591D" w:rsidRDefault="009C591D">
                  <w:pPr>
                    <w:pStyle w:val="Compact"/>
                    <w:jc w:val="center"/>
                  </w:pPr>
                  <w:r>
                    <w:t>Refrigerator</w:t>
                  </w:r>
                </w:p>
              </w:tc>
              <w:tc>
                <w:tcPr>
                  <w:tcW w:w="1353" w:type="dxa"/>
                  <w:tcPrChange w:id="220" w:author="Weiwei Mo" w:date="2024-02-02T12:42:00Z">
                    <w:tcPr>
                      <w:tcW w:w="1980" w:type="dxa"/>
                    </w:tcPr>
                  </w:tcPrChange>
                </w:tcPr>
                <w:p w14:paraId="7B6B3478" w14:textId="77777777" w:rsidR="009C591D" w:rsidRDefault="009C591D">
                  <w:pPr>
                    <w:pStyle w:val="Compact"/>
                    <w:jc w:val="center"/>
                  </w:pPr>
                  <w:proofErr w:type="spellStart"/>
                  <w:r>
                    <w:t>ea</w:t>
                  </w:r>
                  <w:proofErr w:type="spellEnd"/>
                </w:p>
              </w:tc>
              <w:tc>
                <w:tcPr>
                  <w:tcW w:w="1353" w:type="dxa"/>
                  <w:tcPrChange w:id="221" w:author="Weiwei Mo" w:date="2024-02-02T12:42:00Z">
                    <w:tcPr>
                      <w:tcW w:w="1980" w:type="dxa"/>
                    </w:tcPr>
                  </w:tcPrChange>
                </w:tcPr>
                <w:p w14:paraId="5AC8E44A" w14:textId="77777777" w:rsidR="009C591D" w:rsidRDefault="009C591D">
                  <w:pPr>
                    <w:pStyle w:val="Compact"/>
                    <w:jc w:val="center"/>
                  </w:pPr>
                  <w:r>
                    <w:t>$1135.83 ($676.25)</w:t>
                  </w:r>
                </w:p>
              </w:tc>
              <w:tc>
                <w:tcPr>
                  <w:tcW w:w="539" w:type="dxa"/>
                  <w:tcPrChange w:id="222" w:author="Weiwei Mo" w:date="2024-02-02T12:42:00Z">
                    <w:tcPr>
                      <w:tcW w:w="790" w:type="dxa"/>
                    </w:tcPr>
                  </w:tcPrChange>
                </w:tcPr>
                <w:p w14:paraId="1D6577A5" w14:textId="77777777" w:rsidR="009C591D" w:rsidRDefault="009C591D">
                  <w:pPr>
                    <w:pStyle w:val="Compact"/>
                    <w:jc w:val="center"/>
                  </w:pPr>
                </w:p>
              </w:tc>
              <w:tc>
                <w:tcPr>
                  <w:tcW w:w="2762" w:type="dxa"/>
                  <w:tcPrChange w:id="223" w:author="Weiwei Mo" w:date="2024-02-02T12:42:00Z">
                    <w:tcPr>
                      <w:tcW w:w="3170" w:type="dxa"/>
                    </w:tcPr>
                  </w:tcPrChange>
                </w:tcPr>
                <w:p w14:paraId="67EADF18" w14:textId="3028843A" w:rsidR="009C591D" w:rsidRDefault="009C591D">
                  <w:pPr>
                    <w:pStyle w:val="Compact"/>
                    <w:jc w:val="center"/>
                  </w:pPr>
                  <w:r>
                    <w:t>291 (0)</w:t>
                  </w:r>
                </w:p>
              </w:tc>
              <w:tc>
                <w:tcPr>
                  <w:tcW w:w="1570" w:type="dxa"/>
                  <w:tcPrChange w:id="224" w:author="Weiwei Mo" w:date="2024-02-02T12:42:00Z">
                    <w:tcPr>
                      <w:tcW w:w="3170" w:type="dxa"/>
                    </w:tcPr>
                  </w:tcPrChange>
                </w:tcPr>
                <w:p w14:paraId="17E058CF" w14:textId="77777777" w:rsidR="009C591D" w:rsidRDefault="009C591D">
                  <w:pPr>
                    <w:pStyle w:val="Compact"/>
                    <w:jc w:val="center"/>
                  </w:pPr>
                </w:p>
              </w:tc>
            </w:tr>
            <w:tr w:rsidR="009C591D" w14:paraId="6E3BC4AE" w14:textId="2924E2E3" w:rsidTr="009C591D">
              <w:trPr>
                <w:trHeight w:val="293"/>
              </w:trPr>
              <w:tc>
                <w:tcPr>
                  <w:tcW w:w="1353" w:type="dxa"/>
                  <w:tcPrChange w:id="225" w:author="Weiwei Mo" w:date="2024-02-02T12:42:00Z">
                    <w:tcPr>
                      <w:tcW w:w="1980" w:type="dxa"/>
                    </w:tcPr>
                  </w:tcPrChange>
                </w:tcPr>
                <w:p w14:paraId="443E30A4" w14:textId="77777777" w:rsidR="009C591D" w:rsidRDefault="009C591D">
                  <w:pPr>
                    <w:pStyle w:val="Compact"/>
                    <w:jc w:val="center"/>
                  </w:pPr>
                  <w:r>
                    <w:t>Dishwasher</w:t>
                  </w:r>
                </w:p>
              </w:tc>
              <w:tc>
                <w:tcPr>
                  <w:tcW w:w="1353" w:type="dxa"/>
                  <w:tcPrChange w:id="226" w:author="Weiwei Mo" w:date="2024-02-02T12:42:00Z">
                    <w:tcPr>
                      <w:tcW w:w="1980" w:type="dxa"/>
                    </w:tcPr>
                  </w:tcPrChange>
                </w:tcPr>
                <w:p w14:paraId="20DCE297" w14:textId="77777777" w:rsidR="009C591D" w:rsidRDefault="009C591D">
                  <w:pPr>
                    <w:pStyle w:val="Compact"/>
                    <w:jc w:val="center"/>
                  </w:pPr>
                  <w:proofErr w:type="spellStart"/>
                  <w:r>
                    <w:t>ea</w:t>
                  </w:r>
                  <w:proofErr w:type="spellEnd"/>
                </w:p>
              </w:tc>
              <w:tc>
                <w:tcPr>
                  <w:tcW w:w="1353" w:type="dxa"/>
                  <w:tcPrChange w:id="227" w:author="Weiwei Mo" w:date="2024-02-02T12:42:00Z">
                    <w:tcPr>
                      <w:tcW w:w="1980" w:type="dxa"/>
                    </w:tcPr>
                  </w:tcPrChange>
                </w:tcPr>
                <w:p w14:paraId="54ED7A9E" w14:textId="77777777" w:rsidR="009C591D" w:rsidRDefault="009C591D">
                  <w:pPr>
                    <w:pStyle w:val="Compact"/>
                    <w:jc w:val="center"/>
                  </w:pPr>
                  <w:r>
                    <w:t>$1168 ($301.17)</w:t>
                  </w:r>
                </w:p>
              </w:tc>
              <w:tc>
                <w:tcPr>
                  <w:tcW w:w="539" w:type="dxa"/>
                  <w:tcPrChange w:id="228" w:author="Weiwei Mo" w:date="2024-02-02T12:42:00Z">
                    <w:tcPr>
                      <w:tcW w:w="790" w:type="dxa"/>
                    </w:tcPr>
                  </w:tcPrChange>
                </w:tcPr>
                <w:p w14:paraId="1CEF0F21" w14:textId="77777777" w:rsidR="009C591D" w:rsidRDefault="009C591D">
                  <w:pPr>
                    <w:pStyle w:val="Compact"/>
                    <w:jc w:val="center"/>
                  </w:pPr>
                </w:p>
              </w:tc>
              <w:tc>
                <w:tcPr>
                  <w:tcW w:w="2762" w:type="dxa"/>
                  <w:tcPrChange w:id="229" w:author="Weiwei Mo" w:date="2024-02-02T12:42:00Z">
                    <w:tcPr>
                      <w:tcW w:w="3170" w:type="dxa"/>
                    </w:tcPr>
                  </w:tcPrChange>
                </w:tcPr>
                <w:p w14:paraId="3585EF58" w14:textId="7A6F5A7B" w:rsidR="009C591D" w:rsidRDefault="009C591D">
                  <w:pPr>
                    <w:pStyle w:val="Compact"/>
                    <w:jc w:val="center"/>
                  </w:pPr>
                  <w:r>
                    <w:t>146 (0)</w:t>
                  </w:r>
                </w:p>
              </w:tc>
              <w:tc>
                <w:tcPr>
                  <w:tcW w:w="1570" w:type="dxa"/>
                  <w:tcPrChange w:id="230" w:author="Weiwei Mo" w:date="2024-02-02T12:42:00Z">
                    <w:tcPr>
                      <w:tcW w:w="3170" w:type="dxa"/>
                    </w:tcPr>
                  </w:tcPrChange>
                </w:tcPr>
                <w:p w14:paraId="0720F503" w14:textId="77777777" w:rsidR="009C591D" w:rsidRDefault="009C591D">
                  <w:pPr>
                    <w:pStyle w:val="Compact"/>
                    <w:jc w:val="center"/>
                  </w:pPr>
                </w:p>
              </w:tc>
            </w:tr>
            <w:tr w:rsidR="009C591D" w14:paraId="74013CC4" w14:textId="396C38A3" w:rsidTr="009C591D">
              <w:trPr>
                <w:trHeight w:val="303"/>
              </w:trPr>
              <w:tc>
                <w:tcPr>
                  <w:tcW w:w="1353" w:type="dxa"/>
                  <w:tcPrChange w:id="231" w:author="Weiwei Mo" w:date="2024-02-02T12:42:00Z">
                    <w:tcPr>
                      <w:tcW w:w="1980" w:type="dxa"/>
                    </w:tcPr>
                  </w:tcPrChange>
                </w:tcPr>
                <w:p w14:paraId="05F52C85" w14:textId="77777777" w:rsidR="009C591D" w:rsidRDefault="009C591D">
                  <w:pPr>
                    <w:pStyle w:val="Compact"/>
                    <w:jc w:val="center"/>
                  </w:pPr>
                  <w:r>
                    <w:t>Microwave</w:t>
                  </w:r>
                </w:p>
              </w:tc>
              <w:tc>
                <w:tcPr>
                  <w:tcW w:w="1353" w:type="dxa"/>
                  <w:tcPrChange w:id="232" w:author="Weiwei Mo" w:date="2024-02-02T12:42:00Z">
                    <w:tcPr>
                      <w:tcW w:w="1980" w:type="dxa"/>
                    </w:tcPr>
                  </w:tcPrChange>
                </w:tcPr>
                <w:p w14:paraId="29B98D9C" w14:textId="77777777" w:rsidR="009C591D" w:rsidRDefault="009C591D">
                  <w:pPr>
                    <w:pStyle w:val="Compact"/>
                    <w:jc w:val="center"/>
                  </w:pPr>
                  <w:proofErr w:type="spellStart"/>
                  <w:r>
                    <w:t>ea</w:t>
                  </w:r>
                  <w:proofErr w:type="spellEnd"/>
                </w:p>
              </w:tc>
              <w:tc>
                <w:tcPr>
                  <w:tcW w:w="1353" w:type="dxa"/>
                  <w:tcPrChange w:id="233" w:author="Weiwei Mo" w:date="2024-02-02T12:42:00Z">
                    <w:tcPr>
                      <w:tcW w:w="1980" w:type="dxa"/>
                    </w:tcPr>
                  </w:tcPrChange>
                </w:tcPr>
                <w:p w14:paraId="4E7A625A" w14:textId="77777777" w:rsidR="009C591D" w:rsidRDefault="009C591D">
                  <w:pPr>
                    <w:pStyle w:val="Compact"/>
                    <w:jc w:val="center"/>
                  </w:pPr>
                  <w:r>
                    <w:t>$418 ($236.17)</w:t>
                  </w:r>
                </w:p>
              </w:tc>
              <w:tc>
                <w:tcPr>
                  <w:tcW w:w="539" w:type="dxa"/>
                  <w:tcPrChange w:id="234" w:author="Weiwei Mo" w:date="2024-02-02T12:42:00Z">
                    <w:tcPr>
                      <w:tcW w:w="790" w:type="dxa"/>
                    </w:tcPr>
                  </w:tcPrChange>
                </w:tcPr>
                <w:p w14:paraId="2F5ABB0D" w14:textId="77777777" w:rsidR="009C591D" w:rsidRDefault="009C591D">
                  <w:pPr>
                    <w:pStyle w:val="Compact"/>
                    <w:jc w:val="center"/>
                  </w:pPr>
                </w:p>
              </w:tc>
              <w:tc>
                <w:tcPr>
                  <w:tcW w:w="2762" w:type="dxa"/>
                  <w:tcPrChange w:id="235" w:author="Weiwei Mo" w:date="2024-02-02T12:42:00Z">
                    <w:tcPr>
                      <w:tcW w:w="3170" w:type="dxa"/>
                    </w:tcPr>
                  </w:tcPrChange>
                </w:tcPr>
                <w:p w14:paraId="481BF7E1" w14:textId="4689CBC2" w:rsidR="009C591D" w:rsidRDefault="009C591D">
                  <w:pPr>
                    <w:pStyle w:val="Compact"/>
                    <w:jc w:val="center"/>
                  </w:pPr>
                  <w:r>
                    <w:t>58.9 (0)</w:t>
                  </w:r>
                </w:p>
              </w:tc>
              <w:tc>
                <w:tcPr>
                  <w:tcW w:w="1570" w:type="dxa"/>
                  <w:tcPrChange w:id="236" w:author="Weiwei Mo" w:date="2024-02-02T12:42:00Z">
                    <w:tcPr>
                      <w:tcW w:w="3170" w:type="dxa"/>
                    </w:tcPr>
                  </w:tcPrChange>
                </w:tcPr>
                <w:p w14:paraId="07C59265" w14:textId="77777777" w:rsidR="009C591D" w:rsidRDefault="009C591D">
                  <w:pPr>
                    <w:pStyle w:val="Compact"/>
                    <w:jc w:val="center"/>
                  </w:pPr>
                </w:p>
              </w:tc>
            </w:tr>
            <w:tr w:rsidR="009C591D" w14:paraId="1CAE35EF" w14:textId="7475549A" w:rsidTr="009C591D">
              <w:trPr>
                <w:trHeight w:val="293"/>
              </w:trPr>
              <w:tc>
                <w:tcPr>
                  <w:tcW w:w="1353" w:type="dxa"/>
                  <w:tcPrChange w:id="237" w:author="Weiwei Mo" w:date="2024-02-02T12:42:00Z">
                    <w:tcPr>
                      <w:tcW w:w="1980" w:type="dxa"/>
                    </w:tcPr>
                  </w:tcPrChange>
                </w:tcPr>
                <w:p w14:paraId="6E8516B9" w14:textId="77777777" w:rsidR="009C591D" w:rsidRDefault="009C591D">
                  <w:pPr>
                    <w:pStyle w:val="Compact"/>
                    <w:jc w:val="center"/>
                  </w:pPr>
                  <w:r>
                    <w:t>Clothes Washer</w:t>
                  </w:r>
                </w:p>
              </w:tc>
              <w:tc>
                <w:tcPr>
                  <w:tcW w:w="1353" w:type="dxa"/>
                  <w:tcPrChange w:id="238" w:author="Weiwei Mo" w:date="2024-02-02T12:42:00Z">
                    <w:tcPr>
                      <w:tcW w:w="1980" w:type="dxa"/>
                    </w:tcPr>
                  </w:tcPrChange>
                </w:tcPr>
                <w:p w14:paraId="02C5AA3A" w14:textId="77777777" w:rsidR="009C591D" w:rsidRDefault="009C591D">
                  <w:pPr>
                    <w:pStyle w:val="Compact"/>
                    <w:jc w:val="center"/>
                  </w:pPr>
                  <w:proofErr w:type="spellStart"/>
                  <w:r>
                    <w:t>ea</w:t>
                  </w:r>
                  <w:proofErr w:type="spellEnd"/>
                </w:p>
              </w:tc>
              <w:tc>
                <w:tcPr>
                  <w:tcW w:w="1353" w:type="dxa"/>
                  <w:tcPrChange w:id="239" w:author="Weiwei Mo" w:date="2024-02-02T12:42:00Z">
                    <w:tcPr>
                      <w:tcW w:w="1980" w:type="dxa"/>
                    </w:tcPr>
                  </w:tcPrChange>
                </w:tcPr>
                <w:p w14:paraId="74201FA6" w14:textId="77777777" w:rsidR="009C591D" w:rsidRDefault="009C591D">
                  <w:pPr>
                    <w:pStyle w:val="Compact"/>
                    <w:jc w:val="center"/>
                  </w:pPr>
                  <w:r>
                    <w:t>$1198 ($441.23)</w:t>
                  </w:r>
                </w:p>
              </w:tc>
              <w:tc>
                <w:tcPr>
                  <w:tcW w:w="539" w:type="dxa"/>
                  <w:tcPrChange w:id="240" w:author="Weiwei Mo" w:date="2024-02-02T12:42:00Z">
                    <w:tcPr>
                      <w:tcW w:w="790" w:type="dxa"/>
                    </w:tcPr>
                  </w:tcPrChange>
                </w:tcPr>
                <w:p w14:paraId="5ED86E50" w14:textId="77777777" w:rsidR="009C591D" w:rsidRDefault="009C591D">
                  <w:pPr>
                    <w:pStyle w:val="Compact"/>
                    <w:jc w:val="center"/>
                  </w:pPr>
                </w:p>
              </w:tc>
              <w:tc>
                <w:tcPr>
                  <w:tcW w:w="2762" w:type="dxa"/>
                  <w:tcPrChange w:id="241" w:author="Weiwei Mo" w:date="2024-02-02T12:42:00Z">
                    <w:tcPr>
                      <w:tcW w:w="3170" w:type="dxa"/>
                    </w:tcPr>
                  </w:tcPrChange>
                </w:tcPr>
                <w:p w14:paraId="0F6B266F" w14:textId="4D26A6C3" w:rsidR="009C591D" w:rsidRDefault="009C591D">
                  <w:pPr>
                    <w:pStyle w:val="Compact"/>
                    <w:jc w:val="center"/>
                  </w:pPr>
                  <w:r>
                    <w:t>382 (0)</w:t>
                  </w:r>
                </w:p>
              </w:tc>
              <w:tc>
                <w:tcPr>
                  <w:tcW w:w="1570" w:type="dxa"/>
                  <w:tcPrChange w:id="242" w:author="Weiwei Mo" w:date="2024-02-02T12:42:00Z">
                    <w:tcPr>
                      <w:tcW w:w="3170" w:type="dxa"/>
                    </w:tcPr>
                  </w:tcPrChange>
                </w:tcPr>
                <w:p w14:paraId="543B9DD7" w14:textId="77777777" w:rsidR="009C591D" w:rsidRDefault="009C591D">
                  <w:pPr>
                    <w:pStyle w:val="Compact"/>
                    <w:jc w:val="center"/>
                  </w:pPr>
                </w:p>
              </w:tc>
            </w:tr>
            <w:tr w:rsidR="009C591D" w14:paraId="1FDEE527" w14:textId="22751DA5" w:rsidTr="009C591D">
              <w:trPr>
                <w:trHeight w:val="293"/>
              </w:trPr>
              <w:tc>
                <w:tcPr>
                  <w:tcW w:w="1353" w:type="dxa"/>
                  <w:tcPrChange w:id="243" w:author="Weiwei Mo" w:date="2024-02-02T12:42:00Z">
                    <w:tcPr>
                      <w:tcW w:w="1980" w:type="dxa"/>
                    </w:tcPr>
                  </w:tcPrChange>
                </w:tcPr>
                <w:p w14:paraId="6257E1D9" w14:textId="77777777" w:rsidR="009C591D" w:rsidRDefault="009C591D">
                  <w:pPr>
                    <w:pStyle w:val="Compact"/>
                    <w:jc w:val="center"/>
                  </w:pPr>
                  <w:r>
                    <w:lastRenderedPageBreak/>
                    <w:t>Clothes Dryer</w:t>
                  </w:r>
                </w:p>
              </w:tc>
              <w:tc>
                <w:tcPr>
                  <w:tcW w:w="1353" w:type="dxa"/>
                  <w:tcPrChange w:id="244" w:author="Weiwei Mo" w:date="2024-02-02T12:42:00Z">
                    <w:tcPr>
                      <w:tcW w:w="1980" w:type="dxa"/>
                    </w:tcPr>
                  </w:tcPrChange>
                </w:tcPr>
                <w:p w14:paraId="60801B5F" w14:textId="77777777" w:rsidR="009C591D" w:rsidRDefault="009C591D">
                  <w:pPr>
                    <w:pStyle w:val="Compact"/>
                    <w:jc w:val="center"/>
                  </w:pPr>
                  <w:proofErr w:type="spellStart"/>
                  <w:r>
                    <w:t>ea</w:t>
                  </w:r>
                  <w:proofErr w:type="spellEnd"/>
                </w:p>
              </w:tc>
              <w:tc>
                <w:tcPr>
                  <w:tcW w:w="1353" w:type="dxa"/>
                  <w:tcPrChange w:id="245" w:author="Weiwei Mo" w:date="2024-02-02T12:42:00Z">
                    <w:tcPr>
                      <w:tcW w:w="1980" w:type="dxa"/>
                    </w:tcPr>
                  </w:tcPrChange>
                </w:tcPr>
                <w:p w14:paraId="2DA6E7AD" w14:textId="77777777" w:rsidR="009C591D" w:rsidRDefault="009C591D">
                  <w:pPr>
                    <w:pStyle w:val="Compact"/>
                    <w:jc w:val="center"/>
                  </w:pPr>
                  <w:r>
                    <w:t>$1140.67 ($167.53)</w:t>
                  </w:r>
                </w:p>
              </w:tc>
              <w:tc>
                <w:tcPr>
                  <w:tcW w:w="539" w:type="dxa"/>
                  <w:tcPrChange w:id="246" w:author="Weiwei Mo" w:date="2024-02-02T12:42:00Z">
                    <w:tcPr>
                      <w:tcW w:w="790" w:type="dxa"/>
                    </w:tcPr>
                  </w:tcPrChange>
                </w:tcPr>
                <w:p w14:paraId="10FA5C10" w14:textId="77777777" w:rsidR="009C591D" w:rsidRDefault="009C591D">
                  <w:pPr>
                    <w:pStyle w:val="Compact"/>
                    <w:jc w:val="center"/>
                  </w:pPr>
                </w:p>
              </w:tc>
              <w:tc>
                <w:tcPr>
                  <w:tcW w:w="2762" w:type="dxa"/>
                  <w:tcPrChange w:id="247" w:author="Weiwei Mo" w:date="2024-02-02T12:42:00Z">
                    <w:tcPr>
                      <w:tcW w:w="3170" w:type="dxa"/>
                    </w:tcPr>
                  </w:tcPrChange>
                </w:tcPr>
                <w:p w14:paraId="77129B5B" w14:textId="6B9A13E6" w:rsidR="009C591D" w:rsidRDefault="009C591D">
                  <w:pPr>
                    <w:pStyle w:val="Compact"/>
                    <w:jc w:val="center"/>
                  </w:pPr>
                  <w:r>
                    <w:t>210 (0)</w:t>
                  </w:r>
                </w:p>
              </w:tc>
              <w:tc>
                <w:tcPr>
                  <w:tcW w:w="1570" w:type="dxa"/>
                  <w:tcPrChange w:id="248" w:author="Weiwei Mo" w:date="2024-02-02T12:42:00Z">
                    <w:tcPr>
                      <w:tcW w:w="3170" w:type="dxa"/>
                    </w:tcPr>
                  </w:tcPrChange>
                </w:tcPr>
                <w:p w14:paraId="01FF100C" w14:textId="77777777" w:rsidR="009C591D" w:rsidRDefault="009C591D">
                  <w:pPr>
                    <w:pStyle w:val="Compact"/>
                    <w:jc w:val="center"/>
                  </w:pPr>
                </w:p>
              </w:tc>
            </w:tr>
            <w:tr w:rsidR="009C591D" w14:paraId="474DB468" w14:textId="16CFE00B" w:rsidTr="009C591D">
              <w:trPr>
                <w:trHeight w:val="293"/>
              </w:trPr>
              <w:tc>
                <w:tcPr>
                  <w:tcW w:w="1353" w:type="dxa"/>
                  <w:tcPrChange w:id="249" w:author="Weiwei Mo" w:date="2024-02-02T12:42:00Z">
                    <w:tcPr>
                      <w:tcW w:w="1980" w:type="dxa"/>
                    </w:tcPr>
                  </w:tcPrChange>
                </w:tcPr>
                <w:p w14:paraId="4509BCA5" w14:textId="77777777" w:rsidR="009C591D" w:rsidRDefault="009C591D">
                  <w:pPr>
                    <w:pStyle w:val="Compact"/>
                    <w:jc w:val="center"/>
                  </w:pPr>
                  <w:r>
                    <w:t>Oven/stove</w:t>
                  </w:r>
                </w:p>
              </w:tc>
              <w:tc>
                <w:tcPr>
                  <w:tcW w:w="1353" w:type="dxa"/>
                  <w:tcPrChange w:id="250" w:author="Weiwei Mo" w:date="2024-02-02T12:42:00Z">
                    <w:tcPr>
                      <w:tcW w:w="1980" w:type="dxa"/>
                    </w:tcPr>
                  </w:tcPrChange>
                </w:tcPr>
                <w:p w14:paraId="2196D79E" w14:textId="77777777" w:rsidR="009C591D" w:rsidRDefault="009C591D">
                  <w:pPr>
                    <w:pStyle w:val="Compact"/>
                    <w:jc w:val="center"/>
                  </w:pPr>
                  <w:proofErr w:type="spellStart"/>
                  <w:r>
                    <w:t>ea</w:t>
                  </w:r>
                  <w:proofErr w:type="spellEnd"/>
                </w:p>
              </w:tc>
              <w:tc>
                <w:tcPr>
                  <w:tcW w:w="1353" w:type="dxa"/>
                  <w:tcPrChange w:id="251" w:author="Weiwei Mo" w:date="2024-02-02T12:42:00Z">
                    <w:tcPr>
                      <w:tcW w:w="1980" w:type="dxa"/>
                    </w:tcPr>
                  </w:tcPrChange>
                </w:tcPr>
                <w:p w14:paraId="32DA7B6D" w14:textId="77777777" w:rsidR="009C591D" w:rsidRDefault="009C591D">
                  <w:pPr>
                    <w:pStyle w:val="Compact"/>
                    <w:jc w:val="center"/>
                  </w:pPr>
                  <w:r>
                    <w:t>$1355.88 ($705.71)</w:t>
                  </w:r>
                </w:p>
              </w:tc>
              <w:tc>
                <w:tcPr>
                  <w:tcW w:w="539" w:type="dxa"/>
                  <w:tcPrChange w:id="252" w:author="Weiwei Mo" w:date="2024-02-02T12:42:00Z">
                    <w:tcPr>
                      <w:tcW w:w="790" w:type="dxa"/>
                    </w:tcPr>
                  </w:tcPrChange>
                </w:tcPr>
                <w:p w14:paraId="36CF7FD1" w14:textId="77777777" w:rsidR="009C591D" w:rsidRDefault="009C591D">
                  <w:pPr>
                    <w:pStyle w:val="Compact"/>
                    <w:jc w:val="center"/>
                  </w:pPr>
                </w:p>
              </w:tc>
              <w:tc>
                <w:tcPr>
                  <w:tcW w:w="2762" w:type="dxa"/>
                  <w:tcPrChange w:id="253" w:author="Weiwei Mo" w:date="2024-02-02T12:42:00Z">
                    <w:tcPr>
                      <w:tcW w:w="3170" w:type="dxa"/>
                    </w:tcPr>
                  </w:tcPrChange>
                </w:tcPr>
                <w:p w14:paraId="02BDD2D4" w14:textId="6E89C821" w:rsidR="009C591D" w:rsidRDefault="009C591D">
                  <w:pPr>
                    <w:pStyle w:val="Compact"/>
                    <w:jc w:val="center"/>
                  </w:pPr>
                  <w:r>
                    <w:t>180 (0)</w:t>
                  </w:r>
                </w:p>
              </w:tc>
              <w:tc>
                <w:tcPr>
                  <w:tcW w:w="1570" w:type="dxa"/>
                  <w:tcPrChange w:id="254" w:author="Weiwei Mo" w:date="2024-02-02T12:42:00Z">
                    <w:tcPr>
                      <w:tcW w:w="3170" w:type="dxa"/>
                    </w:tcPr>
                  </w:tcPrChange>
                </w:tcPr>
                <w:p w14:paraId="3FD2B98C" w14:textId="77777777" w:rsidR="009C591D" w:rsidRDefault="009C591D">
                  <w:pPr>
                    <w:pStyle w:val="Compact"/>
                    <w:jc w:val="center"/>
                  </w:pPr>
                </w:p>
              </w:tc>
            </w:tr>
            <w:tr w:rsidR="009C591D" w14:paraId="743C977D" w14:textId="4438B32B" w:rsidTr="009C591D">
              <w:trPr>
                <w:trHeight w:val="293"/>
              </w:trPr>
              <w:tc>
                <w:tcPr>
                  <w:tcW w:w="1353" w:type="dxa"/>
                  <w:tcPrChange w:id="255" w:author="Weiwei Mo" w:date="2024-02-02T12:42:00Z">
                    <w:tcPr>
                      <w:tcW w:w="1980" w:type="dxa"/>
                    </w:tcPr>
                  </w:tcPrChange>
                </w:tcPr>
                <w:p w14:paraId="0B0EC5C4" w14:textId="77777777" w:rsidR="009C591D" w:rsidRDefault="009C591D">
                  <w:pPr>
                    <w:pStyle w:val="Compact"/>
                    <w:jc w:val="center"/>
                  </w:pPr>
                  <w:r>
                    <w:t>Range hood</w:t>
                  </w:r>
                </w:p>
              </w:tc>
              <w:tc>
                <w:tcPr>
                  <w:tcW w:w="1353" w:type="dxa"/>
                  <w:tcPrChange w:id="256" w:author="Weiwei Mo" w:date="2024-02-02T12:42:00Z">
                    <w:tcPr>
                      <w:tcW w:w="1980" w:type="dxa"/>
                    </w:tcPr>
                  </w:tcPrChange>
                </w:tcPr>
                <w:p w14:paraId="50C59B5C" w14:textId="77777777" w:rsidR="009C591D" w:rsidRDefault="009C591D">
                  <w:pPr>
                    <w:pStyle w:val="Compact"/>
                    <w:jc w:val="center"/>
                  </w:pPr>
                  <w:proofErr w:type="spellStart"/>
                  <w:r>
                    <w:t>ea</w:t>
                  </w:r>
                  <w:proofErr w:type="spellEnd"/>
                </w:p>
              </w:tc>
              <w:tc>
                <w:tcPr>
                  <w:tcW w:w="1353" w:type="dxa"/>
                  <w:tcPrChange w:id="257" w:author="Weiwei Mo" w:date="2024-02-02T12:42:00Z">
                    <w:tcPr>
                      <w:tcW w:w="1980" w:type="dxa"/>
                    </w:tcPr>
                  </w:tcPrChange>
                </w:tcPr>
                <w:p w14:paraId="47E60A3D" w14:textId="77777777" w:rsidR="009C591D" w:rsidRDefault="009C591D">
                  <w:pPr>
                    <w:pStyle w:val="Compact"/>
                    <w:jc w:val="center"/>
                  </w:pPr>
                  <w:r>
                    <w:t>$739 ($602.45)</w:t>
                  </w:r>
                </w:p>
              </w:tc>
              <w:tc>
                <w:tcPr>
                  <w:tcW w:w="539" w:type="dxa"/>
                  <w:tcPrChange w:id="258" w:author="Weiwei Mo" w:date="2024-02-02T12:42:00Z">
                    <w:tcPr>
                      <w:tcW w:w="790" w:type="dxa"/>
                    </w:tcPr>
                  </w:tcPrChange>
                </w:tcPr>
                <w:p w14:paraId="439F1605" w14:textId="77777777" w:rsidR="009C591D" w:rsidRDefault="009C591D">
                  <w:pPr>
                    <w:pStyle w:val="Compact"/>
                    <w:jc w:val="center"/>
                  </w:pPr>
                </w:p>
              </w:tc>
              <w:tc>
                <w:tcPr>
                  <w:tcW w:w="2762" w:type="dxa"/>
                  <w:tcPrChange w:id="259" w:author="Weiwei Mo" w:date="2024-02-02T12:42:00Z">
                    <w:tcPr>
                      <w:tcW w:w="3170" w:type="dxa"/>
                    </w:tcPr>
                  </w:tcPrChange>
                </w:tcPr>
                <w:p w14:paraId="5F239CA0" w14:textId="606CA913" w:rsidR="009C591D" w:rsidRDefault="009C591D">
                  <w:pPr>
                    <w:pStyle w:val="Compact"/>
                    <w:jc w:val="center"/>
                  </w:pPr>
                  <w:r>
                    <w:t>63.8 (0)</w:t>
                  </w:r>
                </w:p>
              </w:tc>
              <w:tc>
                <w:tcPr>
                  <w:tcW w:w="1570" w:type="dxa"/>
                  <w:tcPrChange w:id="260" w:author="Weiwei Mo" w:date="2024-02-02T12:42:00Z">
                    <w:tcPr>
                      <w:tcW w:w="3170" w:type="dxa"/>
                    </w:tcPr>
                  </w:tcPrChange>
                </w:tcPr>
                <w:p w14:paraId="4E3E40DA" w14:textId="77777777" w:rsidR="009C591D" w:rsidRDefault="009C591D">
                  <w:pPr>
                    <w:pStyle w:val="Compact"/>
                    <w:jc w:val="center"/>
                  </w:pPr>
                </w:p>
              </w:tc>
            </w:tr>
            <w:tr w:rsidR="009C591D" w14:paraId="65A7E15E" w14:textId="06056842" w:rsidTr="009C591D">
              <w:trPr>
                <w:trHeight w:val="303"/>
              </w:trPr>
              <w:tc>
                <w:tcPr>
                  <w:tcW w:w="1353" w:type="dxa"/>
                  <w:tcPrChange w:id="261" w:author="Weiwei Mo" w:date="2024-02-02T12:42:00Z">
                    <w:tcPr>
                      <w:tcW w:w="1980" w:type="dxa"/>
                    </w:tcPr>
                  </w:tcPrChange>
                </w:tcPr>
                <w:p w14:paraId="538C8FCB" w14:textId="77777777" w:rsidR="009C591D" w:rsidRDefault="009C591D">
                  <w:pPr>
                    <w:pStyle w:val="Compact"/>
                    <w:jc w:val="center"/>
                  </w:pPr>
                  <w:r>
                    <w:t>Bottom Outlets</w:t>
                  </w:r>
                </w:p>
              </w:tc>
              <w:tc>
                <w:tcPr>
                  <w:tcW w:w="1353" w:type="dxa"/>
                  <w:tcPrChange w:id="262" w:author="Weiwei Mo" w:date="2024-02-02T12:42:00Z">
                    <w:tcPr>
                      <w:tcW w:w="1980" w:type="dxa"/>
                    </w:tcPr>
                  </w:tcPrChange>
                </w:tcPr>
                <w:p w14:paraId="5275427A" w14:textId="77777777" w:rsidR="009C591D" w:rsidRDefault="009C591D">
                  <w:pPr>
                    <w:pStyle w:val="Compact"/>
                    <w:jc w:val="center"/>
                  </w:pPr>
                  <w:proofErr w:type="spellStart"/>
                  <w:r>
                    <w:t>ea</w:t>
                  </w:r>
                  <w:proofErr w:type="spellEnd"/>
                </w:p>
              </w:tc>
              <w:tc>
                <w:tcPr>
                  <w:tcW w:w="1353" w:type="dxa"/>
                  <w:tcPrChange w:id="263" w:author="Weiwei Mo" w:date="2024-02-02T12:42:00Z">
                    <w:tcPr>
                      <w:tcW w:w="1980" w:type="dxa"/>
                    </w:tcPr>
                  </w:tcPrChange>
                </w:tcPr>
                <w:p w14:paraId="77841317" w14:textId="77777777" w:rsidR="009C591D" w:rsidRDefault="009C591D">
                  <w:pPr>
                    <w:pStyle w:val="Compact"/>
                    <w:jc w:val="center"/>
                  </w:pPr>
                  <w:r>
                    <w:t>$58.62 ($8.31)</w:t>
                  </w:r>
                </w:p>
              </w:tc>
              <w:tc>
                <w:tcPr>
                  <w:tcW w:w="539" w:type="dxa"/>
                  <w:tcPrChange w:id="264" w:author="Weiwei Mo" w:date="2024-02-02T12:42:00Z">
                    <w:tcPr>
                      <w:tcW w:w="790" w:type="dxa"/>
                    </w:tcPr>
                  </w:tcPrChange>
                </w:tcPr>
                <w:p w14:paraId="5A94F793" w14:textId="77777777" w:rsidR="009C591D" w:rsidRDefault="009C591D">
                  <w:pPr>
                    <w:pStyle w:val="Compact"/>
                    <w:jc w:val="center"/>
                  </w:pPr>
                </w:p>
              </w:tc>
              <w:tc>
                <w:tcPr>
                  <w:tcW w:w="2762" w:type="dxa"/>
                  <w:tcPrChange w:id="265" w:author="Weiwei Mo" w:date="2024-02-02T12:42:00Z">
                    <w:tcPr>
                      <w:tcW w:w="3170" w:type="dxa"/>
                    </w:tcPr>
                  </w:tcPrChange>
                </w:tcPr>
                <w:p w14:paraId="20DD5238" w14:textId="5F04EA14" w:rsidR="009C591D" w:rsidRDefault="009C591D">
                  <w:pPr>
                    <w:pStyle w:val="Compact"/>
                    <w:jc w:val="center"/>
                  </w:pPr>
                  <w:r>
                    <w:t>22.8 (0)</w:t>
                  </w:r>
                </w:p>
              </w:tc>
              <w:tc>
                <w:tcPr>
                  <w:tcW w:w="1570" w:type="dxa"/>
                  <w:tcPrChange w:id="266" w:author="Weiwei Mo" w:date="2024-02-02T12:42:00Z">
                    <w:tcPr>
                      <w:tcW w:w="3170" w:type="dxa"/>
                    </w:tcPr>
                  </w:tcPrChange>
                </w:tcPr>
                <w:p w14:paraId="187D6753" w14:textId="77777777" w:rsidR="009C591D" w:rsidRDefault="009C591D">
                  <w:pPr>
                    <w:pStyle w:val="Compact"/>
                    <w:jc w:val="center"/>
                  </w:pPr>
                </w:p>
              </w:tc>
            </w:tr>
            <w:tr w:rsidR="009C591D" w14:paraId="4E3B14DF" w14:textId="3A1B9E28" w:rsidTr="009C591D">
              <w:trPr>
                <w:trHeight w:val="293"/>
              </w:trPr>
              <w:tc>
                <w:tcPr>
                  <w:tcW w:w="1353" w:type="dxa"/>
                  <w:tcPrChange w:id="267" w:author="Weiwei Mo" w:date="2024-02-02T12:42:00Z">
                    <w:tcPr>
                      <w:tcW w:w="1980" w:type="dxa"/>
                    </w:tcPr>
                  </w:tcPrChange>
                </w:tcPr>
                <w:p w14:paraId="747DC7BC" w14:textId="77777777" w:rsidR="009C591D" w:rsidRDefault="009C591D">
                  <w:pPr>
                    <w:pStyle w:val="Compact"/>
                    <w:jc w:val="center"/>
                  </w:pPr>
                  <w:r>
                    <w:t>Top Outlets</w:t>
                  </w:r>
                </w:p>
              </w:tc>
              <w:tc>
                <w:tcPr>
                  <w:tcW w:w="1353" w:type="dxa"/>
                  <w:tcPrChange w:id="268" w:author="Weiwei Mo" w:date="2024-02-02T12:42:00Z">
                    <w:tcPr>
                      <w:tcW w:w="1980" w:type="dxa"/>
                    </w:tcPr>
                  </w:tcPrChange>
                </w:tcPr>
                <w:p w14:paraId="1864696A" w14:textId="77777777" w:rsidR="009C591D" w:rsidRDefault="009C591D">
                  <w:pPr>
                    <w:pStyle w:val="Compact"/>
                    <w:jc w:val="center"/>
                  </w:pPr>
                  <w:proofErr w:type="spellStart"/>
                  <w:r>
                    <w:t>ea</w:t>
                  </w:r>
                  <w:proofErr w:type="spellEnd"/>
                </w:p>
              </w:tc>
              <w:tc>
                <w:tcPr>
                  <w:tcW w:w="1353" w:type="dxa"/>
                  <w:tcPrChange w:id="269" w:author="Weiwei Mo" w:date="2024-02-02T12:42:00Z">
                    <w:tcPr>
                      <w:tcW w:w="1980" w:type="dxa"/>
                    </w:tcPr>
                  </w:tcPrChange>
                </w:tcPr>
                <w:p w14:paraId="5F2CD38F" w14:textId="77777777" w:rsidR="009C591D" w:rsidRDefault="009C591D">
                  <w:pPr>
                    <w:pStyle w:val="Compact"/>
                    <w:jc w:val="center"/>
                  </w:pPr>
                  <w:r>
                    <w:t>$58.62 ($8.31)</w:t>
                  </w:r>
                </w:p>
              </w:tc>
              <w:tc>
                <w:tcPr>
                  <w:tcW w:w="539" w:type="dxa"/>
                  <w:tcPrChange w:id="270" w:author="Weiwei Mo" w:date="2024-02-02T12:42:00Z">
                    <w:tcPr>
                      <w:tcW w:w="790" w:type="dxa"/>
                    </w:tcPr>
                  </w:tcPrChange>
                </w:tcPr>
                <w:p w14:paraId="47A2BCF6" w14:textId="77777777" w:rsidR="009C591D" w:rsidRDefault="009C591D">
                  <w:pPr>
                    <w:pStyle w:val="Compact"/>
                    <w:jc w:val="center"/>
                  </w:pPr>
                </w:p>
              </w:tc>
              <w:tc>
                <w:tcPr>
                  <w:tcW w:w="2762" w:type="dxa"/>
                  <w:tcPrChange w:id="271" w:author="Weiwei Mo" w:date="2024-02-02T12:42:00Z">
                    <w:tcPr>
                      <w:tcW w:w="3170" w:type="dxa"/>
                    </w:tcPr>
                  </w:tcPrChange>
                </w:tcPr>
                <w:p w14:paraId="55BCFCCD" w14:textId="26CAA82E" w:rsidR="009C591D" w:rsidRDefault="009C591D">
                  <w:pPr>
                    <w:pStyle w:val="Compact"/>
                    <w:jc w:val="center"/>
                  </w:pPr>
                  <w:r>
                    <w:t>22.8 (0)</w:t>
                  </w:r>
                </w:p>
              </w:tc>
              <w:tc>
                <w:tcPr>
                  <w:tcW w:w="1570" w:type="dxa"/>
                  <w:tcPrChange w:id="272" w:author="Weiwei Mo" w:date="2024-02-02T12:42:00Z">
                    <w:tcPr>
                      <w:tcW w:w="3170" w:type="dxa"/>
                    </w:tcPr>
                  </w:tcPrChange>
                </w:tcPr>
                <w:p w14:paraId="508F3E25" w14:textId="77777777" w:rsidR="009C591D" w:rsidRDefault="009C591D">
                  <w:pPr>
                    <w:pStyle w:val="Compact"/>
                    <w:jc w:val="center"/>
                  </w:pPr>
                </w:p>
              </w:tc>
            </w:tr>
            <w:tr w:rsidR="009C591D" w14:paraId="7C64D6DA" w14:textId="241BBAD9" w:rsidTr="009C591D">
              <w:trPr>
                <w:trHeight w:val="293"/>
              </w:trPr>
              <w:tc>
                <w:tcPr>
                  <w:tcW w:w="1353" w:type="dxa"/>
                  <w:tcPrChange w:id="273" w:author="Weiwei Mo" w:date="2024-02-02T12:42:00Z">
                    <w:tcPr>
                      <w:tcW w:w="1980" w:type="dxa"/>
                    </w:tcPr>
                  </w:tcPrChange>
                </w:tcPr>
                <w:p w14:paraId="4B9C8507" w14:textId="77777777" w:rsidR="009C591D" w:rsidRDefault="009C591D">
                  <w:pPr>
                    <w:pStyle w:val="Compact"/>
                    <w:jc w:val="center"/>
                  </w:pPr>
                  <w:r>
                    <w:t>Light Switches</w:t>
                  </w:r>
                </w:p>
              </w:tc>
              <w:tc>
                <w:tcPr>
                  <w:tcW w:w="1353" w:type="dxa"/>
                  <w:tcPrChange w:id="274" w:author="Weiwei Mo" w:date="2024-02-02T12:42:00Z">
                    <w:tcPr>
                      <w:tcW w:w="1980" w:type="dxa"/>
                    </w:tcPr>
                  </w:tcPrChange>
                </w:tcPr>
                <w:p w14:paraId="4EA84B76" w14:textId="77777777" w:rsidR="009C591D" w:rsidRDefault="009C591D">
                  <w:pPr>
                    <w:pStyle w:val="Compact"/>
                    <w:jc w:val="center"/>
                  </w:pPr>
                  <w:proofErr w:type="spellStart"/>
                  <w:r>
                    <w:t>ea</w:t>
                  </w:r>
                  <w:proofErr w:type="spellEnd"/>
                </w:p>
              </w:tc>
              <w:tc>
                <w:tcPr>
                  <w:tcW w:w="1353" w:type="dxa"/>
                  <w:tcPrChange w:id="275" w:author="Weiwei Mo" w:date="2024-02-02T12:42:00Z">
                    <w:tcPr>
                      <w:tcW w:w="1980" w:type="dxa"/>
                    </w:tcPr>
                  </w:tcPrChange>
                </w:tcPr>
                <w:p w14:paraId="2963D99E" w14:textId="77777777" w:rsidR="009C591D" w:rsidRDefault="009C591D">
                  <w:pPr>
                    <w:pStyle w:val="Compact"/>
                    <w:jc w:val="center"/>
                  </w:pPr>
                  <w:r>
                    <w:t>$42.65 ($5.37)</w:t>
                  </w:r>
                </w:p>
              </w:tc>
              <w:tc>
                <w:tcPr>
                  <w:tcW w:w="539" w:type="dxa"/>
                  <w:tcPrChange w:id="276" w:author="Weiwei Mo" w:date="2024-02-02T12:42:00Z">
                    <w:tcPr>
                      <w:tcW w:w="790" w:type="dxa"/>
                    </w:tcPr>
                  </w:tcPrChange>
                </w:tcPr>
                <w:p w14:paraId="19CF7396" w14:textId="77777777" w:rsidR="009C591D" w:rsidRDefault="009C591D">
                  <w:pPr>
                    <w:pStyle w:val="Compact"/>
                    <w:jc w:val="center"/>
                  </w:pPr>
                </w:p>
              </w:tc>
              <w:tc>
                <w:tcPr>
                  <w:tcW w:w="2762" w:type="dxa"/>
                  <w:tcPrChange w:id="277" w:author="Weiwei Mo" w:date="2024-02-02T12:42:00Z">
                    <w:tcPr>
                      <w:tcW w:w="3170" w:type="dxa"/>
                    </w:tcPr>
                  </w:tcPrChange>
                </w:tcPr>
                <w:p w14:paraId="76A03D84" w14:textId="03882A67" w:rsidR="009C591D" w:rsidRDefault="009C591D">
                  <w:pPr>
                    <w:pStyle w:val="Compact"/>
                    <w:jc w:val="center"/>
                  </w:pPr>
                  <w:r>
                    <w:t>22.8 (0)</w:t>
                  </w:r>
                </w:p>
              </w:tc>
              <w:tc>
                <w:tcPr>
                  <w:tcW w:w="1570" w:type="dxa"/>
                  <w:tcPrChange w:id="278" w:author="Weiwei Mo" w:date="2024-02-02T12:42:00Z">
                    <w:tcPr>
                      <w:tcW w:w="3170" w:type="dxa"/>
                    </w:tcPr>
                  </w:tcPrChange>
                </w:tcPr>
                <w:p w14:paraId="56DBED39" w14:textId="77777777" w:rsidR="009C591D" w:rsidRDefault="009C591D">
                  <w:pPr>
                    <w:pStyle w:val="Compact"/>
                    <w:jc w:val="center"/>
                  </w:pPr>
                </w:p>
              </w:tc>
            </w:tr>
            <w:tr w:rsidR="009C591D" w14:paraId="782F2B13" w14:textId="328CE5A2" w:rsidTr="009C591D">
              <w:trPr>
                <w:trHeight w:val="293"/>
              </w:trPr>
              <w:tc>
                <w:tcPr>
                  <w:tcW w:w="1353" w:type="dxa"/>
                  <w:tcPrChange w:id="279" w:author="Weiwei Mo" w:date="2024-02-02T12:42:00Z">
                    <w:tcPr>
                      <w:tcW w:w="1980" w:type="dxa"/>
                    </w:tcPr>
                  </w:tcPrChange>
                </w:tcPr>
                <w:p w14:paraId="43936A99" w14:textId="77777777" w:rsidR="009C591D" w:rsidRDefault="009C591D">
                  <w:pPr>
                    <w:pStyle w:val="Compact"/>
                    <w:jc w:val="center"/>
                  </w:pPr>
                  <w:r>
                    <w:t>Electrical Panel</w:t>
                  </w:r>
                </w:p>
              </w:tc>
              <w:tc>
                <w:tcPr>
                  <w:tcW w:w="1353" w:type="dxa"/>
                  <w:tcPrChange w:id="280" w:author="Weiwei Mo" w:date="2024-02-02T12:42:00Z">
                    <w:tcPr>
                      <w:tcW w:w="1980" w:type="dxa"/>
                    </w:tcPr>
                  </w:tcPrChange>
                </w:tcPr>
                <w:p w14:paraId="096D3DBC" w14:textId="77777777" w:rsidR="009C591D" w:rsidRDefault="009C591D">
                  <w:pPr>
                    <w:pStyle w:val="Compact"/>
                    <w:jc w:val="center"/>
                  </w:pPr>
                  <w:proofErr w:type="spellStart"/>
                  <w:r>
                    <w:t>ea</w:t>
                  </w:r>
                  <w:proofErr w:type="spellEnd"/>
                </w:p>
              </w:tc>
              <w:tc>
                <w:tcPr>
                  <w:tcW w:w="1353" w:type="dxa"/>
                  <w:tcPrChange w:id="281" w:author="Weiwei Mo" w:date="2024-02-02T12:42:00Z">
                    <w:tcPr>
                      <w:tcW w:w="1980" w:type="dxa"/>
                    </w:tcPr>
                  </w:tcPrChange>
                </w:tcPr>
                <w:p w14:paraId="3EE61A15" w14:textId="77777777" w:rsidR="009C591D" w:rsidRDefault="009C591D">
                  <w:pPr>
                    <w:pStyle w:val="Compact"/>
                    <w:jc w:val="center"/>
                  </w:pPr>
                  <w:r>
                    <w:t>$1471.67 ($539.66)</w:t>
                  </w:r>
                </w:p>
              </w:tc>
              <w:tc>
                <w:tcPr>
                  <w:tcW w:w="539" w:type="dxa"/>
                  <w:tcPrChange w:id="282" w:author="Weiwei Mo" w:date="2024-02-02T12:42:00Z">
                    <w:tcPr>
                      <w:tcW w:w="790" w:type="dxa"/>
                    </w:tcPr>
                  </w:tcPrChange>
                </w:tcPr>
                <w:p w14:paraId="7067965F" w14:textId="77777777" w:rsidR="009C591D" w:rsidRDefault="009C591D">
                  <w:pPr>
                    <w:pStyle w:val="Compact"/>
                    <w:jc w:val="center"/>
                  </w:pPr>
                </w:p>
              </w:tc>
              <w:tc>
                <w:tcPr>
                  <w:tcW w:w="2762" w:type="dxa"/>
                  <w:tcPrChange w:id="283" w:author="Weiwei Mo" w:date="2024-02-02T12:42:00Z">
                    <w:tcPr>
                      <w:tcW w:w="3170" w:type="dxa"/>
                    </w:tcPr>
                  </w:tcPrChange>
                </w:tcPr>
                <w:p w14:paraId="1C8367BB" w14:textId="79E20F08" w:rsidR="009C591D" w:rsidRDefault="009C591D">
                  <w:pPr>
                    <w:pStyle w:val="Compact"/>
                    <w:jc w:val="center"/>
                  </w:pPr>
                  <w:r>
                    <w:t>0 (0)</w:t>
                  </w:r>
                </w:p>
              </w:tc>
              <w:tc>
                <w:tcPr>
                  <w:tcW w:w="1570" w:type="dxa"/>
                  <w:tcPrChange w:id="284" w:author="Weiwei Mo" w:date="2024-02-02T12:42:00Z">
                    <w:tcPr>
                      <w:tcW w:w="3170" w:type="dxa"/>
                    </w:tcPr>
                  </w:tcPrChange>
                </w:tcPr>
                <w:p w14:paraId="62524C25" w14:textId="77777777" w:rsidR="009C591D" w:rsidRDefault="009C591D">
                  <w:pPr>
                    <w:pStyle w:val="Compact"/>
                    <w:jc w:val="center"/>
                  </w:pPr>
                </w:p>
              </w:tc>
            </w:tr>
            <w:tr w:rsidR="009C591D" w14:paraId="56F55916" w14:textId="3E6EED0E" w:rsidTr="009C591D">
              <w:trPr>
                <w:trHeight w:val="293"/>
              </w:trPr>
              <w:tc>
                <w:tcPr>
                  <w:tcW w:w="1353" w:type="dxa"/>
                  <w:tcPrChange w:id="285" w:author="Weiwei Mo" w:date="2024-02-02T12:42:00Z">
                    <w:tcPr>
                      <w:tcW w:w="1980" w:type="dxa"/>
                    </w:tcPr>
                  </w:tcPrChange>
                </w:tcPr>
                <w:p w14:paraId="4494764E" w14:textId="77777777" w:rsidR="009C591D" w:rsidRDefault="009C591D">
                  <w:pPr>
                    <w:pStyle w:val="Compact"/>
                    <w:jc w:val="center"/>
                  </w:pPr>
                  <w:r>
                    <w:t>Windows</w:t>
                  </w:r>
                </w:p>
              </w:tc>
              <w:tc>
                <w:tcPr>
                  <w:tcW w:w="1353" w:type="dxa"/>
                  <w:tcPrChange w:id="286" w:author="Weiwei Mo" w:date="2024-02-02T12:42:00Z">
                    <w:tcPr>
                      <w:tcW w:w="1980" w:type="dxa"/>
                    </w:tcPr>
                  </w:tcPrChange>
                </w:tcPr>
                <w:p w14:paraId="0E8B78AA" w14:textId="77777777" w:rsidR="009C591D" w:rsidRDefault="009C591D">
                  <w:pPr>
                    <w:pStyle w:val="Compact"/>
                    <w:jc w:val="center"/>
                  </w:pPr>
                  <w:proofErr w:type="spellStart"/>
                  <w:r>
                    <w:t>ea</w:t>
                  </w:r>
                  <w:proofErr w:type="spellEnd"/>
                </w:p>
              </w:tc>
              <w:tc>
                <w:tcPr>
                  <w:tcW w:w="1353" w:type="dxa"/>
                  <w:tcPrChange w:id="287" w:author="Weiwei Mo" w:date="2024-02-02T12:42:00Z">
                    <w:tcPr>
                      <w:tcW w:w="1980" w:type="dxa"/>
                    </w:tcPr>
                  </w:tcPrChange>
                </w:tcPr>
                <w:p w14:paraId="17A0BB92" w14:textId="77777777" w:rsidR="009C591D" w:rsidRDefault="009C591D">
                  <w:pPr>
                    <w:pStyle w:val="Compact"/>
                    <w:jc w:val="center"/>
                  </w:pPr>
                  <w:r>
                    <w:t>$422.25 ($278.59)</w:t>
                  </w:r>
                </w:p>
              </w:tc>
              <w:tc>
                <w:tcPr>
                  <w:tcW w:w="539" w:type="dxa"/>
                  <w:tcPrChange w:id="288" w:author="Weiwei Mo" w:date="2024-02-02T12:42:00Z">
                    <w:tcPr>
                      <w:tcW w:w="790" w:type="dxa"/>
                    </w:tcPr>
                  </w:tcPrChange>
                </w:tcPr>
                <w:p w14:paraId="0BEA3E2A" w14:textId="77777777" w:rsidR="009C591D" w:rsidRDefault="009C591D">
                  <w:pPr>
                    <w:pStyle w:val="Compact"/>
                    <w:jc w:val="center"/>
                  </w:pPr>
                </w:p>
              </w:tc>
              <w:tc>
                <w:tcPr>
                  <w:tcW w:w="2762" w:type="dxa"/>
                  <w:tcPrChange w:id="289" w:author="Weiwei Mo" w:date="2024-02-02T12:42:00Z">
                    <w:tcPr>
                      <w:tcW w:w="3170" w:type="dxa"/>
                    </w:tcPr>
                  </w:tcPrChange>
                </w:tcPr>
                <w:p w14:paraId="0C489128" w14:textId="74BCD953" w:rsidR="009C591D" w:rsidRDefault="009C591D">
                  <w:pPr>
                    <w:pStyle w:val="Compact"/>
                    <w:jc w:val="center"/>
                  </w:pPr>
                  <w:r>
                    <w:t>391.72 (205.2)</w:t>
                  </w:r>
                </w:p>
              </w:tc>
              <w:tc>
                <w:tcPr>
                  <w:tcW w:w="1570" w:type="dxa"/>
                  <w:tcPrChange w:id="290" w:author="Weiwei Mo" w:date="2024-02-02T12:42:00Z">
                    <w:tcPr>
                      <w:tcW w:w="3170" w:type="dxa"/>
                    </w:tcPr>
                  </w:tcPrChange>
                </w:tcPr>
                <w:p w14:paraId="4088F5E5" w14:textId="77777777" w:rsidR="009C591D" w:rsidRDefault="009C591D">
                  <w:pPr>
                    <w:pStyle w:val="Compact"/>
                    <w:jc w:val="center"/>
                  </w:pPr>
                </w:p>
              </w:tc>
            </w:tr>
            <w:tr w:rsidR="009C591D" w14:paraId="4E17BC3F" w14:textId="50DE839D" w:rsidTr="009C591D">
              <w:trPr>
                <w:trHeight w:val="303"/>
              </w:trPr>
              <w:tc>
                <w:tcPr>
                  <w:tcW w:w="1353" w:type="dxa"/>
                  <w:tcPrChange w:id="291" w:author="Weiwei Mo" w:date="2024-02-02T12:42:00Z">
                    <w:tcPr>
                      <w:tcW w:w="1980" w:type="dxa"/>
                    </w:tcPr>
                  </w:tcPrChange>
                </w:tcPr>
                <w:p w14:paraId="1D678B9E" w14:textId="77777777" w:rsidR="009C591D" w:rsidRDefault="009C591D">
                  <w:pPr>
                    <w:pStyle w:val="Compact"/>
                    <w:jc w:val="center"/>
                  </w:pPr>
                  <w:r>
                    <w:t>Ceiling Paint</w:t>
                  </w:r>
                </w:p>
              </w:tc>
              <w:tc>
                <w:tcPr>
                  <w:tcW w:w="1353" w:type="dxa"/>
                  <w:tcPrChange w:id="292" w:author="Weiwei Mo" w:date="2024-02-02T12:42:00Z">
                    <w:tcPr>
                      <w:tcW w:w="1980" w:type="dxa"/>
                    </w:tcPr>
                  </w:tcPrChange>
                </w:tcPr>
                <w:p w14:paraId="2863F215" w14:textId="77777777" w:rsidR="009C591D" w:rsidRDefault="009C591D">
                  <w:pPr>
                    <w:pStyle w:val="Compact"/>
                    <w:jc w:val="center"/>
                  </w:pPr>
                  <w:proofErr w:type="spellStart"/>
                  <w:r>
                    <w:t>sqft</w:t>
                  </w:r>
                  <w:proofErr w:type="spellEnd"/>
                </w:p>
              </w:tc>
              <w:tc>
                <w:tcPr>
                  <w:tcW w:w="1353" w:type="dxa"/>
                  <w:tcPrChange w:id="293" w:author="Weiwei Mo" w:date="2024-02-02T12:42:00Z">
                    <w:tcPr>
                      <w:tcW w:w="1980" w:type="dxa"/>
                    </w:tcPr>
                  </w:tcPrChange>
                </w:tcPr>
                <w:p w14:paraId="1D4AE6A0" w14:textId="77777777" w:rsidR="009C591D" w:rsidRDefault="009C591D">
                  <w:pPr>
                    <w:pStyle w:val="Compact"/>
                    <w:jc w:val="center"/>
                  </w:pPr>
                  <w:r>
                    <w:t>$0.35 ($0)</w:t>
                  </w:r>
                </w:p>
              </w:tc>
              <w:tc>
                <w:tcPr>
                  <w:tcW w:w="539" w:type="dxa"/>
                  <w:tcPrChange w:id="294" w:author="Weiwei Mo" w:date="2024-02-02T12:42:00Z">
                    <w:tcPr>
                      <w:tcW w:w="790" w:type="dxa"/>
                    </w:tcPr>
                  </w:tcPrChange>
                </w:tcPr>
                <w:p w14:paraId="045A17C6" w14:textId="77777777" w:rsidR="009C591D" w:rsidRDefault="009C591D">
                  <w:pPr>
                    <w:pStyle w:val="Compact"/>
                    <w:jc w:val="center"/>
                  </w:pPr>
                </w:p>
              </w:tc>
              <w:tc>
                <w:tcPr>
                  <w:tcW w:w="2762" w:type="dxa"/>
                  <w:tcPrChange w:id="295" w:author="Weiwei Mo" w:date="2024-02-02T12:42:00Z">
                    <w:tcPr>
                      <w:tcW w:w="3170" w:type="dxa"/>
                    </w:tcPr>
                  </w:tcPrChange>
                </w:tcPr>
                <w:p w14:paraId="5D7E372E" w14:textId="379904CE" w:rsidR="009C591D" w:rsidRDefault="009C591D">
                  <w:pPr>
                    <w:pStyle w:val="Compact"/>
                    <w:jc w:val="center"/>
                  </w:pPr>
                  <w:r>
                    <w:t>0.15 (0.06)</w:t>
                  </w:r>
                </w:p>
              </w:tc>
              <w:tc>
                <w:tcPr>
                  <w:tcW w:w="1570" w:type="dxa"/>
                  <w:tcPrChange w:id="296" w:author="Weiwei Mo" w:date="2024-02-02T12:42:00Z">
                    <w:tcPr>
                      <w:tcW w:w="3170" w:type="dxa"/>
                    </w:tcPr>
                  </w:tcPrChange>
                </w:tcPr>
                <w:p w14:paraId="036C0FB5" w14:textId="77777777" w:rsidR="009C591D" w:rsidRDefault="009C591D">
                  <w:pPr>
                    <w:pStyle w:val="Compact"/>
                    <w:jc w:val="center"/>
                  </w:pPr>
                </w:p>
              </w:tc>
            </w:tr>
            <w:tr w:rsidR="009C591D" w14:paraId="1D141B11" w14:textId="275BB375" w:rsidTr="009C591D">
              <w:trPr>
                <w:trHeight w:val="293"/>
              </w:trPr>
              <w:tc>
                <w:tcPr>
                  <w:tcW w:w="1353" w:type="dxa"/>
                  <w:tcPrChange w:id="297" w:author="Weiwei Mo" w:date="2024-02-02T12:42:00Z">
                    <w:tcPr>
                      <w:tcW w:w="1980" w:type="dxa"/>
                    </w:tcPr>
                  </w:tcPrChange>
                </w:tcPr>
                <w:p w14:paraId="7F9DA33C" w14:textId="77777777" w:rsidR="009C591D" w:rsidRDefault="009C591D">
                  <w:pPr>
                    <w:pStyle w:val="Compact"/>
                    <w:jc w:val="center"/>
                  </w:pPr>
                  <w:r>
                    <w:t>Ceiling</w:t>
                  </w:r>
                </w:p>
              </w:tc>
              <w:tc>
                <w:tcPr>
                  <w:tcW w:w="1353" w:type="dxa"/>
                  <w:tcPrChange w:id="298" w:author="Weiwei Mo" w:date="2024-02-02T12:42:00Z">
                    <w:tcPr>
                      <w:tcW w:w="1980" w:type="dxa"/>
                    </w:tcPr>
                  </w:tcPrChange>
                </w:tcPr>
                <w:p w14:paraId="5D8C39A5" w14:textId="77777777" w:rsidR="009C591D" w:rsidRDefault="009C591D">
                  <w:pPr>
                    <w:pStyle w:val="Compact"/>
                    <w:jc w:val="center"/>
                  </w:pPr>
                  <w:proofErr w:type="spellStart"/>
                  <w:r>
                    <w:t>sqft</w:t>
                  </w:r>
                  <w:proofErr w:type="spellEnd"/>
                </w:p>
              </w:tc>
              <w:tc>
                <w:tcPr>
                  <w:tcW w:w="1353" w:type="dxa"/>
                  <w:tcPrChange w:id="299" w:author="Weiwei Mo" w:date="2024-02-02T12:42:00Z">
                    <w:tcPr>
                      <w:tcW w:w="1980" w:type="dxa"/>
                    </w:tcPr>
                  </w:tcPrChange>
                </w:tcPr>
                <w:p w14:paraId="678C4ABA" w14:textId="77777777" w:rsidR="009C591D" w:rsidRDefault="009C591D">
                  <w:pPr>
                    <w:pStyle w:val="Compact"/>
                    <w:jc w:val="center"/>
                  </w:pPr>
                  <w:r>
                    <w:t>$0.79 ($0.15)</w:t>
                  </w:r>
                </w:p>
              </w:tc>
              <w:tc>
                <w:tcPr>
                  <w:tcW w:w="539" w:type="dxa"/>
                  <w:tcPrChange w:id="300" w:author="Weiwei Mo" w:date="2024-02-02T12:42:00Z">
                    <w:tcPr>
                      <w:tcW w:w="790" w:type="dxa"/>
                    </w:tcPr>
                  </w:tcPrChange>
                </w:tcPr>
                <w:p w14:paraId="60C1AAFC" w14:textId="77777777" w:rsidR="009C591D" w:rsidRDefault="009C591D">
                  <w:pPr>
                    <w:pStyle w:val="Compact"/>
                    <w:jc w:val="center"/>
                  </w:pPr>
                </w:p>
              </w:tc>
              <w:tc>
                <w:tcPr>
                  <w:tcW w:w="2762" w:type="dxa"/>
                  <w:tcPrChange w:id="301" w:author="Weiwei Mo" w:date="2024-02-02T12:42:00Z">
                    <w:tcPr>
                      <w:tcW w:w="3170" w:type="dxa"/>
                    </w:tcPr>
                  </w:tcPrChange>
                </w:tcPr>
                <w:p w14:paraId="0C1BAEF8" w14:textId="3542DA68" w:rsidR="009C591D" w:rsidRDefault="009C591D">
                  <w:pPr>
                    <w:pStyle w:val="Compact"/>
                    <w:jc w:val="center"/>
                  </w:pPr>
                  <w:r>
                    <w:t>0.38 (0.08)</w:t>
                  </w:r>
                </w:p>
              </w:tc>
              <w:tc>
                <w:tcPr>
                  <w:tcW w:w="1570" w:type="dxa"/>
                  <w:tcPrChange w:id="302" w:author="Weiwei Mo" w:date="2024-02-02T12:42:00Z">
                    <w:tcPr>
                      <w:tcW w:w="3170" w:type="dxa"/>
                    </w:tcPr>
                  </w:tcPrChange>
                </w:tcPr>
                <w:p w14:paraId="040053EB" w14:textId="77777777" w:rsidR="009C591D" w:rsidRDefault="009C591D">
                  <w:pPr>
                    <w:pStyle w:val="Compact"/>
                    <w:jc w:val="center"/>
                  </w:pPr>
                </w:p>
              </w:tc>
            </w:tr>
            <w:tr w:rsidR="009C591D" w14:paraId="2E7F6DD0" w14:textId="00C27055" w:rsidTr="009C591D">
              <w:trPr>
                <w:trHeight w:val="293"/>
              </w:trPr>
              <w:tc>
                <w:tcPr>
                  <w:tcW w:w="1353" w:type="dxa"/>
                  <w:tcPrChange w:id="303" w:author="Weiwei Mo" w:date="2024-02-02T12:42:00Z">
                    <w:tcPr>
                      <w:tcW w:w="1980" w:type="dxa"/>
                    </w:tcPr>
                  </w:tcPrChange>
                </w:tcPr>
                <w:p w14:paraId="275F0CC8" w14:textId="77777777" w:rsidR="009C591D" w:rsidRDefault="009C591D">
                  <w:pPr>
                    <w:pStyle w:val="Compact"/>
                    <w:jc w:val="center"/>
                  </w:pPr>
                  <w:r>
                    <w:t>Ceiling Insulation</w:t>
                  </w:r>
                </w:p>
              </w:tc>
              <w:tc>
                <w:tcPr>
                  <w:tcW w:w="1353" w:type="dxa"/>
                  <w:tcPrChange w:id="304" w:author="Weiwei Mo" w:date="2024-02-02T12:42:00Z">
                    <w:tcPr>
                      <w:tcW w:w="1980" w:type="dxa"/>
                    </w:tcPr>
                  </w:tcPrChange>
                </w:tcPr>
                <w:p w14:paraId="047A1194" w14:textId="77777777" w:rsidR="009C591D" w:rsidRDefault="009C591D">
                  <w:pPr>
                    <w:pStyle w:val="Compact"/>
                    <w:jc w:val="center"/>
                  </w:pPr>
                  <w:proofErr w:type="spellStart"/>
                  <w:r>
                    <w:t>sqft</w:t>
                  </w:r>
                  <w:proofErr w:type="spellEnd"/>
                </w:p>
              </w:tc>
              <w:tc>
                <w:tcPr>
                  <w:tcW w:w="1353" w:type="dxa"/>
                  <w:tcPrChange w:id="305" w:author="Weiwei Mo" w:date="2024-02-02T12:42:00Z">
                    <w:tcPr>
                      <w:tcW w:w="1980" w:type="dxa"/>
                    </w:tcPr>
                  </w:tcPrChange>
                </w:tcPr>
                <w:p w14:paraId="5A0101BA" w14:textId="77777777" w:rsidR="009C591D" w:rsidRDefault="009C591D">
                  <w:pPr>
                    <w:pStyle w:val="Compact"/>
                    <w:jc w:val="center"/>
                  </w:pPr>
                  <w:r>
                    <w:t>$2.62 ($0.86)</w:t>
                  </w:r>
                </w:p>
              </w:tc>
              <w:tc>
                <w:tcPr>
                  <w:tcW w:w="539" w:type="dxa"/>
                  <w:tcPrChange w:id="306" w:author="Weiwei Mo" w:date="2024-02-02T12:42:00Z">
                    <w:tcPr>
                      <w:tcW w:w="790" w:type="dxa"/>
                    </w:tcPr>
                  </w:tcPrChange>
                </w:tcPr>
                <w:p w14:paraId="2E596F19" w14:textId="77777777" w:rsidR="009C591D" w:rsidRDefault="009C591D">
                  <w:pPr>
                    <w:pStyle w:val="Compact"/>
                    <w:jc w:val="center"/>
                  </w:pPr>
                </w:p>
              </w:tc>
              <w:tc>
                <w:tcPr>
                  <w:tcW w:w="2762" w:type="dxa"/>
                  <w:tcPrChange w:id="307" w:author="Weiwei Mo" w:date="2024-02-02T12:42:00Z">
                    <w:tcPr>
                      <w:tcW w:w="3170" w:type="dxa"/>
                    </w:tcPr>
                  </w:tcPrChange>
                </w:tcPr>
                <w:p w14:paraId="73AC27CA" w14:textId="4689C50D" w:rsidR="009C591D" w:rsidRDefault="009C591D">
                  <w:pPr>
                    <w:pStyle w:val="Compact"/>
                    <w:jc w:val="center"/>
                  </w:pPr>
                  <w:r>
                    <w:t>0.5 (0.26)</w:t>
                  </w:r>
                </w:p>
              </w:tc>
              <w:tc>
                <w:tcPr>
                  <w:tcW w:w="1570" w:type="dxa"/>
                  <w:tcPrChange w:id="308" w:author="Weiwei Mo" w:date="2024-02-02T12:42:00Z">
                    <w:tcPr>
                      <w:tcW w:w="3170" w:type="dxa"/>
                    </w:tcPr>
                  </w:tcPrChange>
                </w:tcPr>
                <w:p w14:paraId="3E5C1C02" w14:textId="77777777" w:rsidR="009C591D" w:rsidRDefault="009C591D">
                  <w:pPr>
                    <w:pStyle w:val="Compact"/>
                    <w:jc w:val="center"/>
                  </w:pPr>
                </w:p>
              </w:tc>
            </w:tr>
            <w:tr w:rsidR="009C591D" w14:paraId="32763AF1" w14:textId="38AF95D5" w:rsidTr="009C591D">
              <w:trPr>
                <w:trHeight w:val="518"/>
              </w:trPr>
              <w:tc>
                <w:tcPr>
                  <w:tcW w:w="1353" w:type="dxa"/>
                  <w:tcPrChange w:id="309" w:author="Weiwei Mo" w:date="2024-02-02T12:42:00Z">
                    <w:tcPr>
                      <w:tcW w:w="1980" w:type="dxa"/>
                    </w:tcPr>
                  </w:tcPrChange>
                </w:tcPr>
                <w:p w14:paraId="69A4A119" w14:textId="77777777" w:rsidR="009C591D" w:rsidRDefault="009C591D">
                  <w:pPr>
                    <w:pStyle w:val="Compact"/>
                    <w:jc w:val="center"/>
                  </w:pPr>
                  <w:r>
                    <w:t>Roof Cover Underlayment</w:t>
                  </w:r>
                </w:p>
              </w:tc>
              <w:tc>
                <w:tcPr>
                  <w:tcW w:w="1353" w:type="dxa"/>
                  <w:tcPrChange w:id="310" w:author="Weiwei Mo" w:date="2024-02-02T12:42:00Z">
                    <w:tcPr>
                      <w:tcW w:w="1980" w:type="dxa"/>
                    </w:tcPr>
                  </w:tcPrChange>
                </w:tcPr>
                <w:p w14:paraId="6BC5226F" w14:textId="77777777" w:rsidR="009C591D" w:rsidRDefault="009C591D">
                  <w:pPr>
                    <w:pStyle w:val="Compact"/>
                    <w:jc w:val="center"/>
                  </w:pPr>
                  <w:proofErr w:type="spellStart"/>
                  <w:r>
                    <w:t>sqft</w:t>
                  </w:r>
                  <w:proofErr w:type="spellEnd"/>
                </w:p>
              </w:tc>
              <w:tc>
                <w:tcPr>
                  <w:tcW w:w="1353" w:type="dxa"/>
                  <w:tcPrChange w:id="311" w:author="Weiwei Mo" w:date="2024-02-02T12:42:00Z">
                    <w:tcPr>
                      <w:tcW w:w="1980" w:type="dxa"/>
                    </w:tcPr>
                  </w:tcPrChange>
                </w:tcPr>
                <w:p w14:paraId="04C6DAD0" w14:textId="77777777" w:rsidR="009C591D" w:rsidRDefault="009C591D">
                  <w:pPr>
                    <w:pStyle w:val="Compact"/>
                    <w:jc w:val="center"/>
                  </w:pPr>
                  <w:r>
                    <w:t>$0.2 ($0.09)</w:t>
                  </w:r>
                </w:p>
              </w:tc>
              <w:tc>
                <w:tcPr>
                  <w:tcW w:w="539" w:type="dxa"/>
                  <w:tcPrChange w:id="312" w:author="Weiwei Mo" w:date="2024-02-02T12:42:00Z">
                    <w:tcPr>
                      <w:tcW w:w="790" w:type="dxa"/>
                    </w:tcPr>
                  </w:tcPrChange>
                </w:tcPr>
                <w:p w14:paraId="74F37D9A" w14:textId="77777777" w:rsidR="009C591D" w:rsidRDefault="009C591D">
                  <w:pPr>
                    <w:pStyle w:val="Compact"/>
                    <w:jc w:val="center"/>
                  </w:pPr>
                </w:p>
              </w:tc>
              <w:tc>
                <w:tcPr>
                  <w:tcW w:w="2762" w:type="dxa"/>
                  <w:tcPrChange w:id="313" w:author="Weiwei Mo" w:date="2024-02-02T12:42:00Z">
                    <w:tcPr>
                      <w:tcW w:w="3170" w:type="dxa"/>
                    </w:tcPr>
                  </w:tcPrChange>
                </w:tcPr>
                <w:p w14:paraId="5BC512FC" w14:textId="7075DEDB" w:rsidR="009C591D" w:rsidRDefault="009C591D">
                  <w:pPr>
                    <w:pStyle w:val="Compact"/>
                    <w:jc w:val="center"/>
                  </w:pPr>
                  <w:r>
                    <w:t>0 (0)</w:t>
                  </w:r>
                </w:p>
              </w:tc>
              <w:tc>
                <w:tcPr>
                  <w:tcW w:w="1570" w:type="dxa"/>
                  <w:tcPrChange w:id="314" w:author="Weiwei Mo" w:date="2024-02-02T12:42:00Z">
                    <w:tcPr>
                      <w:tcW w:w="3170" w:type="dxa"/>
                    </w:tcPr>
                  </w:tcPrChange>
                </w:tcPr>
                <w:p w14:paraId="4313D3DC" w14:textId="77777777" w:rsidR="009C591D" w:rsidRDefault="009C591D">
                  <w:pPr>
                    <w:pStyle w:val="Compact"/>
                    <w:jc w:val="center"/>
                  </w:pPr>
                </w:p>
              </w:tc>
            </w:tr>
            <w:tr w:rsidR="009C591D" w14:paraId="6EC709E3" w14:textId="698BB904" w:rsidTr="009C591D">
              <w:trPr>
                <w:trHeight w:val="293"/>
              </w:trPr>
              <w:tc>
                <w:tcPr>
                  <w:tcW w:w="1353" w:type="dxa"/>
                  <w:tcPrChange w:id="315" w:author="Weiwei Mo" w:date="2024-02-02T12:42:00Z">
                    <w:tcPr>
                      <w:tcW w:w="1980" w:type="dxa"/>
                    </w:tcPr>
                  </w:tcPrChange>
                </w:tcPr>
                <w:p w14:paraId="7CC010E1" w14:textId="77777777" w:rsidR="009C591D" w:rsidRDefault="009C591D">
                  <w:pPr>
                    <w:pStyle w:val="Compact"/>
                    <w:jc w:val="center"/>
                  </w:pPr>
                  <w:r>
                    <w:t>Roof Cover</w:t>
                  </w:r>
                </w:p>
              </w:tc>
              <w:tc>
                <w:tcPr>
                  <w:tcW w:w="1353" w:type="dxa"/>
                  <w:tcPrChange w:id="316" w:author="Weiwei Mo" w:date="2024-02-02T12:42:00Z">
                    <w:tcPr>
                      <w:tcW w:w="1980" w:type="dxa"/>
                    </w:tcPr>
                  </w:tcPrChange>
                </w:tcPr>
                <w:p w14:paraId="6F548611" w14:textId="77777777" w:rsidR="009C591D" w:rsidRDefault="009C591D">
                  <w:pPr>
                    <w:pStyle w:val="Compact"/>
                    <w:jc w:val="center"/>
                  </w:pPr>
                  <w:proofErr w:type="spellStart"/>
                  <w:r>
                    <w:t>sqft</w:t>
                  </w:r>
                  <w:proofErr w:type="spellEnd"/>
                </w:p>
              </w:tc>
              <w:tc>
                <w:tcPr>
                  <w:tcW w:w="1353" w:type="dxa"/>
                  <w:tcPrChange w:id="317" w:author="Weiwei Mo" w:date="2024-02-02T12:42:00Z">
                    <w:tcPr>
                      <w:tcW w:w="1980" w:type="dxa"/>
                    </w:tcPr>
                  </w:tcPrChange>
                </w:tcPr>
                <w:p w14:paraId="18A81D9C" w14:textId="77777777" w:rsidR="009C591D" w:rsidRDefault="009C591D">
                  <w:pPr>
                    <w:pStyle w:val="Compact"/>
                    <w:jc w:val="center"/>
                  </w:pPr>
                  <w:r>
                    <w:t>$4.05 ($2.23)</w:t>
                  </w:r>
                </w:p>
              </w:tc>
              <w:tc>
                <w:tcPr>
                  <w:tcW w:w="539" w:type="dxa"/>
                  <w:tcPrChange w:id="318" w:author="Weiwei Mo" w:date="2024-02-02T12:42:00Z">
                    <w:tcPr>
                      <w:tcW w:w="790" w:type="dxa"/>
                    </w:tcPr>
                  </w:tcPrChange>
                </w:tcPr>
                <w:p w14:paraId="28BCE2C6" w14:textId="77777777" w:rsidR="009C591D" w:rsidRDefault="009C591D">
                  <w:pPr>
                    <w:pStyle w:val="Compact"/>
                    <w:jc w:val="center"/>
                  </w:pPr>
                </w:p>
              </w:tc>
              <w:tc>
                <w:tcPr>
                  <w:tcW w:w="2762" w:type="dxa"/>
                  <w:tcPrChange w:id="319" w:author="Weiwei Mo" w:date="2024-02-02T12:42:00Z">
                    <w:tcPr>
                      <w:tcW w:w="3170" w:type="dxa"/>
                    </w:tcPr>
                  </w:tcPrChange>
                </w:tcPr>
                <w:p w14:paraId="04849EA6" w14:textId="1DC1A3FD" w:rsidR="009C591D" w:rsidRDefault="009C591D">
                  <w:pPr>
                    <w:pStyle w:val="Compact"/>
                    <w:jc w:val="center"/>
                  </w:pPr>
                  <w:r>
                    <w:t>0 (0)</w:t>
                  </w:r>
                </w:p>
              </w:tc>
              <w:tc>
                <w:tcPr>
                  <w:tcW w:w="1570" w:type="dxa"/>
                  <w:tcPrChange w:id="320" w:author="Weiwei Mo" w:date="2024-02-02T12:42:00Z">
                    <w:tcPr>
                      <w:tcW w:w="3170" w:type="dxa"/>
                    </w:tcPr>
                  </w:tcPrChange>
                </w:tcPr>
                <w:p w14:paraId="3045AD04" w14:textId="77777777" w:rsidR="009C591D" w:rsidRDefault="009C591D">
                  <w:pPr>
                    <w:pStyle w:val="Compact"/>
                    <w:jc w:val="center"/>
                  </w:pPr>
                </w:p>
              </w:tc>
            </w:tr>
            <w:tr w:rsidR="009C591D" w14:paraId="6A1E9452" w14:textId="3C9CD9D7" w:rsidTr="009C591D">
              <w:trPr>
                <w:trHeight w:val="755"/>
              </w:trPr>
              <w:tc>
                <w:tcPr>
                  <w:tcW w:w="1353" w:type="dxa"/>
                  <w:tcPrChange w:id="321" w:author="Weiwei Mo" w:date="2024-02-02T12:42:00Z">
                    <w:tcPr>
                      <w:tcW w:w="1980" w:type="dxa"/>
                    </w:tcPr>
                  </w:tcPrChange>
                </w:tcPr>
                <w:p w14:paraId="64D34385" w14:textId="77777777" w:rsidR="009C591D" w:rsidRDefault="009C591D">
                  <w:pPr>
                    <w:pStyle w:val="Compact"/>
                    <w:jc w:val="center"/>
                  </w:pPr>
                  <w:r>
                    <w:t>Roof Cover and underlayment combined</w:t>
                  </w:r>
                </w:p>
              </w:tc>
              <w:tc>
                <w:tcPr>
                  <w:tcW w:w="1353" w:type="dxa"/>
                  <w:tcPrChange w:id="322" w:author="Weiwei Mo" w:date="2024-02-02T12:42:00Z">
                    <w:tcPr>
                      <w:tcW w:w="1980" w:type="dxa"/>
                    </w:tcPr>
                  </w:tcPrChange>
                </w:tcPr>
                <w:p w14:paraId="17D2417A" w14:textId="77777777" w:rsidR="009C591D" w:rsidRDefault="009C591D">
                  <w:pPr>
                    <w:pStyle w:val="Compact"/>
                    <w:jc w:val="center"/>
                  </w:pPr>
                  <w:proofErr w:type="spellStart"/>
                  <w:r>
                    <w:t>sqft</w:t>
                  </w:r>
                  <w:proofErr w:type="spellEnd"/>
                </w:p>
              </w:tc>
              <w:tc>
                <w:tcPr>
                  <w:tcW w:w="1353" w:type="dxa"/>
                  <w:tcPrChange w:id="323" w:author="Weiwei Mo" w:date="2024-02-02T12:42:00Z">
                    <w:tcPr>
                      <w:tcW w:w="1980" w:type="dxa"/>
                    </w:tcPr>
                  </w:tcPrChange>
                </w:tcPr>
                <w:p w14:paraId="782697F8" w14:textId="77777777" w:rsidR="009C591D" w:rsidRDefault="009C591D">
                  <w:pPr>
                    <w:pStyle w:val="Compact"/>
                    <w:jc w:val="center"/>
                  </w:pPr>
                  <w:r>
                    <w:t>$0 ($0)</w:t>
                  </w:r>
                </w:p>
              </w:tc>
              <w:tc>
                <w:tcPr>
                  <w:tcW w:w="539" w:type="dxa"/>
                  <w:tcPrChange w:id="324" w:author="Weiwei Mo" w:date="2024-02-02T12:42:00Z">
                    <w:tcPr>
                      <w:tcW w:w="790" w:type="dxa"/>
                    </w:tcPr>
                  </w:tcPrChange>
                </w:tcPr>
                <w:p w14:paraId="5A75EF3D" w14:textId="77777777" w:rsidR="009C591D" w:rsidRDefault="009C591D">
                  <w:pPr>
                    <w:pStyle w:val="Compact"/>
                    <w:jc w:val="center"/>
                  </w:pPr>
                </w:p>
              </w:tc>
              <w:tc>
                <w:tcPr>
                  <w:tcW w:w="2762" w:type="dxa"/>
                  <w:tcPrChange w:id="325" w:author="Weiwei Mo" w:date="2024-02-02T12:42:00Z">
                    <w:tcPr>
                      <w:tcW w:w="3170" w:type="dxa"/>
                    </w:tcPr>
                  </w:tcPrChange>
                </w:tcPr>
                <w:p w14:paraId="7BA0FD33" w14:textId="529FE08A" w:rsidR="009C591D" w:rsidRDefault="009C591D">
                  <w:pPr>
                    <w:pStyle w:val="Compact"/>
                    <w:jc w:val="center"/>
                  </w:pPr>
                  <w:r>
                    <w:t>1.17 (0.61)</w:t>
                  </w:r>
                </w:p>
              </w:tc>
              <w:tc>
                <w:tcPr>
                  <w:tcW w:w="1570" w:type="dxa"/>
                  <w:tcPrChange w:id="326" w:author="Weiwei Mo" w:date="2024-02-02T12:42:00Z">
                    <w:tcPr>
                      <w:tcW w:w="3170" w:type="dxa"/>
                    </w:tcPr>
                  </w:tcPrChange>
                </w:tcPr>
                <w:p w14:paraId="685DE12C" w14:textId="77777777" w:rsidR="009C591D" w:rsidRDefault="009C591D">
                  <w:pPr>
                    <w:pStyle w:val="Compact"/>
                    <w:jc w:val="center"/>
                  </w:pPr>
                </w:p>
              </w:tc>
            </w:tr>
            <w:tr w:rsidR="009C591D" w14:paraId="459C5643" w14:textId="6FF1AEB6" w:rsidTr="009C591D">
              <w:trPr>
                <w:trHeight w:val="293"/>
              </w:trPr>
              <w:tc>
                <w:tcPr>
                  <w:tcW w:w="1353" w:type="dxa"/>
                  <w:tcPrChange w:id="327" w:author="Weiwei Mo" w:date="2024-02-02T12:42:00Z">
                    <w:tcPr>
                      <w:tcW w:w="1980" w:type="dxa"/>
                    </w:tcPr>
                  </w:tcPrChange>
                </w:tcPr>
                <w:p w14:paraId="322D054D" w14:textId="77777777" w:rsidR="009C591D" w:rsidRDefault="009C591D">
                  <w:pPr>
                    <w:pStyle w:val="Compact"/>
                    <w:jc w:val="center"/>
                  </w:pPr>
                  <w:r>
                    <w:t>Sheetrock/drywall</w:t>
                  </w:r>
                </w:p>
              </w:tc>
              <w:tc>
                <w:tcPr>
                  <w:tcW w:w="1353" w:type="dxa"/>
                  <w:tcPrChange w:id="328" w:author="Weiwei Mo" w:date="2024-02-02T12:42:00Z">
                    <w:tcPr>
                      <w:tcW w:w="1980" w:type="dxa"/>
                    </w:tcPr>
                  </w:tcPrChange>
                </w:tcPr>
                <w:p w14:paraId="043129F3" w14:textId="77777777" w:rsidR="009C591D" w:rsidRDefault="009C591D">
                  <w:pPr>
                    <w:pStyle w:val="Compact"/>
                    <w:jc w:val="center"/>
                  </w:pPr>
                  <w:proofErr w:type="spellStart"/>
                  <w:r>
                    <w:t>sqft</w:t>
                  </w:r>
                  <w:proofErr w:type="spellEnd"/>
                </w:p>
              </w:tc>
              <w:tc>
                <w:tcPr>
                  <w:tcW w:w="1353" w:type="dxa"/>
                  <w:tcPrChange w:id="329" w:author="Weiwei Mo" w:date="2024-02-02T12:42:00Z">
                    <w:tcPr>
                      <w:tcW w:w="1980" w:type="dxa"/>
                    </w:tcPr>
                  </w:tcPrChange>
                </w:tcPr>
                <w:p w14:paraId="6D2313FC" w14:textId="77777777" w:rsidR="009C591D" w:rsidRDefault="009C591D">
                  <w:pPr>
                    <w:pStyle w:val="Compact"/>
                    <w:jc w:val="center"/>
                  </w:pPr>
                  <w:r>
                    <w:t>$0.78 ($0.09)</w:t>
                  </w:r>
                </w:p>
              </w:tc>
              <w:tc>
                <w:tcPr>
                  <w:tcW w:w="539" w:type="dxa"/>
                  <w:tcPrChange w:id="330" w:author="Weiwei Mo" w:date="2024-02-02T12:42:00Z">
                    <w:tcPr>
                      <w:tcW w:w="790" w:type="dxa"/>
                    </w:tcPr>
                  </w:tcPrChange>
                </w:tcPr>
                <w:p w14:paraId="41833A84" w14:textId="77777777" w:rsidR="009C591D" w:rsidRDefault="009C591D">
                  <w:pPr>
                    <w:pStyle w:val="Compact"/>
                    <w:jc w:val="center"/>
                  </w:pPr>
                </w:p>
              </w:tc>
              <w:tc>
                <w:tcPr>
                  <w:tcW w:w="2762" w:type="dxa"/>
                  <w:tcPrChange w:id="331" w:author="Weiwei Mo" w:date="2024-02-02T12:42:00Z">
                    <w:tcPr>
                      <w:tcW w:w="3170" w:type="dxa"/>
                    </w:tcPr>
                  </w:tcPrChange>
                </w:tcPr>
                <w:p w14:paraId="75C29A0A" w14:textId="55DAAF48" w:rsidR="009C591D" w:rsidRDefault="009C591D">
                  <w:pPr>
                    <w:pStyle w:val="Compact"/>
                    <w:jc w:val="center"/>
                  </w:pPr>
                  <w:r>
                    <w:t>0.38 (0.08)</w:t>
                  </w:r>
                </w:p>
              </w:tc>
              <w:tc>
                <w:tcPr>
                  <w:tcW w:w="1570" w:type="dxa"/>
                  <w:tcPrChange w:id="332" w:author="Weiwei Mo" w:date="2024-02-02T12:42:00Z">
                    <w:tcPr>
                      <w:tcW w:w="3170" w:type="dxa"/>
                    </w:tcPr>
                  </w:tcPrChange>
                </w:tcPr>
                <w:p w14:paraId="25C870EF" w14:textId="77777777" w:rsidR="009C591D" w:rsidRDefault="009C591D">
                  <w:pPr>
                    <w:pStyle w:val="Compact"/>
                    <w:jc w:val="center"/>
                  </w:pPr>
                </w:p>
              </w:tc>
            </w:tr>
            <w:tr w:rsidR="009C591D" w14:paraId="5BDF29EB" w14:textId="7CC48445" w:rsidTr="009C591D">
              <w:trPr>
                <w:trHeight w:val="293"/>
              </w:trPr>
              <w:tc>
                <w:tcPr>
                  <w:tcW w:w="1353" w:type="dxa"/>
                  <w:tcPrChange w:id="333" w:author="Weiwei Mo" w:date="2024-02-02T12:42:00Z">
                    <w:tcPr>
                      <w:tcW w:w="1980" w:type="dxa"/>
                    </w:tcPr>
                  </w:tcPrChange>
                </w:tcPr>
                <w:p w14:paraId="19A62015" w14:textId="77777777" w:rsidR="009C591D" w:rsidRDefault="009C591D">
                  <w:pPr>
                    <w:pStyle w:val="Compact"/>
                    <w:jc w:val="center"/>
                  </w:pPr>
                  <w:r>
                    <w:t>Wall Insulation</w:t>
                  </w:r>
                </w:p>
              </w:tc>
              <w:tc>
                <w:tcPr>
                  <w:tcW w:w="1353" w:type="dxa"/>
                  <w:tcPrChange w:id="334" w:author="Weiwei Mo" w:date="2024-02-02T12:42:00Z">
                    <w:tcPr>
                      <w:tcW w:w="1980" w:type="dxa"/>
                    </w:tcPr>
                  </w:tcPrChange>
                </w:tcPr>
                <w:p w14:paraId="15299402" w14:textId="77777777" w:rsidR="009C591D" w:rsidRDefault="009C591D">
                  <w:pPr>
                    <w:pStyle w:val="Compact"/>
                    <w:jc w:val="center"/>
                  </w:pPr>
                  <w:proofErr w:type="spellStart"/>
                  <w:r>
                    <w:t>sqft</w:t>
                  </w:r>
                  <w:proofErr w:type="spellEnd"/>
                </w:p>
              </w:tc>
              <w:tc>
                <w:tcPr>
                  <w:tcW w:w="1353" w:type="dxa"/>
                  <w:tcPrChange w:id="335" w:author="Weiwei Mo" w:date="2024-02-02T12:42:00Z">
                    <w:tcPr>
                      <w:tcW w:w="1980" w:type="dxa"/>
                    </w:tcPr>
                  </w:tcPrChange>
                </w:tcPr>
                <w:p w14:paraId="771FC40D" w14:textId="77777777" w:rsidR="009C591D" w:rsidRDefault="009C591D">
                  <w:pPr>
                    <w:pStyle w:val="Compact"/>
                    <w:jc w:val="center"/>
                  </w:pPr>
                  <w:r>
                    <w:t>$1.25 ($0.62)</w:t>
                  </w:r>
                </w:p>
              </w:tc>
              <w:tc>
                <w:tcPr>
                  <w:tcW w:w="539" w:type="dxa"/>
                  <w:tcPrChange w:id="336" w:author="Weiwei Mo" w:date="2024-02-02T12:42:00Z">
                    <w:tcPr>
                      <w:tcW w:w="790" w:type="dxa"/>
                    </w:tcPr>
                  </w:tcPrChange>
                </w:tcPr>
                <w:p w14:paraId="667C5839" w14:textId="77777777" w:rsidR="009C591D" w:rsidRDefault="009C591D">
                  <w:pPr>
                    <w:pStyle w:val="Compact"/>
                    <w:jc w:val="center"/>
                  </w:pPr>
                </w:p>
              </w:tc>
              <w:tc>
                <w:tcPr>
                  <w:tcW w:w="2762" w:type="dxa"/>
                  <w:tcPrChange w:id="337" w:author="Weiwei Mo" w:date="2024-02-02T12:42:00Z">
                    <w:tcPr>
                      <w:tcW w:w="3170" w:type="dxa"/>
                    </w:tcPr>
                  </w:tcPrChange>
                </w:tcPr>
                <w:p w14:paraId="18B110D3" w14:textId="03E4401D" w:rsidR="009C591D" w:rsidRDefault="009C591D">
                  <w:pPr>
                    <w:pStyle w:val="Compact"/>
                    <w:jc w:val="center"/>
                  </w:pPr>
                  <w:r>
                    <w:t>0.29 (0.19)</w:t>
                  </w:r>
                </w:p>
              </w:tc>
              <w:tc>
                <w:tcPr>
                  <w:tcW w:w="1570" w:type="dxa"/>
                  <w:tcPrChange w:id="338" w:author="Weiwei Mo" w:date="2024-02-02T12:42:00Z">
                    <w:tcPr>
                      <w:tcW w:w="3170" w:type="dxa"/>
                    </w:tcPr>
                  </w:tcPrChange>
                </w:tcPr>
                <w:p w14:paraId="1A133BC3" w14:textId="77777777" w:rsidR="009C591D" w:rsidRDefault="009C591D">
                  <w:pPr>
                    <w:pStyle w:val="Compact"/>
                    <w:jc w:val="center"/>
                  </w:pPr>
                </w:p>
              </w:tc>
            </w:tr>
            <w:tr w:rsidR="009C591D" w14:paraId="44F7F7E6" w14:textId="0685C221" w:rsidTr="009C591D">
              <w:trPr>
                <w:trHeight w:val="293"/>
              </w:trPr>
              <w:tc>
                <w:tcPr>
                  <w:tcW w:w="1353" w:type="dxa"/>
                  <w:tcPrChange w:id="339" w:author="Weiwei Mo" w:date="2024-02-02T12:42:00Z">
                    <w:tcPr>
                      <w:tcW w:w="1980" w:type="dxa"/>
                    </w:tcPr>
                  </w:tcPrChange>
                </w:tcPr>
                <w:p w14:paraId="1B581036" w14:textId="77777777" w:rsidR="009C591D" w:rsidRDefault="009C591D">
                  <w:pPr>
                    <w:pStyle w:val="Compact"/>
                    <w:jc w:val="center"/>
                  </w:pPr>
                  <w:r>
                    <w:t>Roof Sheathing</w:t>
                  </w:r>
                </w:p>
              </w:tc>
              <w:tc>
                <w:tcPr>
                  <w:tcW w:w="1353" w:type="dxa"/>
                  <w:tcPrChange w:id="340" w:author="Weiwei Mo" w:date="2024-02-02T12:42:00Z">
                    <w:tcPr>
                      <w:tcW w:w="1980" w:type="dxa"/>
                    </w:tcPr>
                  </w:tcPrChange>
                </w:tcPr>
                <w:p w14:paraId="1C72BA6A" w14:textId="77777777" w:rsidR="009C591D" w:rsidRDefault="009C591D">
                  <w:pPr>
                    <w:pStyle w:val="Compact"/>
                    <w:jc w:val="center"/>
                  </w:pPr>
                  <w:proofErr w:type="spellStart"/>
                  <w:r>
                    <w:t>sqft</w:t>
                  </w:r>
                  <w:proofErr w:type="spellEnd"/>
                </w:p>
              </w:tc>
              <w:tc>
                <w:tcPr>
                  <w:tcW w:w="1353" w:type="dxa"/>
                  <w:tcPrChange w:id="341" w:author="Weiwei Mo" w:date="2024-02-02T12:42:00Z">
                    <w:tcPr>
                      <w:tcW w:w="1980" w:type="dxa"/>
                    </w:tcPr>
                  </w:tcPrChange>
                </w:tcPr>
                <w:p w14:paraId="78664354" w14:textId="77777777" w:rsidR="009C591D" w:rsidRDefault="009C591D">
                  <w:pPr>
                    <w:pStyle w:val="Compact"/>
                    <w:jc w:val="center"/>
                  </w:pPr>
                  <w:r>
                    <w:t>$1.3 ($0.24)</w:t>
                  </w:r>
                </w:p>
              </w:tc>
              <w:tc>
                <w:tcPr>
                  <w:tcW w:w="539" w:type="dxa"/>
                  <w:tcPrChange w:id="342" w:author="Weiwei Mo" w:date="2024-02-02T12:42:00Z">
                    <w:tcPr>
                      <w:tcW w:w="790" w:type="dxa"/>
                    </w:tcPr>
                  </w:tcPrChange>
                </w:tcPr>
                <w:p w14:paraId="50ACB34B" w14:textId="77777777" w:rsidR="009C591D" w:rsidRDefault="009C591D">
                  <w:pPr>
                    <w:pStyle w:val="Compact"/>
                    <w:jc w:val="center"/>
                  </w:pPr>
                </w:p>
              </w:tc>
              <w:tc>
                <w:tcPr>
                  <w:tcW w:w="2762" w:type="dxa"/>
                  <w:tcPrChange w:id="343" w:author="Weiwei Mo" w:date="2024-02-02T12:42:00Z">
                    <w:tcPr>
                      <w:tcW w:w="3170" w:type="dxa"/>
                    </w:tcPr>
                  </w:tcPrChange>
                </w:tcPr>
                <w:p w14:paraId="0631F105" w14:textId="560D20B5" w:rsidR="009C591D" w:rsidRDefault="009C591D">
                  <w:pPr>
                    <w:pStyle w:val="Compact"/>
                    <w:jc w:val="center"/>
                  </w:pPr>
                  <w:r>
                    <w:t>0.33 (0.02)</w:t>
                  </w:r>
                </w:p>
              </w:tc>
              <w:tc>
                <w:tcPr>
                  <w:tcW w:w="1570" w:type="dxa"/>
                  <w:tcPrChange w:id="344" w:author="Weiwei Mo" w:date="2024-02-02T12:42:00Z">
                    <w:tcPr>
                      <w:tcW w:w="3170" w:type="dxa"/>
                    </w:tcPr>
                  </w:tcPrChange>
                </w:tcPr>
                <w:p w14:paraId="54751F63" w14:textId="77777777" w:rsidR="009C591D" w:rsidRDefault="009C591D">
                  <w:pPr>
                    <w:pStyle w:val="Compact"/>
                    <w:jc w:val="center"/>
                  </w:pPr>
                </w:p>
              </w:tc>
            </w:tr>
            <w:tr w:rsidR="009C591D" w14:paraId="56AE72CE" w14:textId="7CD480B8" w:rsidTr="009C591D">
              <w:trPr>
                <w:trHeight w:val="293"/>
              </w:trPr>
              <w:tc>
                <w:tcPr>
                  <w:tcW w:w="1353" w:type="dxa"/>
                  <w:tcPrChange w:id="345" w:author="Weiwei Mo" w:date="2024-02-02T12:42:00Z">
                    <w:tcPr>
                      <w:tcW w:w="1980" w:type="dxa"/>
                    </w:tcPr>
                  </w:tcPrChange>
                </w:tcPr>
                <w:p w14:paraId="77EE1D66" w14:textId="77777777" w:rsidR="009C591D" w:rsidRDefault="009C591D">
                  <w:pPr>
                    <w:pStyle w:val="Compact"/>
                    <w:jc w:val="center"/>
                  </w:pPr>
                  <w:r>
                    <w:t>Facade</w:t>
                  </w:r>
                </w:p>
              </w:tc>
              <w:tc>
                <w:tcPr>
                  <w:tcW w:w="1353" w:type="dxa"/>
                  <w:tcPrChange w:id="346" w:author="Weiwei Mo" w:date="2024-02-02T12:42:00Z">
                    <w:tcPr>
                      <w:tcW w:w="1980" w:type="dxa"/>
                    </w:tcPr>
                  </w:tcPrChange>
                </w:tcPr>
                <w:p w14:paraId="04EAD303" w14:textId="77777777" w:rsidR="009C591D" w:rsidRDefault="009C591D">
                  <w:pPr>
                    <w:pStyle w:val="Compact"/>
                    <w:jc w:val="center"/>
                  </w:pPr>
                  <w:proofErr w:type="spellStart"/>
                  <w:r>
                    <w:t>sqft</w:t>
                  </w:r>
                  <w:proofErr w:type="spellEnd"/>
                </w:p>
              </w:tc>
              <w:tc>
                <w:tcPr>
                  <w:tcW w:w="1353" w:type="dxa"/>
                  <w:tcPrChange w:id="347" w:author="Weiwei Mo" w:date="2024-02-02T12:42:00Z">
                    <w:tcPr>
                      <w:tcW w:w="1980" w:type="dxa"/>
                    </w:tcPr>
                  </w:tcPrChange>
                </w:tcPr>
                <w:p w14:paraId="3FADBE6E" w14:textId="77777777" w:rsidR="009C591D" w:rsidRDefault="009C591D">
                  <w:pPr>
                    <w:pStyle w:val="Compact"/>
                    <w:jc w:val="center"/>
                  </w:pPr>
                  <w:r>
                    <w:t>$7.84 ($5.98)</w:t>
                  </w:r>
                </w:p>
              </w:tc>
              <w:tc>
                <w:tcPr>
                  <w:tcW w:w="539" w:type="dxa"/>
                  <w:tcPrChange w:id="348" w:author="Weiwei Mo" w:date="2024-02-02T12:42:00Z">
                    <w:tcPr>
                      <w:tcW w:w="790" w:type="dxa"/>
                    </w:tcPr>
                  </w:tcPrChange>
                </w:tcPr>
                <w:p w14:paraId="0F8A6B6F" w14:textId="77777777" w:rsidR="009C591D" w:rsidRDefault="009C591D">
                  <w:pPr>
                    <w:pStyle w:val="Compact"/>
                    <w:jc w:val="center"/>
                  </w:pPr>
                </w:p>
              </w:tc>
              <w:tc>
                <w:tcPr>
                  <w:tcW w:w="2762" w:type="dxa"/>
                  <w:tcPrChange w:id="349" w:author="Weiwei Mo" w:date="2024-02-02T12:42:00Z">
                    <w:tcPr>
                      <w:tcW w:w="3170" w:type="dxa"/>
                    </w:tcPr>
                  </w:tcPrChange>
                </w:tcPr>
                <w:p w14:paraId="076F5F7A" w14:textId="6512711E" w:rsidR="009C591D" w:rsidRDefault="009C591D">
                  <w:pPr>
                    <w:pStyle w:val="Compact"/>
                    <w:jc w:val="center"/>
                  </w:pPr>
                  <w:r>
                    <w:t>1.47 (1.06)</w:t>
                  </w:r>
                </w:p>
              </w:tc>
              <w:tc>
                <w:tcPr>
                  <w:tcW w:w="1570" w:type="dxa"/>
                  <w:tcPrChange w:id="350" w:author="Weiwei Mo" w:date="2024-02-02T12:42:00Z">
                    <w:tcPr>
                      <w:tcW w:w="3170" w:type="dxa"/>
                    </w:tcPr>
                  </w:tcPrChange>
                </w:tcPr>
                <w:p w14:paraId="7F5B088D" w14:textId="77777777" w:rsidR="009C591D" w:rsidRDefault="009C591D">
                  <w:pPr>
                    <w:pStyle w:val="Compact"/>
                    <w:jc w:val="center"/>
                  </w:pPr>
                </w:p>
              </w:tc>
            </w:tr>
            <w:tr w:rsidR="009C591D" w14:paraId="6B09C0B9" w14:textId="5D476835" w:rsidTr="009C591D">
              <w:trPr>
                <w:trHeight w:val="528"/>
              </w:trPr>
              <w:tc>
                <w:tcPr>
                  <w:tcW w:w="1353" w:type="dxa"/>
                  <w:tcPrChange w:id="351" w:author="Weiwei Mo" w:date="2024-02-02T12:42:00Z">
                    <w:tcPr>
                      <w:tcW w:w="1980" w:type="dxa"/>
                    </w:tcPr>
                  </w:tcPrChange>
                </w:tcPr>
                <w:p w14:paraId="7D773E78" w14:textId="77777777" w:rsidR="009C591D" w:rsidRDefault="009C591D">
                  <w:pPr>
                    <w:pStyle w:val="Compact"/>
                    <w:jc w:val="center"/>
                  </w:pPr>
                  <w:r>
                    <w:t>Exterior Wall Sheathing</w:t>
                  </w:r>
                </w:p>
              </w:tc>
              <w:tc>
                <w:tcPr>
                  <w:tcW w:w="1353" w:type="dxa"/>
                  <w:tcPrChange w:id="352" w:author="Weiwei Mo" w:date="2024-02-02T12:42:00Z">
                    <w:tcPr>
                      <w:tcW w:w="1980" w:type="dxa"/>
                    </w:tcPr>
                  </w:tcPrChange>
                </w:tcPr>
                <w:p w14:paraId="62A4888A" w14:textId="77777777" w:rsidR="009C591D" w:rsidRDefault="009C591D">
                  <w:pPr>
                    <w:pStyle w:val="Compact"/>
                    <w:jc w:val="center"/>
                  </w:pPr>
                  <w:proofErr w:type="spellStart"/>
                  <w:r>
                    <w:t>sqft</w:t>
                  </w:r>
                  <w:proofErr w:type="spellEnd"/>
                </w:p>
              </w:tc>
              <w:tc>
                <w:tcPr>
                  <w:tcW w:w="1353" w:type="dxa"/>
                  <w:tcPrChange w:id="353" w:author="Weiwei Mo" w:date="2024-02-02T12:42:00Z">
                    <w:tcPr>
                      <w:tcW w:w="1980" w:type="dxa"/>
                    </w:tcPr>
                  </w:tcPrChange>
                </w:tcPr>
                <w:p w14:paraId="5D16F537" w14:textId="77777777" w:rsidR="009C591D" w:rsidRDefault="009C591D">
                  <w:pPr>
                    <w:pStyle w:val="Compact"/>
                    <w:jc w:val="center"/>
                  </w:pPr>
                  <w:r>
                    <w:t>$1.41 ($0.26)</w:t>
                  </w:r>
                </w:p>
              </w:tc>
              <w:tc>
                <w:tcPr>
                  <w:tcW w:w="539" w:type="dxa"/>
                  <w:tcPrChange w:id="354" w:author="Weiwei Mo" w:date="2024-02-02T12:42:00Z">
                    <w:tcPr>
                      <w:tcW w:w="790" w:type="dxa"/>
                    </w:tcPr>
                  </w:tcPrChange>
                </w:tcPr>
                <w:p w14:paraId="4520590B" w14:textId="77777777" w:rsidR="009C591D" w:rsidRDefault="009C591D">
                  <w:pPr>
                    <w:pStyle w:val="Compact"/>
                    <w:jc w:val="center"/>
                  </w:pPr>
                </w:p>
              </w:tc>
              <w:tc>
                <w:tcPr>
                  <w:tcW w:w="2762" w:type="dxa"/>
                  <w:tcPrChange w:id="355" w:author="Weiwei Mo" w:date="2024-02-02T12:42:00Z">
                    <w:tcPr>
                      <w:tcW w:w="3170" w:type="dxa"/>
                    </w:tcPr>
                  </w:tcPrChange>
                </w:tcPr>
                <w:p w14:paraId="54CA2C13" w14:textId="74CBAFB3" w:rsidR="009C591D" w:rsidRDefault="009C591D">
                  <w:pPr>
                    <w:pStyle w:val="Compact"/>
                    <w:jc w:val="center"/>
                  </w:pPr>
                  <w:r>
                    <w:t>0.33 (0.02)</w:t>
                  </w:r>
                </w:p>
              </w:tc>
              <w:tc>
                <w:tcPr>
                  <w:tcW w:w="1570" w:type="dxa"/>
                  <w:tcPrChange w:id="356" w:author="Weiwei Mo" w:date="2024-02-02T12:42:00Z">
                    <w:tcPr>
                      <w:tcW w:w="3170" w:type="dxa"/>
                    </w:tcPr>
                  </w:tcPrChange>
                </w:tcPr>
                <w:p w14:paraId="1775A1EE" w14:textId="77777777" w:rsidR="009C591D" w:rsidRDefault="009C591D">
                  <w:pPr>
                    <w:pStyle w:val="Compact"/>
                    <w:jc w:val="center"/>
                  </w:pPr>
                </w:p>
              </w:tc>
            </w:tr>
            <w:bookmarkEnd w:id="99"/>
          </w:tbl>
          <w:p w14:paraId="703361A8" w14:textId="77777777" w:rsidR="00FD3106" w:rsidRDefault="00FD3106"/>
        </w:tc>
      </w:tr>
    </w:tbl>
    <w:p w14:paraId="040D05CC" w14:textId="77777777" w:rsidR="00FD3106" w:rsidRDefault="00B543BC">
      <w:pPr>
        <w:pStyle w:val="Heading3"/>
      </w:pPr>
      <w:bookmarkStart w:id="357" w:name="sec-useeio"/>
      <w:r>
        <w:lastRenderedPageBreak/>
        <w:t>2.2.1 Environmental Input Output Analysis</w:t>
      </w:r>
    </w:p>
    <w:p w14:paraId="02A4061B" w14:textId="77777777" w:rsidR="00FD3106" w:rsidRDefault="00B543BC">
      <w:pPr>
        <w:pStyle w:val="FirstParagraph"/>
      </w:pPr>
      <w:commentRangeStart w:id="358"/>
      <w:r>
        <w:rPr>
          <w:b/>
          <w:bCs/>
        </w:rPr>
        <w:t>Weiwei, I have the data to add this into the model, and I think I could have these additional results incorporated within 1 day of work. Do you think this is worthwhile to include to make our analysis more robust?</w:t>
      </w:r>
      <w:commentRangeEnd w:id="358"/>
      <w:r w:rsidR="006F269C">
        <w:rPr>
          <w:rStyle w:val="CommentReference"/>
        </w:rPr>
        <w:commentReference w:id="358"/>
      </w:r>
    </w:p>
    <w:p w14:paraId="698AE69D" w14:textId="77777777" w:rsidR="00FD3106" w:rsidRDefault="00B543BC">
      <w:pPr>
        <w:pStyle w:val="BodyText"/>
      </w:pPr>
      <w:r>
        <w:t xml:space="preserve">To cross-validate and verify the results of our GHG analysis, we also calculated the GHG emissions associated with each component through an economic input-output analysis. Unlike previous studies which have performed this type of analysis using building-level damage costs, we associate each individual component with a certain industry code and calculate the carbon footprint associated with replacing one unit of the given item based on the unit cost data </w:t>
      </w:r>
      <w:r>
        <w:lastRenderedPageBreak/>
        <w:t>collected in the previous step. We used the U.S. EPA’s Environmentally Extended Input-Output (USEEIO) model v.2.1 (</w:t>
      </w:r>
      <w:hyperlink w:anchor="ref-ingwersen2022">
        <w:r>
          <w:rPr>
            <w:rStyle w:val="Hyperlink"/>
          </w:rPr>
          <w:t>Ingwersen et al., 2022</w:t>
        </w:r>
      </w:hyperlink>
      <w:r>
        <w:t xml:space="preserve">) and the </w:t>
      </w:r>
      <w:proofErr w:type="spellStart"/>
      <w:r>
        <w:rPr>
          <w:rStyle w:val="VerbatimChar"/>
        </w:rPr>
        <w:t>useeior</w:t>
      </w:r>
      <w:proofErr w:type="spellEnd"/>
      <w:r>
        <w:t xml:space="preserve"> package (</w:t>
      </w:r>
      <w:hyperlink w:anchor="ref-li2022">
        <w:r>
          <w:rPr>
            <w:rStyle w:val="Hyperlink"/>
          </w:rPr>
          <w:t>Li et al., 2022</w:t>
        </w:r>
      </w:hyperlink>
      <w:r>
        <w:t>) for the R statistical programming language (</w:t>
      </w:r>
      <w:hyperlink w:anchor="ref-rcoreteam2023">
        <w:r>
          <w:rPr>
            <w:rStyle w:val="Hyperlink"/>
          </w:rPr>
          <w:t>R Core Team, 2023</w:t>
        </w:r>
      </w:hyperlink>
      <w:r>
        <w:t xml:space="preserve">) to run this analysis for each component. Average unit GHG emissions for each component are shown in </w:t>
      </w:r>
      <w:hyperlink w:anchor="tbl-useeio">
        <w:r>
          <w:rPr>
            <w:rStyle w:val="Hyperlink"/>
          </w:rPr>
          <w:t>Table 2</w:t>
        </w:r>
      </w:hyperlink>
      <w:r>
        <w:t>.</w:t>
      </w:r>
    </w:p>
    <w:tbl>
      <w:tblPr>
        <w:tblStyle w:val="Table"/>
        <w:tblW w:w="5000" w:type="pct"/>
        <w:tblLayout w:type="fixed"/>
        <w:tblLook w:val="0000" w:firstRow="0" w:lastRow="0" w:firstColumn="0" w:lastColumn="0" w:noHBand="0" w:noVBand="0"/>
      </w:tblPr>
      <w:tblGrid>
        <w:gridCol w:w="9360"/>
      </w:tblGrid>
      <w:tr w:rsidR="00FD3106" w14:paraId="48365952" w14:textId="77777777">
        <w:tc>
          <w:tcPr>
            <w:tcW w:w="7920" w:type="dxa"/>
          </w:tcPr>
          <w:p w14:paraId="10BE06B5" w14:textId="77777777" w:rsidR="00FD3106" w:rsidRDefault="00B543BC">
            <w:pPr>
              <w:pStyle w:val="ImageCaption"/>
              <w:spacing w:before="200"/>
            </w:pPr>
            <w:bookmarkStart w:id="359" w:name="tbl-useeio"/>
            <w:r>
              <w:t>Table 2: Mean unit costs and GHG emissions for structure components from USEEIO analysis</w:t>
            </w:r>
          </w:p>
          <w:tbl>
            <w:tblPr>
              <w:tblStyle w:val="Table"/>
              <w:tblW w:w="0" w:type="auto"/>
              <w:tblLayout w:type="fixed"/>
              <w:tblLook w:val="0020" w:firstRow="1" w:lastRow="0" w:firstColumn="0" w:lastColumn="0" w:noHBand="0" w:noVBand="0"/>
            </w:tblPr>
            <w:tblGrid>
              <w:gridCol w:w="1980"/>
              <w:gridCol w:w="1980"/>
              <w:gridCol w:w="1980"/>
              <w:gridCol w:w="1980"/>
            </w:tblGrid>
            <w:tr w:rsidR="00FD3106" w14:paraId="76C7FCE8" w14:textId="77777777" w:rsidTr="00FD3106">
              <w:trPr>
                <w:cnfStyle w:val="100000000000" w:firstRow="1" w:lastRow="0" w:firstColumn="0" w:lastColumn="0" w:oddVBand="0" w:evenVBand="0" w:oddHBand="0" w:evenHBand="0" w:firstRowFirstColumn="0" w:firstRowLastColumn="0" w:lastRowFirstColumn="0" w:lastRowLastColumn="0"/>
                <w:tblHeader/>
              </w:trPr>
              <w:tc>
                <w:tcPr>
                  <w:tcW w:w="1980" w:type="dxa"/>
                </w:tcPr>
                <w:p w14:paraId="651406EC" w14:textId="77777777" w:rsidR="00FD3106" w:rsidRDefault="00B543BC">
                  <w:pPr>
                    <w:pStyle w:val="Compact"/>
                    <w:jc w:val="center"/>
                  </w:pPr>
                  <w:r>
                    <w:t>Component</w:t>
                  </w:r>
                </w:p>
              </w:tc>
              <w:tc>
                <w:tcPr>
                  <w:tcW w:w="1980" w:type="dxa"/>
                </w:tcPr>
                <w:p w14:paraId="4C5A7C47" w14:textId="77777777" w:rsidR="00FD3106" w:rsidRDefault="00B543BC">
                  <w:pPr>
                    <w:pStyle w:val="Compact"/>
                    <w:jc w:val="center"/>
                  </w:pPr>
                  <w:r>
                    <w:t>Functional Unit</w:t>
                  </w:r>
                </w:p>
              </w:tc>
              <w:tc>
                <w:tcPr>
                  <w:tcW w:w="1980" w:type="dxa"/>
                </w:tcPr>
                <w:p w14:paraId="465E82E3" w14:textId="77777777" w:rsidR="00FD3106" w:rsidRDefault="00B543BC">
                  <w:pPr>
                    <w:pStyle w:val="Compact"/>
                    <w:jc w:val="center"/>
                  </w:pPr>
                  <w:r>
                    <w:t>Mean Unit Cost</w:t>
                  </w:r>
                </w:p>
              </w:tc>
              <w:tc>
                <w:tcPr>
                  <w:tcW w:w="1980" w:type="dxa"/>
                </w:tcPr>
                <w:p w14:paraId="32D0292A" w14:textId="77777777" w:rsidR="00FD3106" w:rsidRDefault="00B543BC">
                  <w:pPr>
                    <w:pStyle w:val="Compact"/>
                    <w:jc w:val="center"/>
                  </w:pPr>
                  <w:r>
                    <w:t>Unit CO</w:t>
                  </w:r>
                  <w:r>
                    <w:rPr>
                      <w:vertAlign w:val="subscript"/>
                    </w:rPr>
                    <w:t>2eq</w:t>
                  </w:r>
                  <w:r>
                    <w:t xml:space="preserve"> Mean (kg)</w:t>
                  </w:r>
                </w:p>
              </w:tc>
            </w:tr>
            <w:tr w:rsidR="00FD3106" w14:paraId="208994C9" w14:textId="77777777">
              <w:tc>
                <w:tcPr>
                  <w:tcW w:w="1980" w:type="dxa"/>
                </w:tcPr>
                <w:p w14:paraId="713E4983" w14:textId="77777777" w:rsidR="00FD3106" w:rsidRDefault="00B543BC">
                  <w:pPr>
                    <w:pStyle w:val="Compact"/>
                    <w:jc w:val="center"/>
                  </w:pPr>
                  <w:r>
                    <w:t>Baseboard</w:t>
                  </w:r>
                </w:p>
              </w:tc>
              <w:tc>
                <w:tcPr>
                  <w:tcW w:w="1980" w:type="dxa"/>
                </w:tcPr>
                <w:p w14:paraId="7D9722E4" w14:textId="77777777" w:rsidR="00FD3106" w:rsidRDefault="00B543BC">
                  <w:pPr>
                    <w:pStyle w:val="Compact"/>
                    <w:jc w:val="center"/>
                  </w:pPr>
                  <w:r>
                    <w:t>ft</w:t>
                  </w:r>
                </w:p>
              </w:tc>
              <w:tc>
                <w:tcPr>
                  <w:tcW w:w="1980" w:type="dxa"/>
                </w:tcPr>
                <w:p w14:paraId="2A229238" w14:textId="77777777" w:rsidR="00FD3106" w:rsidRDefault="00B543BC">
                  <w:pPr>
                    <w:pStyle w:val="Compact"/>
                    <w:jc w:val="center"/>
                  </w:pPr>
                  <m:oMathPara>
                    <m:oMath>
                      <m:r>
                        <m:rPr>
                          <m:nor/>
                        </m:rPr>
                        <m:t>$</m:t>
                      </m:r>
                      <m:r>
                        <w:rPr>
                          <w:rFonts w:ascii="Cambria Math" w:hAnsi="Cambria Math"/>
                        </w:rPr>
                        <m:t>2.40</m:t>
                      </m:r>
                    </m:oMath>
                  </m:oMathPara>
                </w:p>
              </w:tc>
              <w:tc>
                <w:tcPr>
                  <w:tcW w:w="1980" w:type="dxa"/>
                </w:tcPr>
                <w:p w14:paraId="0B503EE5" w14:textId="77777777" w:rsidR="00FD3106" w:rsidRDefault="00B543BC">
                  <w:pPr>
                    <w:pStyle w:val="Compact"/>
                    <w:jc w:val="center"/>
                  </w:pPr>
                  <w:r>
                    <w:t>1.467588e+00</w:t>
                  </w:r>
                </w:p>
              </w:tc>
            </w:tr>
            <w:tr w:rsidR="00FD3106" w14:paraId="57AE31D5" w14:textId="77777777">
              <w:tc>
                <w:tcPr>
                  <w:tcW w:w="1980" w:type="dxa"/>
                </w:tcPr>
                <w:p w14:paraId="591DA255" w14:textId="77777777" w:rsidR="00FD3106" w:rsidRDefault="00B543BC">
                  <w:pPr>
                    <w:pStyle w:val="Compact"/>
                    <w:jc w:val="center"/>
                  </w:pPr>
                  <w:r>
                    <w:t>Bathroom Bottom Cabinets</w:t>
                  </w:r>
                </w:p>
              </w:tc>
              <w:tc>
                <w:tcPr>
                  <w:tcW w:w="1980" w:type="dxa"/>
                </w:tcPr>
                <w:p w14:paraId="60E98360" w14:textId="77777777" w:rsidR="00FD3106" w:rsidRDefault="00B543BC">
                  <w:pPr>
                    <w:pStyle w:val="Compact"/>
                    <w:jc w:val="center"/>
                  </w:pPr>
                  <w:proofErr w:type="spellStart"/>
                  <w:r>
                    <w:t>ea</w:t>
                  </w:r>
                  <w:proofErr w:type="spellEnd"/>
                </w:p>
              </w:tc>
              <w:tc>
                <w:tcPr>
                  <w:tcW w:w="1980" w:type="dxa"/>
                </w:tcPr>
                <w:p w14:paraId="7961D44F" w14:textId="77777777" w:rsidR="00FD3106" w:rsidRDefault="00B543BC">
                  <w:pPr>
                    <w:pStyle w:val="Compact"/>
                    <w:jc w:val="center"/>
                  </w:pPr>
                  <m:oMathPara>
                    <m:oMath>
                      <m:r>
                        <m:rPr>
                          <m:nor/>
                        </m:rPr>
                        <m:t>$</m:t>
                      </m:r>
                      <m:r>
                        <w:rPr>
                          <w:rFonts w:ascii="Cambria Math" w:hAnsi="Cambria Math"/>
                        </w:rPr>
                        <m:t>506.00</m:t>
                      </m:r>
                    </m:oMath>
                  </m:oMathPara>
                </w:p>
              </w:tc>
              <w:tc>
                <w:tcPr>
                  <w:tcW w:w="1980" w:type="dxa"/>
                </w:tcPr>
                <w:p w14:paraId="391AE41E" w14:textId="77777777" w:rsidR="00FD3106" w:rsidRDefault="00B543BC">
                  <w:pPr>
                    <w:pStyle w:val="Compact"/>
                    <w:jc w:val="center"/>
                  </w:pPr>
                  <w:r>
                    <w:t>1.726308e+02</w:t>
                  </w:r>
                </w:p>
              </w:tc>
            </w:tr>
            <w:tr w:rsidR="00FD3106" w14:paraId="1315F19E" w14:textId="77777777">
              <w:tc>
                <w:tcPr>
                  <w:tcW w:w="1980" w:type="dxa"/>
                </w:tcPr>
                <w:p w14:paraId="50BA978A" w14:textId="77777777" w:rsidR="00FD3106" w:rsidRDefault="00B543BC">
                  <w:pPr>
                    <w:pStyle w:val="Compact"/>
                    <w:jc w:val="center"/>
                  </w:pPr>
                  <w:r>
                    <w:t>Bathroom Top Cabinets</w:t>
                  </w:r>
                </w:p>
              </w:tc>
              <w:tc>
                <w:tcPr>
                  <w:tcW w:w="1980" w:type="dxa"/>
                </w:tcPr>
                <w:p w14:paraId="215456D6" w14:textId="77777777" w:rsidR="00FD3106" w:rsidRDefault="00B543BC">
                  <w:pPr>
                    <w:pStyle w:val="Compact"/>
                    <w:jc w:val="center"/>
                  </w:pPr>
                  <w:proofErr w:type="spellStart"/>
                  <w:r>
                    <w:t>ea</w:t>
                  </w:r>
                  <w:proofErr w:type="spellEnd"/>
                </w:p>
              </w:tc>
              <w:tc>
                <w:tcPr>
                  <w:tcW w:w="1980" w:type="dxa"/>
                </w:tcPr>
                <w:p w14:paraId="3B941115" w14:textId="77777777" w:rsidR="00FD3106" w:rsidRDefault="00B543BC">
                  <w:pPr>
                    <w:pStyle w:val="Compact"/>
                    <w:jc w:val="center"/>
                  </w:pPr>
                  <m:oMathPara>
                    <m:oMath>
                      <m:r>
                        <m:rPr>
                          <m:nor/>
                        </m:rPr>
                        <m:t>$</m:t>
                      </m:r>
                      <m:r>
                        <w:rPr>
                          <w:rFonts w:ascii="Cambria Math" w:hAnsi="Cambria Math"/>
                        </w:rPr>
                        <m:t>198.33</m:t>
                      </m:r>
                    </m:oMath>
                  </m:oMathPara>
                </w:p>
              </w:tc>
              <w:tc>
                <w:tcPr>
                  <w:tcW w:w="1980" w:type="dxa"/>
                </w:tcPr>
                <w:p w14:paraId="3A601517" w14:textId="77777777" w:rsidR="00FD3106" w:rsidRDefault="00B543BC">
                  <w:pPr>
                    <w:pStyle w:val="Compact"/>
                    <w:jc w:val="center"/>
                  </w:pPr>
                  <w:r>
                    <w:t>6.766489e+01</w:t>
                  </w:r>
                </w:p>
              </w:tc>
            </w:tr>
            <w:tr w:rsidR="00FD3106" w14:paraId="3C66AFED" w14:textId="77777777">
              <w:tc>
                <w:tcPr>
                  <w:tcW w:w="1980" w:type="dxa"/>
                </w:tcPr>
                <w:p w14:paraId="4BE30135" w14:textId="77777777" w:rsidR="00FD3106" w:rsidRDefault="00B543BC">
                  <w:pPr>
                    <w:pStyle w:val="Compact"/>
                    <w:jc w:val="center"/>
                  </w:pPr>
                  <w:r>
                    <w:t>Bottom Cabinets</w:t>
                  </w:r>
                </w:p>
              </w:tc>
              <w:tc>
                <w:tcPr>
                  <w:tcW w:w="1980" w:type="dxa"/>
                </w:tcPr>
                <w:p w14:paraId="5EB21AAE" w14:textId="77777777" w:rsidR="00FD3106" w:rsidRDefault="00B543BC">
                  <w:pPr>
                    <w:pStyle w:val="Compact"/>
                    <w:jc w:val="center"/>
                  </w:pPr>
                  <w:proofErr w:type="spellStart"/>
                  <w:r>
                    <w:t>ea</w:t>
                  </w:r>
                  <w:proofErr w:type="spellEnd"/>
                </w:p>
              </w:tc>
              <w:tc>
                <w:tcPr>
                  <w:tcW w:w="1980" w:type="dxa"/>
                </w:tcPr>
                <w:p w14:paraId="71B6698A" w14:textId="77777777" w:rsidR="00FD3106" w:rsidRDefault="00B543BC">
                  <w:pPr>
                    <w:pStyle w:val="Compact"/>
                    <w:jc w:val="center"/>
                  </w:pPr>
                  <m:oMathPara>
                    <m:oMath>
                      <m:r>
                        <m:rPr>
                          <m:nor/>
                        </m:rPr>
                        <m:t>$</m:t>
                      </m:r>
                      <m:r>
                        <w:rPr>
                          <w:rFonts w:ascii="Cambria Math" w:hAnsi="Cambria Math"/>
                        </w:rPr>
                        <m:t>4</m:t>
                      </m:r>
                      <m:r>
                        <m:rPr>
                          <m:sty m:val="p"/>
                        </m:rPr>
                        <w:rPr>
                          <w:rFonts w:ascii="Cambria Math" w:hAnsi="Cambria Math"/>
                        </w:rPr>
                        <m:t>,</m:t>
                      </m:r>
                      <m:r>
                        <w:rPr>
                          <w:rFonts w:ascii="Cambria Math" w:hAnsi="Cambria Math"/>
                        </w:rPr>
                        <m:t>966.67</m:t>
                      </m:r>
                    </m:oMath>
                  </m:oMathPara>
                </w:p>
              </w:tc>
              <w:tc>
                <w:tcPr>
                  <w:tcW w:w="1980" w:type="dxa"/>
                </w:tcPr>
                <w:p w14:paraId="7DFBB549" w14:textId="77777777" w:rsidR="00FD3106" w:rsidRDefault="00B543BC">
                  <w:pPr>
                    <w:pStyle w:val="Compact"/>
                    <w:jc w:val="center"/>
                  </w:pPr>
                  <w:r>
                    <w:t>1.694465e+03</w:t>
                  </w:r>
                </w:p>
              </w:tc>
            </w:tr>
            <w:tr w:rsidR="00FD3106" w14:paraId="34BDCAC3" w14:textId="77777777">
              <w:tc>
                <w:tcPr>
                  <w:tcW w:w="1980" w:type="dxa"/>
                </w:tcPr>
                <w:p w14:paraId="4A77DB0F" w14:textId="77777777" w:rsidR="00FD3106" w:rsidRDefault="00B543BC">
                  <w:pPr>
                    <w:pStyle w:val="Compact"/>
                    <w:jc w:val="center"/>
                  </w:pPr>
                  <w:r>
                    <w:t>Bottom Outlets</w:t>
                  </w:r>
                </w:p>
              </w:tc>
              <w:tc>
                <w:tcPr>
                  <w:tcW w:w="1980" w:type="dxa"/>
                </w:tcPr>
                <w:p w14:paraId="731B9E9F" w14:textId="77777777" w:rsidR="00FD3106" w:rsidRDefault="00B543BC">
                  <w:pPr>
                    <w:pStyle w:val="Compact"/>
                    <w:jc w:val="center"/>
                  </w:pPr>
                  <w:proofErr w:type="spellStart"/>
                  <w:r>
                    <w:t>ea</w:t>
                  </w:r>
                  <w:proofErr w:type="spellEnd"/>
                </w:p>
              </w:tc>
              <w:tc>
                <w:tcPr>
                  <w:tcW w:w="1980" w:type="dxa"/>
                </w:tcPr>
                <w:p w14:paraId="05A1213E" w14:textId="77777777" w:rsidR="00FD3106" w:rsidRDefault="00B543BC">
                  <w:pPr>
                    <w:pStyle w:val="Compact"/>
                    <w:jc w:val="center"/>
                  </w:pPr>
                  <m:oMathPara>
                    <m:oMath>
                      <m:r>
                        <m:rPr>
                          <m:nor/>
                        </m:rPr>
                        <m:t>$</m:t>
                      </m:r>
                      <m:r>
                        <w:rPr>
                          <w:rFonts w:ascii="Cambria Math" w:hAnsi="Cambria Math"/>
                        </w:rPr>
                        <m:t>1.84</m:t>
                      </m:r>
                    </m:oMath>
                  </m:oMathPara>
                </w:p>
              </w:tc>
              <w:tc>
                <w:tcPr>
                  <w:tcW w:w="1980" w:type="dxa"/>
                </w:tcPr>
                <w:p w14:paraId="1184F528" w14:textId="77777777" w:rsidR="00FD3106" w:rsidRDefault="00B543BC">
                  <w:pPr>
                    <w:pStyle w:val="Compact"/>
                    <w:jc w:val="center"/>
                  </w:pPr>
                  <w:r>
                    <w:t>7.214359e-01</w:t>
                  </w:r>
                </w:p>
              </w:tc>
            </w:tr>
            <w:tr w:rsidR="00FD3106" w14:paraId="30FCB2DA" w14:textId="77777777">
              <w:tc>
                <w:tcPr>
                  <w:tcW w:w="1980" w:type="dxa"/>
                </w:tcPr>
                <w:p w14:paraId="70185C66" w14:textId="77777777" w:rsidR="00FD3106" w:rsidRDefault="00B543BC">
                  <w:pPr>
                    <w:pStyle w:val="Compact"/>
                    <w:jc w:val="center"/>
                  </w:pPr>
                  <w:r>
                    <w:t>Ceiling</w:t>
                  </w:r>
                </w:p>
              </w:tc>
              <w:tc>
                <w:tcPr>
                  <w:tcW w:w="1980" w:type="dxa"/>
                </w:tcPr>
                <w:p w14:paraId="719DB2C8" w14:textId="77777777" w:rsidR="00FD3106" w:rsidRDefault="00B543BC">
                  <w:pPr>
                    <w:pStyle w:val="Compact"/>
                    <w:jc w:val="center"/>
                  </w:pPr>
                  <w:r>
                    <w:t>ft2</w:t>
                  </w:r>
                </w:p>
              </w:tc>
              <w:tc>
                <w:tcPr>
                  <w:tcW w:w="1980" w:type="dxa"/>
                </w:tcPr>
                <w:p w14:paraId="49E09B11" w14:textId="77777777" w:rsidR="00FD3106" w:rsidRDefault="00B543BC">
                  <w:pPr>
                    <w:pStyle w:val="Compact"/>
                    <w:jc w:val="center"/>
                  </w:pPr>
                  <m:oMathPara>
                    <m:oMath>
                      <m:r>
                        <m:rPr>
                          <m:nor/>
                        </m:rPr>
                        <m:t>$</m:t>
                      </m:r>
                      <m:r>
                        <w:rPr>
                          <w:rFonts w:ascii="Cambria Math" w:hAnsi="Cambria Math"/>
                        </w:rPr>
                        <m:t>0.42</m:t>
                      </m:r>
                    </m:oMath>
                  </m:oMathPara>
                </w:p>
              </w:tc>
              <w:tc>
                <w:tcPr>
                  <w:tcW w:w="1980" w:type="dxa"/>
                </w:tcPr>
                <w:p w14:paraId="48A9B11E" w14:textId="77777777" w:rsidR="00FD3106" w:rsidRDefault="00B543BC">
                  <w:pPr>
                    <w:pStyle w:val="Compact"/>
                    <w:jc w:val="center"/>
                  </w:pPr>
                  <w:r>
                    <w:t>1.703077e+00</w:t>
                  </w:r>
                </w:p>
              </w:tc>
            </w:tr>
            <w:tr w:rsidR="00FD3106" w14:paraId="6255ED9A" w14:textId="77777777">
              <w:tc>
                <w:tcPr>
                  <w:tcW w:w="1980" w:type="dxa"/>
                </w:tcPr>
                <w:p w14:paraId="69661EB3" w14:textId="77777777" w:rsidR="00FD3106" w:rsidRDefault="00B543BC">
                  <w:pPr>
                    <w:pStyle w:val="Compact"/>
                    <w:jc w:val="center"/>
                  </w:pPr>
                  <w:r>
                    <w:t>Ceiling Insulation</w:t>
                  </w:r>
                </w:p>
              </w:tc>
              <w:tc>
                <w:tcPr>
                  <w:tcW w:w="1980" w:type="dxa"/>
                </w:tcPr>
                <w:p w14:paraId="0DB49A23" w14:textId="77777777" w:rsidR="00FD3106" w:rsidRDefault="00B543BC">
                  <w:pPr>
                    <w:pStyle w:val="Compact"/>
                    <w:jc w:val="center"/>
                  </w:pPr>
                  <w:r>
                    <w:t>ft2</w:t>
                  </w:r>
                </w:p>
              </w:tc>
              <w:tc>
                <w:tcPr>
                  <w:tcW w:w="1980" w:type="dxa"/>
                </w:tcPr>
                <w:p w14:paraId="6489F3C6" w14:textId="77777777" w:rsidR="00FD3106" w:rsidRDefault="00B543BC">
                  <w:pPr>
                    <w:pStyle w:val="Compact"/>
                    <w:jc w:val="center"/>
                  </w:pPr>
                  <m:oMathPara>
                    <m:oMath>
                      <m:r>
                        <m:rPr>
                          <m:nor/>
                        </m:rPr>
                        <m:t>$</m:t>
                      </m:r>
                      <m:r>
                        <w:rPr>
                          <w:rFonts w:ascii="Cambria Math" w:hAnsi="Cambria Math"/>
                        </w:rPr>
                        <m:t>1.57</m:t>
                      </m:r>
                    </m:oMath>
                  </m:oMathPara>
                </w:p>
              </w:tc>
              <w:tc>
                <w:tcPr>
                  <w:tcW w:w="1980" w:type="dxa"/>
                </w:tcPr>
                <w:p w14:paraId="1B59E293" w14:textId="77777777" w:rsidR="00FD3106" w:rsidRDefault="00B543BC">
                  <w:pPr>
                    <w:pStyle w:val="Compact"/>
                    <w:jc w:val="center"/>
                  </w:pPr>
                  <w:r>
                    <w:t>1.166130e+00</w:t>
                  </w:r>
                </w:p>
              </w:tc>
            </w:tr>
            <w:tr w:rsidR="00FD3106" w14:paraId="14E7846F" w14:textId="77777777">
              <w:tc>
                <w:tcPr>
                  <w:tcW w:w="1980" w:type="dxa"/>
                </w:tcPr>
                <w:p w14:paraId="158922BC" w14:textId="77777777" w:rsidR="00FD3106" w:rsidRDefault="00B543BC">
                  <w:pPr>
                    <w:pStyle w:val="Compact"/>
                    <w:jc w:val="center"/>
                  </w:pPr>
                  <w:r>
                    <w:t>Ceiling Paint</w:t>
                  </w:r>
                </w:p>
              </w:tc>
              <w:tc>
                <w:tcPr>
                  <w:tcW w:w="1980" w:type="dxa"/>
                </w:tcPr>
                <w:p w14:paraId="49064E74" w14:textId="77777777" w:rsidR="00FD3106" w:rsidRDefault="00B543BC">
                  <w:pPr>
                    <w:pStyle w:val="Compact"/>
                    <w:jc w:val="center"/>
                  </w:pPr>
                  <w:r>
                    <w:t>ft2</w:t>
                  </w:r>
                </w:p>
              </w:tc>
              <w:tc>
                <w:tcPr>
                  <w:tcW w:w="1980" w:type="dxa"/>
                </w:tcPr>
                <w:p w14:paraId="11FC8EE9" w14:textId="77777777" w:rsidR="00FD3106" w:rsidRDefault="00B543BC">
                  <w:pPr>
                    <w:pStyle w:val="Compact"/>
                    <w:jc w:val="center"/>
                  </w:pPr>
                  <m:oMathPara>
                    <m:oMath>
                      <m:r>
                        <m:rPr>
                          <m:nor/>
                        </m:rPr>
                        <m:t>$</m:t>
                      </m:r>
                      <m:r>
                        <w:rPr>
                          <w:rFonts w:ascii="Cambria Math" w:hAnsi="Cambria Math"/>
                        </w:rPr>
                        <m:t>0.08</m:t>
                      </m:r>
                    </m:oMath>
                  </m:oMathPara>
                </w:p>
              </w:tc>
              <w:tc>
                <w:tcPr>
                  <w:tcW w:w="1980" w:type="dxa"/>
                </w:tcPr>
                <w:p w14:paraId="21034129" w14:textId="77777777" w:rsidR="00FD3106" w:rsidRDefault="00B543BC">
                  <w:pPr>
                    <w:pStyle w:val="Compact"/>
                    <w:jc w:val="center"/>
                  </w:pPr>
                  <w:r>
                    <w:t>6.128732e-02</w:t>
                  </w:r>
                </w:p>
              </w:tc>
            </w:tr>
            <w:tr w:rsidR="00FD3106" w14:paraId="6FB1EA25" w14:textId="77777777">
              <w:tc>
                <w:tcPr>
                  <w:tcW w:w="1980" w:type="dxa"/>
                </w:tcPr>
                <w:p w14:paraId="10D05531" w14:textId="77777777" w:rsidR="00FD3106" w:rsidRDefault="00B543BC">
                  <w:pPr>
                    <w:pStyle w:val="Compact"/>
                    <w:jc w:val="center"/>
                  </w:pPr>
                  <w:r>
                    <w:t>Clothes Dryer</w:t>
                  </w:r>
                </w:p>
              </w:tc>
              <w:tc>
                <w:tcPr>
                  <w:tcW w:w="1980" w:type="dxa"/>
                </w:tcPr>
                <w:p w14:paraId="2360FB7D" w14:textId="77777777" w:rsidR="00FD3106" w:rsidRDefault="00B543BC">
                  <w:pPr>
                    <w:pStyle w:val="Compact"/>
                    <w:jc w:val="center"/>
                  </w:pPr>
                  <w:proofErr w:type="spellStart"/>
                  <w:r>
                    <w:t>ea</w:t>
                  </w:r>
                  <w:proofErr w:type="spellEnd"/>
                </w:p>
              </w:tc>
              <w:tc>
                <w:tcPr>
                  <w:tcW w:w="1980" w:type="dxa"/>
                </w:tcPr>
                <w:p w14:paraId="5A9CB736" w14:textId="77777777" w:rsidR="00FD3106" w:rsidRDefault="00B543BC">
                  <w:pPr>
                    <w:pStyle w:val="Compact"/>
                    <w:jc w:val="center"/>
                  </w:pPr>
                  <m:oMathPara>
                    <m:oMath>
                      <m:r>
                        <m:rPr>
                          <m:nor/>
                        </m:rPr>
                        <m:t>$</m:t>
                      </m:r>
                      <m:r>
                        <w:rPr>
                          <w:rFonts w:ascii="Cambria Math" w:hAnsi="Cambria Math"/>
                        </w:rPr>
                        <m:t>650.50</m:t>
                      </m:r>
                    </m:oMath>
                  </m:oMathPara>
                </w:p>
              </w:tc>
              <w:tc>
                <w:tcPr>
                  <w:tcW w:w="1980" w:type="dxa"/>
                </w:tcPr>
                <w:p w14:paraId="492D736D" w14:textId="77777777" w:rsidR="00FD3106" w:rsidRDefault="00B543BC">
                  <w:pPr>
                    <w:pStyle w:val="Compact"/>
                    <w:jc w:val="center"/>
                  </w:pPr>
                  <w:r>
                    <w:t>2.569563e+02</w:t>
                  </w:r>
                </w:p>
              </w:tc>
            </w:tr>
            <w:tr w:rsidR="00FD3106" w14:paraId="0B4D1E72" w14:textId="77777777">
              <w:tc>
                <w:tcPr>
                  <w:tcW w:w="1980" w:type="dxa"/>
                </w:tcPr>
                <w:p w14:paraId="17708D92" w14:textId="77777777" w:rsidR="00FD3106" w:rsidRDefault="00B543BC">
                  <w:pPr>
                    <w:pStyle w:val="Compact"/>
                    <w:jc w:val="center"/>
                  </w:pPr>
                  <w:r>
                    <w:t>Clothes Washer</w:t>
                  </w:r>
                </w:p>
              </w:tc>
              <w:tc>
                <w:tcPr>
                  <w:tcW w:w="1980" w:type="dxa"/>
                </w:tcPr>
                <w:p w14:paraId="53F3E4E4" w14:textId="77777777" w:rsidR="00FD3106" w:rsidRDefault="00B543BC">
                  <w:pPr>
                    <w:pStyle w:val="Compact"/>
                    <w:jc w:val="center"/>
                  </w:pPr>
                  <w:proofErr w:type="spellStart"/>
                  <w:r>
                    <w:t>ea</w:t>
                  </w:r>
                  <w:proofErr w:type="spellEnd"/>
                </w:p>
              </w:tc>
              <w:tc>
                <w:tcPr>
                  <w:tcW w:w="1980" w:type="dxa"/>
                </w:tcPr>
                <w:p w14:paraId="4EA0EA46" w14:textId="77777777" w:rsidR="00FD3106" w:rsidRDefault="00B543BC">
                  <w:pPr>
                    <w:pStyle w:val="Compact"/>
                    <w:jc w:val="center"/>
                  </w:pPr>
                  <m:oMathPara>
                    <m:oMath>
                      <m:r>
                        <m:rPr>
                          <m:nor/>
                        </m:rPr>
                        <m:t>$</m:t>
                      </m:r>
                      <m:r>
                        <w:rPr>
                          <w:rFonts w:ascii="Cambria Math" w:hAnsi="Cambria Math"/>
                        </w:rPr>
                        <m:t>608.00</m:t>
                      </m:r>
                    </m:oMath>
                  </m:oMathPara>
                </w:p>
              </w:tc>
              <w:tc>
                <w:tcPr>
                  <w:tcW w:w="1980" w:type="dxa"/>
                </w:tcPr>
                <w:p w14:paraId="0E486B68" w14:textId="77777777" w:rsidR="00FD3106" w:rsidRDefault="00B543BC">
                  <w:pPr>
                    <w:pStyle w:val="Compact"/>
                    <w:jc w:val="center"/>
                  </w:pPr>
                  <w:r>
                    <w:t>2.401682e+02</w:t>
                  </w:r>
                </w:p>
              </w:tc>
            </w:tr>
            <w:tr w:rsidR="00FD3106" w14:paraId="0FE2755E" w14:textId="77777777">
              <w:tc>
                <w:tcPr>
                  <w:tcW w:w="1980" w:type="dxa"/>
                </w:tcPr>
                <w:p w14:paraId="2895AE98" w14:textId="77777777" w:rsidR="00FD3106" w:rsidRDefault="00B543BC">
                  <w:pPr>
                    <w:pStyle w:val="Compact"/>
                    <w:jc w:val="center"/>
                  </w:pPr>
                  <w:r>
                    <w:t>Counter Tops</w:t>
                  </w:r>
                </w:p>
              </w:tc>
              <w:tc>
                <w:tcPr>
                  <w:tcW w:w="1980" w:type="dxa"/>
                </w:tcPr>
                <w:p w14:paraId="1157B305" w14:textId="77777777" w:rsidR="00FD3106" w:rsidRDefault="00B543BC">
                  <w:pPr>
                    <w:pStyle w:val="Compact"/>
                    <w:jc w:val="center"/>
                  </w:pPr>
                  <w:proofErr w:type="spellStart"/>
                  <w:r>
                    <w:t>ea</w:t>
                  </w:r>
                  <w:proofErr w:type="spellEnd"/>
                </w:p>
              </w:tc>
              <w:tc>
                <w:tcPr>
                  <w:tcW w:w="1980" w:type="dxa"/>
                </w:tcPr>
                <w:p w14:paraId="6C7B8A53" w14:textId="77777777" w:rsidR="00FD3106" w:rsidRDefault="00B543BC">
                  <w:pPr>
                    <w:pStyle w:val="Compact"/>
                    <w:jc w:val="center"/>
                  </w:pPr>
                  <m:oMathPara>
                    <m:oMath>
                      <m:r>
                        <m:rPr>
                          <m:nor/>
                        </m:rPr>
                        <m:t>$</m:t>
                      </m:r>
                      <m:r>
                        <w:rPr>
                          <w:rFonts w:ascii="Cambria Math" w:hAnsi="Cambria Math"/>
                        </w:rPr>
                        <m:t>2</m:t>
                      </m:r>
                      <m:r>
                        <m:rPr>
                          <m:sty m:val="p"/>
                        </m:rPr>
                        <w:rPr>
                          <w:rFonts w:ascii="Cambria Math" w:hAnsi="Cambria Math"/>
                        </w:rPr>
                        <m:t>,</m:t>
                      </m:r>
                      <m:r>
                        <w:rPr>
                          <w:rFonts w:ascii="Cambria Math" w:hAnsi="Cambria Math"/>
                        </w:rPr>
                        <m:t>523.67</m:t>
                      </m:r>
                    </m:oMath>
                  </m:oMathPara>
                </w:p>
              </w:tc>
              <w:tc>
                <w:tcPr>
                  <w:tcW w:w="1980" w:type="dxa"/>
                </w:tcPr>
                <w:p w14:paraId="5A76853E" w14:textId="77777777" w:rsidR="00FD3106" w:rsidRDefault="00B543BC">
                  <w:pPr>
                    <w:pStyle w:val="Compact"/>
                    <w:jc w:val="center"/>
                  </w:pPr>
                  <w:r>
                    <w:t>1.092623e+03</w:t>
                  </w:r>
                </w:p>
              </w:tc>
            </w:tr>
            <w:tr w:rsidR="00FD3106" w14:paraId="30AF51FF" w14:textId="77777777">
              <w:tc>
                <w:tcPr>
                  <w:tcW w:w="1980" w:type="dxa"/>
                </w:tcPr>
                <w:p w14:paraId="7DBD4274" w14:textId="77777777" w:rsidR="00FD3106" w:rsidRDefault="00B543BC">
                  <w:pPr>
                    <w:pStyle w:val="Compact"/>
                    <w:jc w:val="center"/>
                  </w:pPr>
                  <w:r>
                    <w:t>Dishwasher</w:t>
                  </w:r>
                </w:p>
              </w:tc>
              <w:tc>
                <w:tcPr>
                  <w:tcW w:w="1980" w:type="dxa"/>
                </w:tcPr>
                <w:p w14:paraId="60AB5BE4" w14:textId="77777777" w:rsidR="00FD3106" w:rsidRDefault="00B543BC">
                  <w:pPr>
                    <w:pStyle w:val="Compact"/>
                    <w:jc w:val="center"/>
                  </w:pPr>
                  <w:proofErr w:type="spellStart"/>
                  <w:r>
                    <w:t>ea</w:t>
                  </w:r>
                  <w:proofErr w:type="spellEnd"/>
                </w:p>
              </w:tc>
              <w:tc>
                <w:tcPr>
                  <w:tcW w:w="1980" w:type="dxa"/>
                </w:tcPr>
                <w:p w14:paraId="28F12E7E" w14:textId="77777777" w:rsidR="00FD3106" w:rsidRDefault="00B543BC">
                  <w:pPr>
                    <w:pStyle w:val="Compact"/>
                    <w:jc w:val="center"/>
                  </w:pPr>
                  <m:oMathPara>
                    <m:oMath>
                      <m:r>
                        <m:rPr>
                          <m:nor/>
                        </m:rPr>
                        <m:t>$</m:t>
                      </m:r>
                      <m:r>
                        <w:rPr>
                          <w:rFonts w:ascii="Cambria Math" w:hAnsi="Cambria Math"/>
                        </w:rPr>
                        <m:t>598.00</m:t>
                      </m:r>
                    </m:oMath>
                  </m:oMathPara>
                </w:p>
              </w:tc>
              <w:tc>
                <w:tcPr>
                  <w:tcW w:w="1980" w:type="dxa"/>
                </w:tcPr>
                <w:p w14:paraId="47916A7E" w14:textId="77777777" w:rsidR="00FD3106" w:rsidRDefault="00B543BC">
                  <w:pPr>
                    <w:pStyle w:val="Compact"/>
                    <w:jc w:val="center"/>
                  </w:pPr>
                  <w:r>
                    <w:t>1.974233e+02</w:t>
                  </w:r>
                </w:p>
              </w:tc>
            </w:tr>
            <w:tr w:rsidR="00FD3106" w14:paraId="4B3461E7" w14:textId="77777777">
              <w:tc>
                <w:tcPr>
                  <w:tcW w:w="1980" w:type="dxa"/>
                </w:tcPr>
                <w:p w14:paraId="50E95E88" w14:textId="77777777" w:rsidR="00FD3106" w:rsidRDefault="00B543BC">
                  <w:pPr>
                    <w:pStyle w:val="Compact"/>
                    <w:jc w:val="center"/>
                  </w:pPr>
                  <w:r>
                    <w:t>Electrical Panel</w:t>
                  </w:r>
                </w:p>
              </w:tc>
              <w:tc>
                <w:tcPr>
                  <w:tcW w:w="1980" w:type="dxa"/>
                </w:tcPr>
                <w:p w14:paraId="23DC5868" w14:textId="77777777" w:rsidR="00FD3106" w:rsidRDefault="00B543BC">
                  <w:pPr>
                    <w:pStyle w:val="Compact"/>
                    <w:jc w:val="center"/>
                  </w:pPr>
                  <w:proofErr w:type="spellStart"/>
                  <w:r>
                    <w:t>ea</w:t>
                  </w:r>
                  <w:proofErr w:type="spellEnd"/>
                </w:p>
              </w:tc>
              <w:tc>
                <w:tcPr>
                  <w:tcW w:w="1980" w:type="dxa"/>
                </w:tcPr>
                <w:p w14:paraId="57384ED1" w14:textId="77777777" w:rsidR="00FD3106" w:rsidRDefault="00B543BC">
                  <w:pPr>
                    <w:pStyle w:val="Compact"/>
                    <w:jc w:val="center"/>
                  </w:pPr>
                  <m:oMathPara>
                    <m:oMath>
                      <m:r>
                        <m:rPr>
                          <m:nor/>
                        </m:rPr>
                        <m:t>$</m:t>
                      </m:r>
                      <m:r>
                        <w:rPr>
                          <w:rFonts w:ascii="Cambria Math" w:hAnsi="Cambria Math"/>
                        </w:rPr>
                        <m:t>260.33</m:t>
                      </m:r>
                    </m:oMath>
                  </m:oMathPara>
                </w:p>
              </w:tc>
              <w:tc>
                <w:tcPr>
                  <w:tcW w:w="1980" w:type="dxa"/>
                </w:tcPr>
                <w:p w14:paraId="26349B3E" w14:textId="77777777" w:rsidR="00FD3106" w:rsidRDefault="00B543BC">
                  <w:pPr>
                    <w:pStyle w:val="Compact"/>
                    <w:jc w:val="center"/>
                  </w:pPr>
                  <w:r>
                    <w:t>1.018881e+02</w:t>
                  </w:r>
                </w:p>
              </w:tc>
            </w:tr>
            <w:tr w:rsidR="00FD3106" w14:paraId="22C628E7" w14:textId="77777777">
              <w:tc>
                <w:tcPr>
                  <w:tcW w:w="1980" w:type="dxa"/>
                </w:tcPr>
                <w:p w14:paraId="339CC697" w14:textId="77777777" w:rsidR="00FD3106" w:rsidRDefault="00B543BC">
                  <w:pPr>
                    <w:pStyle w:val="Compact"/>
                    <w:jc w:val="center"/>
                  </w:pPr>
                  <w:r>
                    <w:t>Exterior Doors</w:t>
                  </w:r>
                </w:p>
              </w:tc>
              <w:tc>
                <w:tcPr>
                  <w:tcW w:w="1980" w:type="dxa"/>
                </w:tcPr>
                <w:p w14:paraId="207B695F" w14:textId="77777777" w:rsidR="00FD3106" w:rsidRDefault="00B543BC">
                  <w:pPr>
                    <w:pStyle w:val="Compact"/>
                    <w:jc w:val="center"/>
                  </w:pPr>
                  <w:proofErr w:type="spellStart"/>
                  <w:r>
                    <w:t>ea</w:t>
                  </w:r>
                  <w:proofErr w:type="spellEnd"/>
                </w:p>
              </w:tc>
              <w:tc>
                <w:tcPr>
                  <w:tcW w:w="1980" w:type="dxa"/>
                </w:tcPr>
                <w:p w14:paraId="3986252C" w14:textId="77777777" w:rsidR="00FD3106" w:rsidRDefault="00B543BC">
                  <w:pPr>
                    <w:pStyle w:val="Compact"/>
                    <w:jc w:val="center"/>
                  </w:pPr>
                  <m:oMathPara>
                    <m:oMath>
                      <m:r>
                        <m:rPr>
                          <m:nor/>
                        </m:rPr>
                        <m:t>$</m:t>
                      </m:r>
                      <m:r>
                        <w:rPr>
                          <w:rFonts w:ascii="Cambria Math" w:hAnsi="Cambria Math"/>
                        </w:rPr>
                        <m:t>637.78</m:t>
                      </m:r>
                    </m:oMath>
                  </m:oMathPara>
                </w:p>
              </w:tc>
              <w:tc>
                <w:tcPr>
                  <w:tcW w:w="1980" w:type="dxa"/>
                </w:tcPr>
                <w:p w14:paraId="6A4CE3A5" w14:textId="77777777" w:rsidR="00FD3106" w:rsidRDefault="00B543BC">
                  <w:pPr>
                    <w:pStyle w:val="Compact"/>
                    <w:jc w:val="center"/>
                  </w:pPr>
                  <w:r>
                    <w:t>3.632757e+02</w:t>
                  </w:r>
                </w:p>
              </w:tc>
            </w:tr>
            <w:tr w:rsidR="00FD3106" w14:paraId="4B29A04B" w14:textId="77777777">
              <w:tc>
                <w:tcPr>
                  <w:tcW w:w="1980" w:type="dxa"/>
                </w:tcPr>
                <w:p w14:paraId="271BF857" w14:textId="77777777" w:rsidR="00FD3106" w:rsidRDefault="00B543BC">
                  <w:pPr>
                    <w:pStyle w:val="Compact"/>
                    <w:jc w:val="center"/>
                  </w:pPr>
                  <w:r>
                    <w:t>Exterior Wall Sheathing</w:t>
                  </w:r>
                </w:p>
              </w:tc>
              <w:tc>
                <w:tcPr>
                  <w:tcW w:w="1980" w:type="dxa"/>
                </w:tcPr>
                <w:p w14:paraId="7712F3F3" w14:textId="77777777" w:rsidR="00FD3106" w:rsidRDefault="00B543BC">
                  <w:pPr>
                    <w:pStyle w:val="Compact"/>
                    <w:jc w:val="center"/>
                  </w:pPr>
                  <w:r>
                    <w:t>ft2</w:t>
                  </w:r>
                </w:p>
              </w:tc>
              <w:tc>
                <w:tcPr>
                  <w:tcW w:w="1980" w:type="dxa"/>
                </w:tcPr>
                <w:p w14:paraId="2D25A305" w14:textId="77777777" w:rsidR="00FD3106" w:rsidRDefault="00B543BC">
                  <w:pPr>
                    <w:pStyle w:val="Compact"/>
                    <w:jc w:val="center"/>
                  </w:pPr>
                  <m:oMathPara>
                    <m:oMath>
                      <m:r>
                        <m:rPr>
                          <m:nor/>
                        </m:rPr>
                        <m:t>$</m:t>
                      </m:r>
                      <m:r>
                        <w:rPr>
                          <w:rFonts w:ascii="Cambria Math" w:hAnsi="Cambria Math"/>
                        </w:rPr>
                        <m:t>1.38</m:t>
                      </m:r>
                    </m:oMath>
                  </m:oMathPara>
                </w:p>
              </w:tc>
              <w:tc>
                <w:tcPr>
                  <w:tcW w:w="1980" w:type="dxa"/>
                </w:tcPr>
                <w:p w14:paraId="17EBC678" w14:textId="77777777" w:rsidR="00FD3106" w:rsidRDefault="00B543BC">
                  <w:pPr>
                    <w:pStyle w:val="Compact"/>
                    <w:jc w:val="center"/>
                  </w:pPr>
                  <w:r>
                    <w:t>8.471584e-01</w:t>
                  </w:r>
                </w:p>
              </w:tc>
            </w:tr>
            <w:tr w:rsidR="00FD3106" w14:paraId="7FA4D3A4" w14:textId="77777777">
              <w:tc>
                <w:tcPr>
                  <w:tcW w:w="1980" w:type="dxa"/>
                </w:tcPr>
                <w:p w14:paraId="16F727A7" w14:textId="77777777" w:rsidR="00FD3106" w:rsidRDefault="00B543BC">
                  <w:pPr>
                    <w:pStyle w:val="Compact"/>
                    <w:jc w:val="center"/>
                  </w:pPr>
                  <w:r>
                    <w:t>Finished Floor</w:t>
                  </w:r>
                </w:p>
              </w:tc>
              <w:tc>
                <w:tcPr>
                  <w:tcW w:w="1980" w:type="dxa"/>
                </w:tcPr>
                <w:p w14:paraId="22B8F34F" w14:textId="77777777" w:rsidR="00FD3106" w:rsidRDefault="00B543BC">
                  <w:pPr>
                    <w:pStyle w:val="Compact"/>
                    <w:jc w:val="center"/>
                  </w:pPr>
                  <w:r>
                    <w:t>ft2</w:t>
                  </w:r>
                </w:p>
              </w:tc>
              <w:tc>
                <w:tcPr>
                  <w:tcW w:w="1980" w:type="dxa"/>
                </w:tcPr>
                <w:p w14:paraId="2C5AD5AC" w14:textId="77777777" w:rsidR="00FD3106" w:rsidRDefault="00B543BC">
                  <w:pPr>
                    <w:pStyle w:val="Compact"/>
                    <w:jc w:val="center"/>
                  </w:pPr>
                  <m:oMathPara>
                    <m:oMath>
                      <m:r>
                        <m:rPr>
                          <m:nor/>
                        </m:rPr>
                        <m:t>$</m:t>
                      </m:r>
                      <m:r>
                        <w:rPr>
                          <w:rFonts w:ascii="Cambria Math" w:hAnsi="Cambria Math"/>
                        </w:rPr>
                        <m:t>6.36</m:t>
                      </m:r>
                    </m:oMath>
                  </m:oMathPara>
                </w:p>
              </w:tc>
              <w:tc>
                <w:tcPr>
                  <w:tcW w:w="1980" w:type="dxa"/>
                </w:tcPr>
                <w:p w14:paraId="33C3F543" w14:textId="77777777" w:rsidR="00FD3106" w:rsidRDefault="00B543BC">
                  <w:pPr>
                    <w:pStyle w:val="Compact"/>
                    <w:jc w:val="center"/>
                  </w:pPr>
                  <w:r>
                    <w:t>3.430746e+00</w:t>
                  </w:r>
                </w:p>
              </w:tc>
            </w:tr>
            <w:tr w:rsidR="00FD3106" w14:paraId="55632A60" w14:textId="77777777">
              <w:tc>
                <w:tcPr>
                  <w:tcW w:w="1980" w:type="dxa"/>
                </w:tcPr>
                <w:p w14:paraId="715845A4" w14:textId="77777777" w:rsidR="00FD3106" w:rsidRDefault="00B543BC">
                  <w:pPr>
                    <w:pStyle w:val="Compact"/>
                    <w:jc w:val="center"/>
                  </w:pPr>
                  <w:r>
                    <w:t>Finished Floor Underlayment</w:t>
                  </w:r>
                </w:p>
              </w:tc>
              <w:tc>
                <w:tcPr>
                  <w:tcW w:w="1980" w:type="dxa"/>
                </w:tcPr>
                <w:p w14:paraId="6274A993" w14:textId="77777777" w:rsidR="00FD3106" w:rsidRDefault="00B543BC">
                  <w:pPr>
                    <w:pStyle w:val="Compact"/>
                    <w:jc w:val="center"/>
                  </w:pPr>
                  <w:r>
                    <w:t>ft2</w:t>
                  </w:r>
                </w:p>
              </w:tc>
              <w:tc>
                <w:tcPr>
                  <w:tcW w:w="1980" w:type="dxa"/>
                </w:tcPr>
                <w:p w14:paraId="309A5621" w14:textId="77777777" w:rsidR="00FD3106" w:rsidRDefault="00B543BC">
                  <w:pPr>
                    <w:pStyle w:val="Compact"/>
                    <w:jc w:val="center"/>
                  </w:pPr>
                  <m:oMathPara>
                    <m:oMath>
                      <m:r>
                        <m:rPr>
                          <m:nor/>
                        </m:rPr>
                        <m:t>$</m:t>
                      </m:r>
                      <m:r>
                        <w:rPr>
                          <w:rFonts w:ascii="Cambria Math" w:hAnsi="Cambria Math"/>
                        </w:rPr>
                        <m:t>1.20</m:t>
                      </m:r>
                    </m:oMath>
                  </m:oMathPara>
                </w:p>
              </w:tc>
              <w:tc>
                <w:tcPr>
                  <w:tcW w:w="1980" w:type="dxa"/>
                </w:tcPr>
                <w:p w14:paraId="2BE6EEC8" w14:textId="77777777" w:rsidR="00FD3106" w:rsidRDefault="00B543BC">
                  <w:pPr>
                    <w:pStyle w:val="Compact"/>
                    <w:jc w:val="center"/>
                  </w:pPr>
                  <w:r>
                    <w:t>7.108371e-01</w:t>
                  </w:r>
                </w:p>
              </w:tc>
            </w:tr>
            <w:tr w:rsidR="00FD3106" w14:paraId="28404631" w14:textId="77777777">
              <w:tc>
                <w:tcPr>
                  <w:tcW w:w="1980" w:type="dxa"/>
                </w:tcPr>
                <w:p w14:paraId="585D75CC" w14:textId="77777777" w:rsidR="00FD3106" w:rsidRDefault="00B543BC">
                  <w:pPr>
                    <w:pStyle w:val="Compact"/>
                    <w:jc w:val="center"/>
                  </w:pPr>
                  <w:r>
                    <w:t>Heating/Cooling Unit or HVAC</w:t>
                  </w:r>
                </w:p>
              </w:tc>
              <w:tc>
                <w:tcPr>
                  <w:tcW w:w="1980" w:type="dxa"/>
                </w:tcPr>
                <w:p w14:paraId="147CF38C" w14:textId="77777777" w:rsidR="00FD3106" w:rsidRDefault="00B543BC">
                  <w:pPr>
                    <w:pStyle w:val="Compact"/>
                    <w:jc w:val="center"/>
                  </w:pPr>
                  <w:proofErr w:type="spellStart"/>
                  <w:r>
                    <w:t>ea</w:t>
                  </w:r>
                  <w:proofErr w:type="spellEnd"/>
                </w:p>
              </w:tc>
              <w:tc>
                <w:tcPr>
                  <w:tcW w:w="1980" w:type="dxa"/>
                </w:tcPr>
                <w:p w14:paraId="1897EC92" w14:textId="77777777" w:rsidR="00FD3106" w:rsidRDefault="00B543BC">
                  <w:pPr>
                    <w:pStyle w:val="Compact"/>
                    <w:jc w:val="center"/>
                  </w:pPr>
                  <m:oMathPara>
                    <m:oMath>
                      <m:r>
                        <m:rPr>
                          <m:nor/>
                        </m:rPr>
                        <m:t>$</m:t>
                      </m:r>
                      <m:r>
                        <w:rPr>
                          <w:rFonts w:ascii="Cambria Math" w:hAnsi="Cambria Math"/>
                        </w:rPr>
                        <m:t>2</m:t>
                      </m:r>
                      <m:r>
                        <m:rPr>
                          <m:sty m:val="p"/>
                        </m:rPr>
                        <w:rPr>
                          <w:rFonts w:ascii="Cambria Math" w:hAnsi="Cambria Math"/>
                        </w:rPr>
                        <m:t>,</m:t>
                      </m:r>
                      <m:r>
                        <w:rPr>
                          <w:rFonts w:ascii="Cambria Math" w:hAnsi="Cambria Math"/>
                        </w:rPr>
                        <m:t>342.25</m:t>
                      </m:r>
                    </m:oMath>
                  </m:oMathPara>
                </w:p>
              </w:tc>
              <w:tc>
                <w:tcPr>
                  <w:tcW w:w="1980" w:type="dxa"/>
                </w:tcPr>
                <w:p w14:paraId="175B650C" w14:textId="77777777" w:rsidR="00FD3106" w:rsidRDefault="00B543BC">
                  <w:pPr>
                    <w:pStyle w:val="Compact"/>
                    <w:jc w:val="center"/>
                  </w:pPr>
                  <w:r>
                    <w:t>1.663561e+03</w:t>
                  </w:r>
                </w:p>
              </w:tc>
            </w:tr>
            <w:tr w:rsidR="00FD3106" w14:paraId="65F2CF75" w14:textId="77777777">
              <w:tc>
                <w:tcPr>
                  <w:tcW w:w="1980" w:type="dxa"/>
                </w:tcPr>
                <w:p w14:paraId="44D18E8E" w14:textId="77777777" w:rsidR="00FD3106" w:rsidRDefault="00B543BC">
                  <w:pPr>
                    <w:pStyle w:val="Compact"/>
                    <w:jc w:val="center"/>
                  </w:pPr>
                  <w:r>
                    <w:t>Interior Doors</w:t>
                  </w:r>
                </w:p>
              </w:tc>
              <w:tc>
                <w:tcPr>
                  <w:tcW w:w="1980" w:type="dxa"/>
                </w:tcPr>
                <w:p w14:paraId="3656C5BD" w14:textId="77777777" w:rsidR="00FD3106" w:rsidRDefault="00B543BC">
                  <w:pPr>
                    <w:pStyle w:val="Compact"/>
                    <w:jc w:val="center"/>
                  </w:pPr>
                  <w:proofErr w:type="spellStart"/>
                  <w:r>
                    <w:t>ea</w:t>
                  </w:r>
                  <w:proofErr w:type="spellEnd"/>
                </w:p>
              </w:tc>
              <w:tc>
                <w:tcPr>
                  <w:tcW w:w="1980" w:type="dxa"/>
                </w:tcPr>
                <w:p w14:paraId="39ECA992" w14:textId="77777777" w:rsidR="00FD3106" w:rsidRDefault="00B543BC">
                  <w:pPr>
                    <w:pStyle w:val="Compact"/>
                    <w:jc w:val="center"/>
                  </w:pPr>
                  <m:oMathPara>
                    <m:oMath>
                      <m:r>
                        <m:rPr>
                          <m:nor/>
                        </m:rPr>
                        <m:t>$</m:t>
                      </m:r>
                      <m:r>
                        <w:rPr>
                          <w:rFonts w:ascii="Cambria Math" w:hAnsi="Cambria Math"/>
                        </w:rPr>
                        <m:t>68.67</m:t>
                      </m:r>
                    </m:oMath>
                  </m:oMathPara>
                </w:p>
              </w:tc>
              <w:tc>
                <w:tcPr>
                  <w:tcW w:w="1980" w:type="dxa"/>
                </w:tcPr>
                <w:p w14:paraId="47320B93" w14:textId="77777777" w:rsidR="00FD3106" w:rsidRDefault="00B543BC">
                  <w:pPr>
                    <w:pStyle w:val="Compact"/>
                    <w:jc w:val="center"/>
                  </w:pPr>
                  <w:r>
                    <w:t>2.676921e+01</w:t>
                  </w:r>
                </w:p>
              </w:tc>
            </w:tr>
            <w:tr w:rsidR="00FD3106" w14:paraId="6A8C8B6F" w14:textId="77777777">
              <w:tc>
                <w:tcPr>
                  <w:tcW w:w="1980" w:type="dxa"/>
                </w:tcPr>
                <w:p w14:paraId="2F0D992A" w14:textId="77777777" w:rsidR="00FD3106" w:rsidRDefault="00B543BC">
                  <w:pPr>
                    <w:pStyle w:val="Compact"/>
                    <w:jc w:val="center"/>
                  </w:pPr>
                  <w:r>
                    <w:t>Light Switches</w:t>
                  </w:r>
                </w:p>
              </w:tc>
              <w:tc>
                <w:tcPr>
                  <w:tcW w:w="1980" w:type="dxa"/>
                </w:tcPr>
                <w:p w14:paraId="37B9BC0C" w14:textId="77777777" w:rsidR="00FD3106" w:rsidRDefault="00B543BC">
                  <w:pPr>
                    <w:pStyle w:val="Compact"/>
                    <w:jc w:val="center"/>
                  </w:pPr>
                  <w:proofErr w:type="spellStart"/>
                  <w:r>
                    <w:t>ea</w:t>
                  </w:r>
                  <w:proofErr w:type="spellEnd"/>
                </w:p>
              </w:tc>
              <w:tc>
                <w:tcPr>
                  <w:tcW w:w="1980" w:type="dxa"/>
                </w:tcPr>
                <w:p w14:paraId="6B6FDF64" w14:textId="77777777" w:rsidR="00FD3106" w:rsidRDefault="00B543BC">
                  <w:pPr>
                    <w:pStyle w:val="Compact"/>
                    <w:jc w:val="center"/>
                  </w:pPr>
                  <m:oMathPara>
                    <m:oMath>
                      <m:r>
                        <m:rPr>
                          <m:nor/>
                        </m:rPr>
                        <m:t>$</m:t>
                      </m:r>
                      <m:r>
                        <w:rPr>
                          <w:rFonts w:ascii="Cambria Math" w:hAnsi="Cambria Math"/>
                        </w:rPr>
                        <m:t>1.28</m:t>
                      </m:r>
                    </m:oMath>
                  </m:oMathPara>
                </w:p>
              </w:tc>
              <w:tc>
                <w:tcPr>
                  <w:tcW w:w="1980" w:type="dxa"/>
                </w:tcPr>
                <w:p w14:paraId="3DD9E0A9" w14:textId="77777777" w:rsidR="00FD3106" w:rsidRDefault="00B543BC">
                  <w:pPr>
                    <w:pStyle w:val="Compact"/>
                    <w:jc w:val="center"/>
                  </w:pPr>
                  <w:r>
                    <w:t>5.022655e-01</w:t>
                  </w:r>
                </w:p>
              </w:tc>
            </w:tr>
            <w:tr w:rsidR="00FD3106" w14:paraId="2A647FCC" w14:textId="77777777">
              <w:tc>
                <w:tcPr>
                  <w:tcW w:w="1980" w:type="dxa"/>
                </w:tcPr>
                <w:p w14:paraId="2CCE0B93" w14:textId="77777777" w:rsidR="00FD3106" w:rsidRDefault="00B543BC">
                  <w:pPr>
                    <w:pStyle w:val="Compact"/>
                    <w:jc w:val="center"/>
                  </w:pPr>
                  <w:r>
                    <w:t>Microwave</w:t>
                  </w:r>
                </w:p>
              </w:tc>
              <w:tc>
                <w:tcPr>
                  <w:tcW w:w="1980" w:type="dxa"/>
                </w:tcPr>
                <w:p w14:paraId="779ECF9B" w14:textId="77777777" w:rsidR="00FD3106" w:rsidRDefault="00B543BC">
                  <w:pPr>
                    <w:pStyle w:val="Compact"/>
                    <w:jc w:val="center"/>
                  </w:pPr>
                  <w:proofErr w:type="spellStart"/>
                  <w:r>
                    <w:t>ea</w:t>
                  </w:r>
                  <w:proofErr w:type="spellEnd"/>
                </w:p>
              </w:tc>
              <w:tc>
                <w:tcPr>
                  <w:tcW w:w="1980" w:type="dxa"/>
                </w:tcPr>
                <w:p w14:paraId="228F58E8" w14:textId="77777777" w:rsidR="00FD3106" w:rsidRDefault="00B543BC">
                  <w:pPr>
                    <w:pStyle w:val="Compact"/>
                    <w:jc w:val="center"/>
                  </w:pPr>
                  <m:oMathPara>
                    <m:oMath>
                      <m:r>
                        <m:rPr>
                          <m:nor/>
                        </m:rPr>
                        <m:t>$</m:t>
                      </m:r>
                      <m:r>
                        <w:rPr>
                          <w:rFonts w:ascii="Cambria Math" w:hAnsi="Cambria Math"/>
                        </w:rPr>
                        <m:t>237.33</m:t>
                      </m:r>
                    </m:oMath>
                  </m:oMathPara>
                </w:p>
              </w:tc>
              <w:tc>
                <w:tcPr>
                  <w:tcW w:w="1980" w:type="dxa"/>
                </w:tcPr>
                <w:p w14:paraId="70528FD3" w14:textId="77777777" w:rsidR="00FD3106" w:rsidRDefault="00B543BC">
                  <w:pPr>
                    <w:pStyle w:val="Compact"/>
                    <w:jc w:val="center"/>
                  </w:pPr>
                  <w:r>
                    <w:t>8.468850e+01</w:t>
                  </w:r>
                </w:p>
              </w:tc>
            </w:tr>
            <w:tr w:rsidR="00FD3106" w14:paraId="76F756F7" w14:textId="77777777">
              <w:tc>
                <w:tcPr>
                  <w:tcW w:w="1980" w:type="dxa"/>
                </w:tcPr>
                <w:p w14:paraId="6C878F8C" w14:textId="77777777" w:rsidR="00FD3106" w:rsidRDefault="00B543BC">
                  <w:pPr>
                    <w:pStyle w:val="Compact"/>
                    <w:jc w:val="center"/>
                  </w:pPr>
                  <w:r>
                    <w:t>Oven/stove</w:t>
                  </w:r>
                </w:p>
              </w:tc>
              <w:tc>
                <w:tcPr>
                  <w:tcW w:w="1980" w:type="dxa"/>
                </w:tcPr>
                <w:p w14:paraId="279AD0EB" w14:textId="77777777" w:rsidR="00FD3106" w:rsidRDefault="00B543BC">
                  <w:pPr>
                    <w:pStyle w:val="Compact"/>
                    <w:jc w:val="center"/>
                  </w:pPr>
                  <w:proofErr w:type="spellStart"/>
                  <w:r>
                    <w:t>ea</w:t>
                  </w:r>
                  <w:proofErr w:type="spellEnd"/>
                </w:p>
              </w:tc>
              <w:tc>
                <w:tcPr>
                  <w:tcW w:w="1980" w:type="dxa"/>
                </w:tcPr>
                <w:p w14:paraId="794D7FF0" w14:textId="77777777" w:rsidR="00FD3106" w:rsidRDefault="00B543BC">
                  <w:pPr>
                    <w:pStyle w:val="Compact"/>
                    <w:jc w:val="center"/>
                  </w:pPr>
                  <m:oMathPara>
                    <m:oMath>
                      <m:r>
                        <m:rPr>
                          <m:nor/>
                        </m:rPr>
                        <m:t>$</m:t>
                      </m:r>
                      <m:r>
                        <w:rPr>
                          <w:rFonts w:ascii="Cambria Math" w:hAnsi="Cambria Math"/>
                        </w:rPr>
                        <m:t>881.33</m:t>
                      </m:r>
                    </m:oMath>
                  </m:oMathPara>
                </w:p>
              </w:tc>
              <w:tc>
                <w:tcPr>
                  <w:tcW w:w="1980" w:type="dxa"/>
                </w:tcPr>
                <w:p w14:paraId="2D321FB6" w14:textId="77777777" w:rsidR="00FD3106" w:rsidRDefault="00B543BC">
                  <w:pPr>
                    <w:pStyle w:val="Compact"/>
                    <w:jc w:val="center"/>
                  </w:pPr>
                  <w:r>
                    <w:t>3.144893e+02</w:t>
                  </w:r>
                </w:p>
              </w:tc>
            </w:tr>
            <w:tr w:rsidR="00FD3106" w14:paraId="6B434D32" w14:textId="77777777">
              <w:tc>
                <w:tcPr>
                  <w:tcW w:w="1980" w:type="dxa"/>
                </w:tcPr>
                <w:p w14:paraId="09D0375F" w14:textId="77777777" w:rsidR="00FD3106" w:rsidRDefault="00B543BC">
                  <w:pPr>
                    <w:pStyle w:val="Compact"/>
                    <w:jc w:val="center"/>
                  </w:pPr>
                  <w:r>
                    <w:t>Range hood</w:t>
                  </w:r>
                </w:p>
              </w:tc>
              <w:tc>
                <w:tcPr>
                  <w:tcW w:w="1980" w:type="dxa"/>
                </w:tcPr>
                <w:p w14:paraId="13E8F1E2" w14:textId="77777777" w:rsidR="00FD3106" w:rsidRDefault="00B543BC">
                  <w:pPr>
                    <w:pStyle w:val="Compact"/>
                    <w:jc w:val="center"/>
                  </w:pPr>
                  <w:proofErr w:type="spellStart"/>
                  <w:r>
                    <w:t>ea</w:t>
                  </w:r>
                  <w:proofErr w:type="spellEnd"/>
                </w:p>
              </w:tc>
              <w:tc>
                <w:tcPr>
                  <w:tcW w:w="1980" w:type="dxa"/>
                </w:tcPr>
                <w:p w14:paraId="6A9431AF" w14:textId="77777777" w:rsidR="00FD3106" w:rsidRDefault="00B543BC">
                  <w:pPr>
                    <w:pStyle w:val="Compact"/>
                    <w:jc w:val="center"/>
                  </w:pPr>
                  <m:oMathPara>
                    <m:oMath>
                      <m:r>
                        <m:rPr>
                          <m:nor/>
                        </m:rPr>
                        <m:t>$</m:t>
                      </m:r>
                      <m:r>
                        <w:rPr>
                          <w:rFonts w:ascii="Cambria Math" w:hAnsi="Cambria Math"/>
                        </w:rPr>
                        <m:t>214.33</m:t>
                      </m:r>
                    </m:oMath>
                  </m:oMathPara>
                </w:p>
              </w:tc>
              <w:tc>
                <w:tcPr>
                  <w:tcW w:w="1980" w:type="dxa"/>
                </w:tcPr>
                <w:p w14:paraId="5242E475" w14:textId="77777777" w:rsidR="00FD3106" w:rsidRDefault="00B543BC">
                  <w:pPr>
                    <w:pStyle w:val="Compact"/>
                    <w:jc w:val="center"/>
                  </w:pPr>
                  <w:r>
                    <w:t>7.648133e+01</w:t>
                  </w:r>
                </w:p>
              </w:tc>
            </w:tr>
            <w:tr w:rsidR="00FD3106" w14:paraId="136FEB25" w14:textId="77777777">
              <w:tc>
                <w:tcPr>
                  <w:tcW w:w="1980" w:type="dxa"/>
                </w:tcPr>
                <w:p w14:paraId="0FF55833" w14:textId="77777777" w:rsidR="00FD3106" w:rsidRDefault="00B543BC">
                  <w:pPr>
                    <w:pStyle w:val="Compact"/>
                    <w:jc w:val="center"/>
                  </w:pPr>
                  <w:r>
                    <w:t>Refrigerator</w:t>
                  </w:r>
                </w:p>
              </w:tc>
              <w:tc>
                <w:tcPr>
                  <w:tcW w:w="1980" w:type="dxa"/>
                </w:tcPr>
                <w:p w14:paraId="524558B2" w14:textId="77777777" w:rsidR="00FD3106" w:rsidRDefault="00B543BC">
                  <w:pPr>
                    <w:pStyle w:val="Compact"/>
                    <w:jc w:val="center"/>
                  </w:pPr>
                  <w:proofErr w:type="spellStart"/>
                  <w:r>
                    <w:t>ea</w:t>
                  </w:r>
                  <w:proofErr w:type="spellEnd"/>
                </w:p>
              </w:tc>
              <w:tc>
                <w:tcPr>
                  <w:tcW w:w="1980" w:type="dxa"/>
                </w:tcPr>
                <w:p w14:paraId="49687908" w14:textId="77777777" w:rsidR="00FD3106" w:rsidRDefault="00B543BC">
                  <w:pPr>
                    <w:pStyle w:val="Compact"/>
                    <w:jc w:val="center"/>
                  </w:pPr>
                  <m:oMathPara>
                    <m:oMath>
                      <m:r>
                        <m:rPr>
                          <m:nor/>
                        </m:rPr>
                        <m:t>$</m:t>
                      </m:r>
                      <m:r>
                        <w:rPr>
                          <w:rFonts w:ascii="Cambria Math" w:hAnsi="Cambria Math"/>
                        </w:rPr>
                        <m:t>792.00</m:t>
                      </m:r>
                    </m:oMath>
                  </m:oMathPara>
                </w:p>
              </w:tc>
              <w:tc>
                <w:tcPr>
                  <w:tcW w:w="1980" w:type="dxa"/>
                </w:tcPr>
                <w:p w14:paraId="47F815FA" w14:textId="77777777" w:rsidR="00FD3106" w:rsidRDefault="00B543BC">
                  <w:pPr>
                    <w:pStyle w:val="Compact"/>
                    <w:jc w:val="center"/>
                  </w:pPr>
                  <w:r>
                    <w:t>3.438463e+02</w:t>
                  </w:r>
                </w:p>
              </w:tc>
            </w:tr>
            <w:tr w:rsidR="00FD3106" w14:paraId="20940D9B" w14:textId="77777777">
              <w:tc>
                <w:tcPr>
                  <w:tcW w:w="1980" w:type="dxa"/>
                </w:tcPr>
                <w:p w14:paraId="479C9D51" w14:textId="77777777" w:rsidR="00FD3106" w:rsidRDefault="00B543BC">
                  <w:pPr>
                    <w:pStyle w:val="Compact"/>
                    <w:jc w:val="center"/>
                  </w:pPr>
                  <w:r>
                    <w:t>Roof Cover</w:t>
                  </w:r>
                </w:p>
              </w:tc>
              <w:tc>
                <w:tcPr>
                  <w:tcW w:w="1980" w:type="dxa"/>
                </w:tcPr>
                <w:p w14:paraId="5E4C1313" w14:textId="77777777" w:rsidR="00FD3106" w:rsidRDefault="00B543BC">
                  <w:pPr>
                    <w:pStyle w:val="Compact"/>
                    <w:jc w:val="center"/>
                  </w:pPr>
                  <w:r>
                    <w:t>ft2</w:t>
                  </w:r>
                </w:p>
              </w:tc>
              <w:tc>
                <w:tcPr>
                  <w:tcW w:w="1980" w:type="dxa"/>
                </w:tcPr>
                <w:p w14:paraId="2784BA43" w14:textId="77777777" w:rsidR="00FD3106" w:rsidRDefault="00B543BC">
                  <w:pPr>
                    <w:pStyle w:val="Compact"/>
                    <w:jc w:val="center"/>
                  </w:pPr>
                  <m:oMathPara>
                    <m:oMath>
                      <m:r>
                        <m:rPr>
                          <m:nor/>
                        </m:rPr>
                        <m:t>$</m:t>
                      </m:r>
                      <m:r>
                        <w:rPr>
                          <w:rFonts w:ascii="Cambria Math" w:hAnsi="Cambria Math"/>
                        </w:rPr>
                        <m:t>4.55</m:t>
                      </m:r>
                    </m:oMath>
                  </m:oMathPara>
                </w:p>
              </w:tc>
              <w:tc>
                <w:tcPr>
                  <w:tcW w:w="1980" w:type="dxa"/>
                </w:tcPr>
                <w:p w14:paraId="29EA6792" w14:textId="77777777" w:rsidR="00FD3106" w:rsidRDefault="00B543BC">
                  <w:pPr>
                    <w:pStyle w:val="Compact"/>
                    <w:jc w:val="center"/>
                  </w:pPr>
                  <w:r>
                    <w:t>2.996925e+00</w:t>
                  </w:r>
                </w:p>
              </w:tc>
            </w:tr>
            <w:tr w:rsidR="00FD3106" w14:paraId="7F1BFE81" w14:textId="77777777">
              <w:tc>
                <w:tcPr>
                  <w:tcW w:w="1980" w:type="dxa"/>
                </w:tcPr>
                <w:p w14:paraId="6ADAA44F" w14:textId="77777777" w:rsidR="00FD3106" w:rsidRDefault="00B543BC">
                  <w:pPr>
                    <w:pStyle w:val="Compact"/>
                    <w:jc w:val="center"/>
                  </w:pPr>
                  <w:r>
                    <w:t>Roof Cover Underlayment</w:t>
                  </w:r>
                </w:p>
              </w:tc>
              <w:tc>
                <w:tcPr>
                  <w:tcW w:w="1980" w:type="dxa"/>
                </w:tcPr>
                <w:p w14:paraId="60DE62F5" w14:textId="77777777" w:rsidR="00FD3106" w:rsidRDefault="00B543BC">
                  <w:pPr>
                    <w:pStyle w:val="Compact"/>
                    <w:jc w:val="center"/>
                  </w:pPr>
                  <w:r>
                    <w:t>ft2</w:t>
                  </w:r>
                </w:p>
              </w:tc>
              <w:tc>
                <w:tcPr>
                  <w:tcW w:w="1980" w:type="dxa"/>
                </w:tcPr>
                <w:p w14:paraId="4E873F5F" w14:textId="77777777" w:rsidR="00FD3106" w:rsidRDefault="00B543BC">
                  <w:pPr>
                    <w:pStyle w:val="Compact"/>
                    <w:jc w:val="center"/>
                  </w:pPr>
                  <m:oMathPara>
                    <m:oMath>
                      <m:r>
                        <m:rPr>
                          <m:nor/>
                        </m:rPr>
                        <m:t>$</m:t>
                      </m:r>
                      <m:r>
                        <w:rPr>
                          <w:rFonts w:ascii="Cambria Math" w:hAnsi="Cambria Math"/>
                        </w:rPr>
                        <m:t>0.13</m:t>
                      </m:r>
                    </m:oMath>
                  </m:oMathPara>
                </w:p>
              </w:tc>
              <w:tc>
                <w:tcPr>
                  <w:tcW w:w="1980" w:type="dxa"/>
                </w:tcPr>
                <w:p w14:paraId="35970EB5" w14:textId="77777777" w:rsidR="00FD3106" w:rsidRDefault="00B543BC">
                  <w:pPr>
                    <w:pStyle w:val="Compact"/>
                    <w:jc w:val="center"/>
                  </w:pPr>
                  <w:r>
                    <w:t>1.063069e-01</w:t>
                  </w:r>
                </w:p>
              </w:tc>
            </w:tr>
            <w:tr w:rsidR="00FD3106" w14:paraId="50E5785A" w14:textId="77777777">
              <w:tc>
                <w:tcPr>
                  <w:tcW w:w="1980" w:type="dxa"/>
                </w:tcPr>
                <w:p w14:paraId="6FFFA960" w14:textId="77777777" w:rsidR="00FD3106" w:rsidRDefault="00B543BC">
                  <w:pPr>
                    <w:pStyle w:val="Compact"/>
                    <w:jc w:val="center"/>
                  </w:pPr>
                  <w:r>
                    <w:t>Roof Sheathing</w:t>
                  </w:r>
                </w:p>
              </w:tc>
              <w:tc>
                <w:tcPr>
                  <w:tcW w:w="1980" w:type="dxa"/>
                </w:tcPr>
                <w:p w14:paraId="3E11B44C" w14:textId="77777777" w:rsidR="00FD3106" w:rsidRDefault="00B543BC">
                  <w:pPr>
                    <w:pStyle w:val="Compact"/>
                    <w:jc w:val="center"/>
                  </w:pPr>
                  <w:r>
                    <w:t>ft2</w:t>
                  </w:r>
                </w:p>
              </w:tc>
              <w:tc>
                <w:tcPr>
                  <w:tcW w:w="1980" w:type="dxa"/>
                </w:tcPr>
                <w:p w14:paraId="483E9B27" w14:textId="77777777" w:rsidR="00FD3106" w:rsidRDefault="00B543BC">
                  <w:pPr>
                    <w:pStyle w:val="Compact"/>
                    <w:jc w:val="center"/>
                  </w:pPr>
                  <m:oMathPara>
                    <m:oMath>
                      <m:r>
                        <m:rPr>
                          <m:nor/>
                        </m:rPr>
                        <m:t>$</m:t>
                      </m:r>
                      <m:r>
                        <w:rPr>
                          <w:rFonts w:ascii="Cambria Math" w:hAnsi="Cambria Math"/>
                        </w:rPr>
                        <m:t>1.38</m:t>
                      </m:r>
                    </m:oMath>
                  </m:oMathPara>
                </w:p>
              </w:tc>
              <w:tc>
                <w:tcPr>
                  <w:tcW w:w="1980" w:type="dxa"/>
                </w:tcPr>
                <w:p w14:paraId="24D31551" w14:textId="77777777" w:rsidR="00FD3106" w:rsidRDefault="00B543BC">
                  <w:pPr>
                    <w:pStyle w:val="Compact"/>
                    <w:jc w:val="center"/>
                  </w:pPr>
                  <w:r>
                    <w:t>8.471584e-01</w:t>
                  </w:r>
                </w:p>
              </w:tc>
            </w:tr>
            <w:tr w:rsidR="00FD3106" w14:paraId="1E412B60" w14:textId="77777777">
              <w:tc>
                <w:tcPr>
                  <w:tcW w:w="1980" w:type="dxa"/>
                </w:tcPr>
                <w:p w14:paraId="0E46E9D1" w14:textId="77777777" w:rsidR="00FD3106" w:rsidRDefault="00B543BC">
                  <w:pPr>
                    <w:pStyle w:val="Compact"/>
                    <w:jc w:val="center"/>
                  </w:pPr>
                  <w:r>
                    <w:t>Sheetrock/drywall</w:t>
                  </w:r>
                </w:p>
              </w:tc>
              <w:tc>
                <w:tcPr>
                  <w:tcW w:w="1980" w:type="dxa"/>
                </w:tcPr>
                <w:p w14:paraId="5184B797" w14:textId="77777777" w:rsidR="00FD3106" w:rsidRDefault="00B543BC">
                  <w:pPr>
                    <w:pStyle w:val="Compact"/>
                    <w:jc w:val="center"/>
                  </w:pPr>
                  <w:r>
                    <w:t>ft2</w:t>
                  </w:r>
                </w:p>
              </w:tc>
              <w:tc>
                <w:tcPr>
                  <w:tcW w:w="1980" w:type="dxa"/>
                </w:tcPr>
                <w:p w14:paraId="6B83EC53" w14:textId="77777777" w:rsidR="00FD3106" w:rsidRDefault="00B543BC">
                  <w:pPr>
                    <w:pStyle w:val="Compact"/>
                    <w:jc w:val="center"/>
                  </w:pPr>
                  <m:oMathPara>
                    <m:oMath>
                      <m:r>
                        <m:rPr>
                          <m:nor/>
                        </m:rPr>
                        <m:t>$</m:t>
                      </m:r>
                      <m:r>
                        <w:rPr>
                          <w:rFonts w:ascii="Cambria Math" w:hAnsi="Cambria Math"/>
                        </w:rPr>
                        <m:t>0.42</m:t>
                      </m:r>
                    </m:oMath>
                  </m:oMathPara>
                </w:p>
              </w:tc>
              <w:tc>
                <w:tcPr>
                  <w:tcW w:w="1980" w:type="dxa"/>
                </w:tcPr>
                <w:p w14:paraId="3F0E2F81" w14:textId="77777777" w:rsidR="00FD3106" w:rsidRDefault="00B543BC">
                  <w:pPr>
                    <w:pStyle w:val="Compact"/>
                    <w:jc w:val="center"/>
                  </w:pPr>
                  <w:r>
                    <w:t>1.703077e+00</w:t>
                  </w:r>
                </w:p>
              </w:tc>
            </w:tr>
            <w:tr w:rsidR="00FD3106" w14:paraId="6159D644" w14:textId="77777777">
              <w:tc>
                <w:tcPr>
                  <w:tcW w:w="1980" w:type="dxa"/>
                </w:tcPr>
                <w:p w14:paraId="4529CE9A" w14:textId="77777777" w:rsidR="00FD3106" w:rsidRDefault="00B543BC">
                  <w:pPr>
                    <w:pStyle w:val="Compact"/>
                    <w:jc w:val="center"/>
                  </w:pPr>
                  <w:r>
                    <w:t>Top Cabinets</w:t>
                  </w:r>
                </w:p>
              </w:tc>
              <w:tc>
                <w:tcPr>
                  <w:tcW w:w="1980" w:type="dxa"/>
                </w:tcPr>
                <w:p w14:paraId="6FE7C3C8" w14:textId="77777777" w:rsidR="00FD3106" w:rsidRDefault="00B543BC">
                  <w:pPr>
                    <w:pStyle w:val="Compact"/>
                    <w:jc w:val="center"/>
                  </w:pPr>
                  <w:proofErr w:type="spellStart"/>
                  <w:r>
                    <w:t>ea</w:t>
                  </w:r>
                  <w:proofErr w:type="spellEnd"/>
                </w:p>
              </w:tc>
              <w:tc>
                <w:tcPr>
                  <w:tcW w:w="1980" w:type="dxa"/>
                </w:tcPr>
                <w:p w14:paraId="294EC7B1" w14:textId="77777777" w:rsidR="00FD3106" w:rsidRDefault="00B543BC">
                  <w:pPr>
                    <w:pStyle w:val="Compact"/>
                    <w:jc w:val="center"/>
                  </w:pPr>
                  <m:oMathPara>
                    <m:oMath>
                      <m:r>
                        <m:rPr>
                          <m:nor/>
                        </m:rPr>
                        <m:t>$</m:t>
                      </m:r>
                      <m:r>
                        <w:rPr>
                          <w:rFonts w:ascii="Cambria Math" w:hAnsi="Cambria Math"/>
                        </w:rPr>
                        <m:t>4</m:t>
                      </m:r>
                      <m:r>
                        <m:rPr>
                          <m:sty m:val="p"/>
                        </m:rPr>
                        <w:rPr>
                          <w:rFonts w:ascii="Cambria Math" w:hAnsi="Cambria Math"/>
                        </w:rPr>
                        <m:t>,</m:t>
                      </m:r>
                      <m:r>
                        <w:rPr>
                          <w:rFonts w:ascii="Cambria Math" w:hAnsi="Cambria Math"/>
                        </w:rPr>
                        <m:t>661.67</m:t>
                      </m:r>
                    </m:oMath>
                  </m:oMathPara>
                </w:p>
              </w:tc>
              <w:tc>
                <w:tcPr>
                  <w:tcW w:w="1980" w:type="dxa"/>
                </w:tcPr>
                <w:p w14:paraId="4E4FAAD7" w14:textId="77777777" w:rsidR="00FD3106" w:rsidRDefault="00B543BC">
                  <w:pPr>
                    <w:pStyle w:val="Compact"/>
                    <w:jc w:val="center"/>
                  </w:pPr>
                  <w:r>
                    <w:t>1.590409e+03</w:t>
                  </w:r>
                </w:p>
              </w:tc>
            </w:tr>
            <w:tr w:rsidR="00FD3106" w14:paraId="3A08FE25" w14:textId="77777777">
              <w:tc>
                <w:tcPr>
                  <w:tcW w:w="1980" w:type="dxa"/>
                </w:tcPr>
                <w:p w14:paraId="4E7DD894" w14:textId="77777777" w:rsidR="00FD3106" w:rsidRDefault="00B543BC">
                  <w:pPr>
                    <w:pStyle w:val="Compact"/>
                    <w:jc w:val="center"/>
                  </w:pPr>
                  <w:r>
                    <w:t>Top Outlets</w:t>
                  </w:r>
                </w:p>
              </w:tc>
              <w:tc>
                <w:tcPr>
                  <w:tcW w:w="1980" w:type="dxa"/>
                </w:tcPr>
                <w:p w14:paraId="4CEA727E" w14:textId="77777777" w:rsidR="00FD3106" w:rsidRDefault="00B543BC">
                  <w:pPr>
                    <w:pStyle w:val="Compact"/>
                    <w:jc w:val="center"/>
                  </w:pPr>
                  <w:proofErr w:type="spellStart"/>
                  <w:r>
                    <w:t>ea</w:t>
                  </w:r>
                  <w:proofErr w:type="spellEnd"/>
                </w:p>
              </w:tc>
              <w:tc>
                <w:tcPr>
                  <w:tcW w:w="1980" w:type="dxa"/>
                </w:tcPr>
                <w:p w14:paraId="5937259C" w14:textId="77777777" w:rsidR="00FD3106" w:rsidRDefault="00B543BC">
                  <w:pPr>
                    <w:pStyle w:val="Compact"/>
                    <w:jc w:val="center"/>
                  </w:pPr>
                  <m:oMathPara>
                    <m:oMath>
                      <m:r>
                        <m:rPr>
                          <m:nor/>
                        </m:rPr>
                        <m:t>$</m:t>
                      </m:r>
                      <m:r>
                        <w:rPr>
                          <w:rFonts w:ascii="Cambria Math" w:hAnsi="Cambria Math"/>
                        </w:rPr>
                        <m:t>1.84</m:t>
                      </m:r>
                    </m:oMath>
                  </m:oMathPara>
                </w:p>
              </w:tc>
              <w:tc>
                <w:tcPr>
                  <w:tcW w:w="1980" w:type="dxa"/>
                </w:tcPr>
                <w:p w14:paraId="33AAC9B5" w14:textId="77777777" w:rsidR="00FD3106" w:rsidRDefault="00B543BC">
                  <w:pPr>
                    <w:pStyle w:val="Compact"/>
                    <w:jc w:val="center"/>
                  </w:pPr>
                  <w:r>
                    <w:t>7.214359e-01</w:t>
                  </w:r>
                </w:p>
              </w:tc>
            </w:tr>
            <w:tr w:rsidR="00FD3106" w14:paraId="2391B649" w14:textId="77777777">
              <w:tc>
                <w:tcPr>
                  <w:tcW w:w="1980" w:type="dxa"/>
                </w:tcPr>
                <w:p w14:paraId="060A9FAC" w14:textId="77777777" w:rsidR="00FD3106" w:rsidRDefault="00B543BC">
                  <w:pPr>
                    <w:pStyle w:val="Compact"/>
                    <w:jc w:val="center"/>
                  </w:pPr>
                  <w:r>
                    <w:t>Underfloor Ductwork</w:t>
                  </w:r>
                </w:p>
              </w:tc>
              <w:tc>
                <w:tcPr>
                  <w:tcW w:w="1980" w:type="dxa"/>
                </w:tcPr>
                <w:p w14:paraId="609C2EDF" w14:textId="77777777" w:rsidR="00FD3106" w:rsidRDefault="00B543BC">
                  <w:pPr>
                    <w:pStyle w:val="Compact"/>
                    <w:jc w:val="center"/>
                  </w:pPr>
                  <w:r>
                    <w:t>ft</w:t>
                  </w:r>
                </w:p>
              </w:tc>
              <w:tc>
                <w:tcPr>
                  <w:tcW w:w="1980" w:type="dxa"/>
                </w:tcPr>
                <w:p w14:paraId="62BF135A" w14:textId="77777777" w:rsidR="00FD3106" w:rsidRDefault="00B543BC">
                  <w:pPr>
                    <w:pStyle w:val="Compact"/>
                    <w:jc w:val="center"/>
                  </w:pPr>
                  <m:oMathPara>
                    <m:oMath>
                      <m:r>
                        <m:rPr>
                          <m:nor/>
                        </m:rPr>
                        <m:t>$</m:t>
                      </m:r>
                      <m:r>
                        <w:rPr>
                          <w:rFonts w:ascii="Cambria Math" w:hAnsi="Cambria Math"/>
                        </w:rPr>
                        <m:t>2.43</m:t>
                      </m:r>
                    </m:oMath>
                  </m:oMathPara>
                </w:p>
              </w:tc>
              <w:tc>
                <w:tcPr>
                  <w:tcW w:w="1980" w:type="dxa"/>
                </w:tcPr>
                <w:p w14:paraId="57564494" w14:textId="77777777" w:rsidR="00FD3106" w:rsidRDefault="00B543BC">
                  <w:pPr>
                    <w:pStyle w:val="Compact"/>
                    <w:jc w:val="center"/>
                  </w:pPr>
                  <w:r>
                    <w:t>2.093383e+00</w:t>
                  </w:r>
                </w:p>
              </w:tc>
            </w:tr>
            <w:tr w:rsidR="00FD3106" w14:paraId="1B09E925" w14:textId="77777777">
              <w:tc>
                <w:tcPr>
                  <w:tcW w:w="1980" w:type="dxa"/>
                </w:tcPr>
                <w:p w14:paraId="280AE42A" w14:textId="77777777" w:rsidR="00FD3106" w:rsidRDefault="00B543BC">
                  <w:pPr>
                    <w:pStyle w:val="Compact"/>
                    <w:jc w:val="center"/>
                  </w:pPr>
                  <w:r>
                    <w:lastRenderedPageBreak/>
                    <w:t>Underfloor Insulation</w:t>
                  </w:r>
                </w:p>
              </w:tc>
              <w:tc>
                <w:tcPr>
                  <w:tcW w:w="1980" w:type="dxa"/>
                </w:tcPr>
                <w:p w14:paraId="44DFEA56" w14:textId="77777777" w:rsidR="00FD3106" w:rsidRDefault="00B543BC">
                  <w:pPr>
                    <w:pStyle w:val="Compact"/>
                    <w:jc w:val="center"/>
                  </w:pPr>
                  <w:r>
                    <w:t>ft2</w:t>
                  </w:r>
                </w:p>
              </w:tc>
              <w:tc>
                <w:tcPr>
                  <w:tcW w:w="1980" w:type="dxa"/>
                </w:tcPr>
                <w:p w14:paraId="5D2DBF3B" w14:textId="77777777" w:rsidR="00FD3106" w:rsidRDefault="00B543BC">
                  <w:pPr>
                    <w:pStyle w:val="Compact"/>
                    <w:jc w:val="center"/>
                  </w:pPr>
                  <m:oMathPara>
                    <m:oMath>
                      <m:r>
                        <m:rPr>
                          <m:nor/>
                        </m:rPr>
                        <m:t>$</m:t>
                      </m:r>
                      <m:r>
                        <w:rPr>
                          <w:rFonts w:ascii="Cambria Math" w:hAnsi="Cambria Math"/>
                        </w:rPr>
                        <m:t>1.53</m:t>
                      </m:r>
                    </m:oMath>
                  </m:oMathPara>
                </w:p>
              </w:tc>
              <w:tc>
                <w:tcPr>
                  <w:tcW w:w="1980" w:type="dxa"/>
                </w:tcPr>
                <w:p w14:paraId="3F0E1A0B" w14:textId="77777777" w:rsidR="00FD3106" w:rsidRDefault="00B543BC">
                  <w:pPr>
                    <w:pStyle w:val="Compact"/>
                    <w:jc w:val="center"/>
                  </w:pPr>
                  <w:r>
                    <w:t>1.160865e+00</w:t>
                  </w:r>
                </w:p>
              </w:tc>
            </w:tr>
            <w:tr w:rsidR="00FD3106" w14:paraId="1A47AF0D" w14:textId="77777777">
              <w:tc>
                <w:tcPr>
                  <w:tcW w:w="1980" w:type="dxa"/>
                </w:tcPr>
                <w:p w14:paraId="6641FF6A" w14:textId="77777777" w:rsidR="00FD3106" w:rsidRDefault="00B543BC">
                  <w:pPr>
                    <w:pStyle w:val="Compact"/>
                    <w:jc w:val="center"/>
                  </w:pPr>
                  <w:r>
                    <w:t>Wall Insulation</w:t>
                  </w:r>
                </w:p>
              </w:tc>
              <w:tc>
                <w:tcPr>
                  <w:tcW w:w="1980" w:type="dxa"/>
                </w:tcPr>
                <w:p w14:paraId="0CF07095" w14:textId="77777777" w:rsidR="00FD3106" w:rsidRDefault="00B543BC">
                  <w:pPr>
                    <w:pStyle w:val="Compact"/>
                    <w:jc w:val="center"/>
                  </w:pPr>
                  <w:r>
                    <w:t>ft2</w:t>
                  </w:r>
                </w:p>
              </w:tc>
              <w:tc>
                <w:tcPr>
                  <w:tcW w:w="1980" w:type="dxa"/>
                </w:tcPr>
                <w:p w14:paraId="7F1BCD41" w14:textId="77777777" w:rsidR="00FD3106" w:rsidRDefault="00B543BC">
                  <w:pPr>
                    <w:pStyle w:val="Compact"/>
                    <w:jc w:val="center"/>
                  </w:pPr>
                  <m:oMathPara>
                    <m:oMath>
                      <m:r>
                        <m:rPr>
                          <m:nor/>
                        </m:rPr>
                        <m:t>$</m:t>
                      </m:r>
                      <m:r>
                        <w:rPr>
                          <w:rFonts w:ascii="Cambria Math" w:hAnsi="Cambria Math"/>
                        </w:rPr>
                        <m:t>0.74</m:t>
                      </m:r>
                    </m:oMath>
                  </m:oMathPara>
                </w:p>
              </w:tc>
              <w:tc>
                <w:tcPr>
                  <w:tcW w:w="1980" w:type="dxa"/>
                </w:tcPr>
                <w:p w14:paraId="689E419A" w14:textId="77777777" w:rsidR="00FD3106" w:rsidRDefault="00B543BC">
                  <w:pPr>
                    <w:pStyle w:val="Compact"/>
                    <w:jc w:val="center"/>
                  </w:pPr>
                  <w:r>
                    <w:t>5.603167e-01</w:t>
                  </w:r>
                </w:p>
              </w:tc>
            </w:tr>
            <w:tr w:rsidR="00FD3106" w14:paraId="7A778BCD" w14:textId="77777777">
              <w:tc>
                <w:tcPr>
                  <w:tcW w:w="1980" w:type="dxa"/>
                </w:tcPr>
                <w:p w14:paraId="4B135419" w14:textId="77777777" w:rsidR="00FD3106" w:rsidRDefault="00B543BC">
                  <w:pPr>
                    <w:pStyle w:val="Compact"/>
                    <w:jc w:val="center"/>
                  </w:pPr>
                  <w:r>
                    <w:t>Wall Paint - Exterior</w:t>
                  </w:r>
                </w:p>
              </w:tc>
              <w:tc>
                <w:tcPr>
                  <w:tcW w:w="1980" w:type="dxa"/>
                </w:tcPr>
                <w:p w14:paraId="3F8E1CC6" w14:textId="77777777" w:rsidR="00FD3106" w:rsidRDefault="00B543BC">
                  <w:pPr>
                    <w:pStyle w:val="Compact"/>
                    <w:jc w:val="center"/>
                  </w:pPr>
                  <w:r>
                    <w:t>ft2</w:t>
                  </w:r>
                </w:p>
              </w:tc>
              <w:tc>
                <w:tcPr>
                  <w:tcW w:w="1980" w:type="dxa"/>
                </w:tcPr>
                <w:p w14:paraId="49F29BAA" w14:textId="77777777" w:rsidR="00FD3106" w:rsidRDefault="00B543BC">
                  <w:pPr>
                    <w:pStyle w:val="Compact"/>
                    <w:jc w:val="center"/>
                  </w:pPr>
                  <m:oMathPara>
                    <m:oMath>
                      <m:r>
                        <m:rPr>
                          <m:nor/>
                        </m:rPr>
                        <m:t>$</m:t>
                      </m:r>
                      <m:r>
                        <w:rPr>
                          <w:rFonts w:ascii="Cambria Math" w:hAnsi="Cambria Math"/>
                        </w:rPr>
                        <m:t>0.17</m:t>
                      </m:r>
                    </m:oMath>
                  </m:oMathPara>
                </w:p>
              </w:tc>
              <w:tc>
                <w:tcPr>
                  <w:tcW w:w="1980" w:type="dxa"/>
                </w:tcPr>
                <w:p w14:paraId="7B4AAA63" w14:textId="77777777" w:rsidR="00FD3106" w:rsidRDefault="00B543BC">
                  <w:pPr>
                    <w:pStyle w:val="Compact"/>
                    <w:jc w:val="center"/>
                  </w:pPr>
                  <w:r>
                    <w:t>1.350740e-01</w:t>
                  </w:r>
                </w:p>
              </w:tc>
            </w:tr>
            <w:tr w:rsidR="00FD3106" w14:paraId="50B24831" w14:textId="77777777">
              <w:tc>
                <w:tcPr>
                  <w:tcW w:w="1980" w:type="dxa"/>
                </w:tcPr>
                <w:p w14:paraId="573B30C8" w14:textId="77777777" w:rsidR="00FD3106" w:rsidRDefault="00B543BC">
                  <w:pPr>
                    <w:pStyle w:val="Compact"/>
                    <w:jc w:val="center"/>
                  </w:pPr>
                  <w:r>
                    <w:t>Wall Paint - Interior</w:t>
                  </w:r>
                </w:p>
              </w:tc>
              <w:tc>
                <w:tcPr>
                  <w:tcW w:w="1980" w:type="dxa"/>
                </w:tcPr>
                <w:p w14:paraId="14CB457F" w14:textId="77777777" w:rsidR="00FD3106" w:rsidRDefault="00B543BC">
                  <w:pPr>
                    <w:pStyle w:val="Compact"/>
                    <w:jc w:val="center"/>
                  </w:pPr>
                  <w:r>
                    <w:t>ft2</w:t>
                  </w:r>
                </w:p>
              </w:tc>
              <w:tc>
                <w:tcPr>
                  <w:tcW w:w="1980" w:type="dxa"/>
                </w:tcPr>
                <w:p w14:paraId="5535CEA2" w14:textId="77777777" w:rsidR="00FD3106" w:rsidRDefault="00B543BC">
                  <w:pPr>
                    <w:pStyle w:val="Compact"/>
                    <w:jc w:val="center"/>
                  </w:pPr>
                  <m:oMathPara>
                    <m:oMath>
                      <m:r>
                        <m:rPr>
                          <m:nor/>
                        </m:rPr>
                        <m:t>$</m:t>
                      </m:r>
                      <m:r>
                        <w:rPr>
                          <w:rFonts w:ascii="Cambria Math" w:hAnsi="Cambria Math"/>
                        </w:rPr>
                        <m:t>0.08</m:t>
                      </m:r>
                    </m:oMath>
                  </m:oMathPara>
                </w:p>
              </w:tc>
              <w:tc>
                <w:tcPr>
                  <w:tcW w:w="1980" w:type="dxa"/>
                </w:tcPr>
                <w:p w14:paraId="0C451138" w14:textId="77777777" w:rsidR="00FD3106" w:rsidRDefault="00B543BC">
                  <w:pPr>
                    <w:pStyle w:val="Compact"/>
                    <w:jc w:val="center"/>
                  </w:pPr>
                  <w:r>
                    <w:t>6.128732e-02</w:t>
                  </w:r>
                </w:p>
              </w:tc>
            </w:tr>
            <w:tr w:rsidR="00FD3106" w14:paraId="4FA5A635" w14:textId="77777777">
              <w:tc>
                <w:tcPr>
                  <w:tcW w:w="1980" w:type="dxa"/>
                </w:tcPr>
                <w:p w14:paraId="62885824" w14:textId="77777777" w:rsidR="00FD3106" w:rsidRDefault="00B543BC">
                  <w:pPr>
                    <w:pStyle w:val="Compact"/>
                    <w:jc w:val="center"/>
                  </w:pPr>
                  <w:r>
                    <w:t>Water Heater</w:t>
                  </w:r>
                </w:p>
              </w:tc>
              <w:tc>
                <w:tcPr>
                  <w:tcW w:w="1980" w:type="dxa"/>
                </w:tcPr>
                <w:p w14:paraId="23AA3CD7" w14:textId="77777777" w:rsidR="00FD3106" w:rsidRDefault="00B543BC">
                  <w:pPr>
                    <w:pStyle w:val="Compact"/>
                    <w:jc w:val="center"/>
                  </w:pPr>
                  <w:proofErr w:type="spellStart"/>
                  <w:r>
                    <w:t>ea</w:t>
                  </w:r>
                  <w:proofErr w:type="spellEnd"/>
                </w:p>
              </w:tc>
              <w:tc>
                <w:tcPr>
                  <w:tcW w:w="1980" w:type="dxa"/>
                </w:tcPr>
                <w:p w14:paraId="54ECBCD3" w14:textId="77777777" w:rsidR="00FD3106" w:rsidRDefault="00B543BC">
                  <w:pPr>
                    <w:pStyle w:val="Compact"/>
                    <w:jc w:val="center"/>
                  </w:pPr>
                  <m:oMathPara>
                    <m:oMath>
                      <m:r>
                        <m:rPr>
                          <m:nor/>
                        </m:rPr>
                        <m:t>$</m:t>
                      </m:r>
                      <m:r>
                        <w:rPr>
                          <w:rFonts w:ascii="Cambria Math" w:hAnsi="Cambria Math"/>
                        </w:rPr>
                        <m:t>829.17</m:t>
                      </m:r>
                    </m:oMath>
                  </m:oMathPara>
                </w:p>
              </w:tc>
              <w:tc>
                <w:tcPr>
                  <w:tcW w:w="1980" w:type="dxa"/>
                </w:tcPr>
                <w:p w14:paraId="1914D7C0" w14:textId="77777777" w:rsidR="00FD3106" w:rsidRDefault="00B543BC">
                  <w:pPr>
                    <w:pStyle w:val="Compact"/>
                    <w:jc w:val="center"/>
                  </w:pPr>
                  <w:r>
                    <w:t>3.022251e+02</w:t>
                  </w:r>
                </w:p>
              </w:tc>
            </w:tr>
            <w:tr w:rsidR="00FD3106" w14:paraId="0BCB8040" w14:textId="77777777">
              <w:tc>
                <w:tcPr>
                  <w:tcW w:w="1980" w:type="dxa"/>
                </w:tcPr>
                <w:p w14:paraId="20E627B5" w14:textId="77777777" w:rsidR="00FD3106" w:rsidRDefault="00B543BC">
                  <w:pPr>
                    <w:pStyle w:val="Compact"/>
                    <w:jc w:val="center"/>
                  </w:pPr>
                  <w:r>
                    <w:t>Windows</w:t>
                  </w:r>
                </w:p>
              </w:tc>
              <w:tc>
                <w:tcPr>
                  <w:tcW w:w="1980" w:type="dxa"/>
                </w:tcPr>
                <w:p w14:paraId="388E062C" w14:textId="77777777" w:rsidR="00FD3106" w:rsidRDefault="00B543BC">
                  <w:pPr>
                    <w:pStyle w:val="Compact"/>
                    <w:jc w:val="center"/>
                  </w:pPr>
                  <w:proofErr w:type="spellStart"/>
                  <w:r>
                    <w:t>ea</w:t>
                  </w:r>
                  <w:proofErr w:type="spellEnd"/>
                </w:p>
              </w:tc>
              <w:tc>
                <w:tcPr>
                  <w:tcW w:w="1980" w:type="dxa"/>
                </w:tcPr>
                <w:p w14:paraId="3B8FA166" w14:textId="77777777" w:rsidR="00FD3106" w:rsidRDefault="00B543BC">
                  <w:pPr>
                    <w:pStyle w:val="Compact"/>
                    <w:jc w:val="center"/>
                  </w:pPr>
                  <m:oMathPara>
                    <m:oMath>
                      <m:r>
                        <m:rPr>
                          <m:nor/>
                        </m:rPr>
                        <m:t>$</m:t>
                      </m:r>
                      <m:r>
                        <w:rPr>
                          <w:rFonts w:ascii="Cambria Math" w:hAnsi="Cambria Math"/>
                        </w:rPr>
                        <m:t>582.00</m:t>
                      </m:r>
                    </m:oMath>
                  </m:oMathPara>
                </w:p>
              </w:tc>
              <w:tc>
                <w:tcPr>
                  <w:tcW w:w="1980" w:type="dxa"/>
                </w:tcPr>
                <w:p w14:paraId="102F909D" w14:textId="77777777" w:rsidR="00FD3106" w:rsidRDefault="00B543BC">
                  <w:pPr>
                    <w:pStyle w:val="Compact"/>
                    <w:jc w:val="center"/>
                  </w:pPr>
                  <w:r>
                    <w:t>2.268886e+02</w:t>
                  </w:r>
                </w:p>
              </w:tc>
            </w:tr>
            <w:tr w:rsidR="00FD3106" w14:paraId="6BD39619" w14:textId="77777777">
              <w:tc>
                <w:tcPr>
                  <w:tcW w:w="1980" w:type="dxa"/>
                </w:tcPr>
                <w:p w14:paraId="1903C6FB" w14:textId="77777777" w:rsidR="00FD3106" w:rsidRDefault="00B543BC">
                  <w:pPr>
                    <w:pStyle w:val="Compact"/>
                    <w:jc w:val="center"/>
                  </w:pPr>
                  <w:r>
                    <w:t>Wiring</w:t>
                  </w:r>
                </w:p>
              </w:tc>
              <w:tc>
                <w:tcPr>
                  <w:tcW w:w="1980" w:type="dxa"/>
                </w:tcPr>
                <w:p w14:paraId="40F559B5" w14:textId="77777777" w:rsidR="00FD3106" w:rsidRDefault="00B543BC">
                  <w:pPr>
                    <w:pStyle w:val="Compact"/>
                    <w:jc w:val="center"/>
                  </w:pPr>
                  <w:r>
                    <w:t>4m</w:t>
                  </w:r>
                </w:p>
              </w:tc>
              <w:tc>
                <w:tcPr>
                  <w:tcW w:w="1980" w:type="dxa"/>
                </w:tcPr>
                <w:p w14:paraId="1F7F5C62" w14:textId="77777777" w:rsidR="00FD3106" w:rsidRDefault="00B543BC">
                  <w:pPr>
                    <w:pStyle w:val="Compact"/>
                    <w:jc w:val="center"/>
                  </w:pPr>
                  <m:oMathPara>
                    <m:oMath>
                      <m:r>
                        <m:rPr>
                          <m:nor/>
                        </m:rPr>
                        <m:t>$</m:t>
                      </m:r>
                      <m:r>
                        <w:rPr>
                          <w:rFonts w:ascii="Cambria Math" w:hAnsi="Cambria Math"/>
                        </w:rPr>
                        <m:t>0.56</m:t>
                      </m:r>
                    </m:oMath>
                  </m:oMathPara>
                </w:p>
              </w:tc>
              <w:tc>
                <w:tcPr>
                  <w:tcW w:w="1980" w:type="dxa"/>
                </w:tcPr>
                <w:p w14:paraId="7407D717" w14:textId="77777777" w:rsidR="00FD3106" w:rsidRDefault="00B543BC">
                  <w:pPr>
                    <w:pStyle w:val="Compact"/>
                    <w:jc w:val="center"/>
                  </w:pPr>
                  <w:r>
                    <w:t>2.937526e-01</w:t>
                  </w:r>
                </w:p>
              </w:tc>
            </w:tr>
            <w:tr w:rsidR="00FD3106" w14:paraId="59D3F95F" w14:textId="77777777">
              <w:tc>
                <w:tcPr>
                  <w:tcW w:w="1980" w:type="dxa"/>
                </w:tcPr>
                <w:p w14:paraId="2F3229F4" w14:textId="77777777" w:rsidR="00FD3106" w:rsidRDefault="00B543BC">
                  <w:pPr>
                    <w:pStyle w:val="Compact"/>
                    <w:jc w:val="center"/>
                  </w:pPr>
                  <w:r>
                    <w:t>Wood Subfloor</w:t>
                  </w:r>
                </w:p>
              </w:tc>
              <w:tc>
                <w:tcPr>
                  <w:tcW w:w="1980" w:type="dxa"/>
                </w:tcPr>
                <w:p w14:paraId="32804CA2" w14:textId="77777777" w:rsidR="00FD3106" w:rsidRDefault="00B543BC">
                  <w:pPr>
                    <w:pStyle w:val="Compact"/>
                    <w:jc w:val="center"/>
                  </w:pPr>
                  <w:r>
                    <w:t>ft2</w:t>
                  </w:r>
                </w:p>
              </w:tc>
              <w:tc>
                <w:tcPr>
                  <w:tcW w:w="1980" w:type="dxa"/>
                </w:tcPr>
                <w:p w14:paraId="7F08B844" w14:textId="77777777" w:rsidR="00FD3106" w:rsidRDefault="00B543BC">
                  <w:pPr>
                    <w:pStyle w:val="Compact"/>
                    <w:jc w:val="center"/>
                  </w:pPr>
                  <m:oMathPara>
                    <m:oMath>
                      <m:r>
                        <m:rPr>
                          <m:nor/>
                        </m:rPr>
                        <m:t>$</m:t>
                      </m:r>
                      <m:r>
                        <w:rPr>
                          <w:rFonts w:ascii="Cambria Math" w:hAnsi="Cambria Math"/>
                        </w:rPr>
                        <m:t>1.38</m:t>
                      </m:r>
                    </m:oMath>
                  </m:oMathPara>
                </w:p>
              </w:tc>
              <w:tc>
                <w:tcPr>
                  <w:tcW w:w="1980" w:type="dxa"/>
                </w:tcPr>
                <w:p w14:paraId="0C920B9B" w14:textId="77777777" w:rsidR="00FD3106" w:rsidRDefault="00B543BC">
                  <w:pPr>
                    <w:pStyle w:val="Compact"/>
                    <w:jc w:val="center"/>
                  </w:pPr>
                  <w:r>
                    <w:t>8.471584e-01</w:t>
                  </w:r>
                </w:p>
              </w:tc>
            </w:tr>
            <w:bookmarkEnd w:id="359"/>
          </w:tbl>
          <w:p w14:paraId="341296F7" w14:textId="77777777" w:rsidR="00FD3106" w:rsidRDefault="00FD3106"/>
        </w:tc>
      </w:tr>
    </w:tbl>
    <w:p w14:paraId="680D8597" w14:textId="77777777" w:rsidR="00FD3106" w:rsidRDefault="00B543BC">
      <w:pPr>
        <w:pStyle w:val="Heading2"/>
      </w:pPr>
      <w:bookmarkStart w:id="360" w:name="sec-bldg-dmg"/>
      <w:bookmarkEnd w:id="93"/>
      <w:bookmarkEnd w:id="357"/>
      <w:r>
        <w:lastRenderedPageBreak/>
        <w:t>2.3 Building-Level Damage Analysis</w:t>
      </w:r>
    </w:p>
    <w:p w14:paraId="217859ED" w14:textId="5661FEE1" w:rsidR="00911EB7" w:rsidRDefault="00B543BC" w:rsidP="00911EB7">
      <w:pPr>
        <w:pStyle w:val="FirstParagraph"/>
        <w:rPr>
          <w:ins w:id="361" w:author="Weiwei Mo" w:date="2024-02-02T14:29:00Z"/>
        </w:rPr>
      </w:pPr>
      <w:del w:id="362" w:author="Weiwei Mo" w:date="2024-02-02T13:59:00Z">
        <w:r w:rsidDel="00E0234A">
          <w:delText>The purpose of the b</w:delText>
        </w:r>
      </w:del>
      <w:ins w:id="363" w:author="Weiwei Mo" w:date="2024-02-02T13:59:00Z">
        <w:r w:rsidR="00E0234A">
          <w:t>B</w:t>
        </w:r>
      </w:ins>
      <w:r>
        <w:t xml:space="preserve">uilding-level damage analysis </w:t>
      </w:r>
      <w:ins w:id="364" w:author="Weiwei Mo" w:date="2024-02-02T14:20:00Z">
        <w:r w:rsidR="00304CE6">
          <w:t xml:space="preserve">uses component failure models </w:t>
        </w:r>
      </w:ins>
      <w:del w:id="365" w:author="Weiwei Mo" w:date="2024-02-02T14:20:00Z">
        <w:r w:rsidDel="00304CE6">
          <w:delText>is</w:delText>
        </w:r>
      </w:del>
      <w:r>
        <w:t xml:space="preserve"> to develop </w:t>
      </w:r>
      <w:ins w:id="366" w:author="Weiwei Mo" w:date="2024-02-02T14:20:00Z">
        <w:r w:rsidR="00304CE6">
          <w:t xml:space="preserve">building-level </w:t>
        </w:r>
      </w:ins>
      <w:r>
        <w:t xml:space="preserve">damage functions </w:t>
      </w:r>
      <w:ins w:id="367" w:author="Weiwei Mo" w:date="2024-02-02T14:20:00Z">
        <w:r w:rsidR="00591B89">
          <w:t>under different flood depth</w:t>
        </w:r>
      </w:ins>
      <w:del w:id="368" w:author="Weiwei Mo" w:date="2024-02-02T14:21:00Z">
        <w:r w:rsidDel="00591B89">
          <w:delText>that can be used in FRM projects to estimate the impacts caused by exposure of individual structures to a flood of a given depth</w:delText>
        </w:r>
      </w:del>
      <w:r>
        <w:t>. Building-level damage functions typically represent the total cost of damages to a structure at a given flood depth as a percentage of the structure’s total replacement value (</w:t>
      </w:r>
      <w:hyperlink w:anchor="ref-u.s.waterresourcescouncil1983">
        <w:r>
          <w:rPr>
            <w:rStyle w:val="Hyperlink"/>
          </w:rPr>
          <w:t>U.S. Water Resources Council, 1983</w:t>
        </w:r>
      </w:hyperlink>
      <w:r>
        <w:t xml:space="preserve">). </w:t>
      </w:r>
      <w:ins w:id="369" w:author="Weiwei Mo" w:date="2024-02-02T14:31:00Z">
        <w:r w:rsidR="003A5568">
          <w:t>A structure’s</w:t>
        </w:r>
      </w:ins>
      <w:ins w:id="370" w:author="Weiwei Mo" w:date="2024-02-02T14:29:00Z">
        <w:r w:rsidR="00911EB7">
          <w:t xml:space="preserve"> total replacement cost </w:t>
        </w:r>
      </w:ins>
      <w:ins w:id="371" w:author="Weiwei Mo" w:date="2024-02-02T14:31:00Z">
        <w:r w:rsidR="003A5568">
          <w:t>was estimated</w:t>
        </w:r>
      </w:ins>
      <w:ins w:id="372" w:author="Weiwei Mo" w:date="2024-02-02T14:29:00Z">
        <w:r w:rsidR="00911EB7">
          <w:t xml:space="preserve"> using </w:t>
        </w:r>
        <w:r w:rsidR="00911EB7">
          <w:fldChar w:fldCharType="begin"/>
        </w:r>
        <w:r w:rsidR="00911EB7">
          <w:instrText>HYPERLINK \l "eq-sqft" \h</w:instrText>
        </w:r>
        <w:r w:rsidR="00911EB7">
          <w:fldChar w:fldCharType="separate"/>
        </w:r>
        <w:r w:rsidR="00911EB7">
          <w:rPr>
            <w:rStyle w:val="Hyperlink"/>
          </w:rPr>
          <w:t>Equation 3</w:t>
        </w:r>
        <w:r w:rsidR="00911EB7">
          <w:rPr>
            <w:rStyle w:val="Hyperlink"/>
          </w:rPr>
          <w:fldChar w:fldCharType="end"/>
        </w:r>
        <w:r w:rsidR="00911EB7">
          <w:t xml:space="preserve"> derived from </w:t>
        </w:r>
        <w:proofErr w:type="spellStart"/>
        <w:r w:rsidR="00911EB7">
          <w:t>RSMeans</w:t>
        </w:r>
        <w:proofErr w:type="spellEnd"/>
        <w:r w:rsidR="00911EB7">
          <w:t xml:space="preserve"> Square Foot Costs Data (</w:t>
        </w:r>
        <w:r w:rsidR="00911EB7">
          <w:fldChar w:fldCharType="begin"/>
        </w:r>
        <w:r w:rsidR="00911EB7">
          <w:instrText>HYPERLINK \l "ref-doheny2021a" \h</w:instrText>
        </w:r>
        <w:r w:rsidR="00911EB7">
          <w:fldChar w:fldCharType="separate"/>
        </w:r>
        <w:r w:rsidR="00911EB7">
          <w:rPr>
            <w:rStyle w:val="Hyperlink"/>
          </w:rPr>
          <w:t>Doheny, 2021b</w:t>
        </w:r>
        <w:r w:rsidR="00911EB7">
          <w:rPr>
            <w:rStyle w:val="Hyperlink"/>
          </w:rPr>
          <w:fldChar w:fldCharType="end"/>
        </w:r>
        <w:r w:rsidR="00911EB7">
          <w:t>).</w:t>
        </w:r>
      </w:ins>
    </w:p>
    <w:p w14:paraId="211EA381" w14:textId="77777777" w:rsidR="00911EB7" w:rsidRDefault="00911EB7" w:rsidP="00911EB7">
      <w:pPr>
        <w:pStyle w:val="Equation"/>
        <w:rPr>
          <w:ins w:id="373" w:author="Weiwei Mo" w:date="2024-02-02T14:29:00Z"/>
        </w:rPr>
      </w:pPr>
      <m:oMathPara>
        <m:oMathParaPr>
          <m:jc m:val="center"/>
        </m:oMathParaPr>
        <m:oMath>
          <m:r>
            <w:ins w:id="374" w:author="Weiwei Mo" w:date="2024-02-02T14:29:00Z">
              <w:rPr>
                <w:rFonts w:ascii="Cambria Math" w:hAnsi="Cambria Math"/>
              </w:rPr>
              <m:t>ReplacementCost</m:t>
            </w:ins>
          </m:r>
          <m:r>
            <w:ins w:id="375" w:author="Weiwei Mo" w:date="2024-02-02T14:29:00Z">
              <m:rPr>
                <m:sty m:val="p"/>
              </m:rPr>
              <w:rPr>
                <w:rFonts w:ascii="Cambria Math" w:hAnsi="Cambria Math"/>
              </w:rPr>
              <m:t>=</m:t>
            </w:ins>
          </m:r>
          <m:r>
            <w:ins w:id="376" w:author="Weiwei Mo" w:date="2024-02-02T14:29:00Z">
              <w:rPr>
                <w:rFonts w:ascii="Cambria Math" w:hAnsi="Cambria Math"/>
              </w:rPr>
              <m:t>1998.2</m:t>
            </w:ins>
          </m:r>
          <m:sSup>
            <m:sSupPr>
              <m:ctrlPr>
                <w:ins w:id="377" w:author="Weiwei Mo" w:date="2024-02-02T14:29:00Z">
                  <w:rPr>
                    <w:rFonts w:ascii="Cambria Math" w:hAnsi="Cambria Math"/>
                  </w:rPr>
                </w:ins>
              </m:ctrlPr>
            </m:sSupPr>
            <m:e>
              <m:r>
                <w:ins w:id="378" w:author="Weiwei Mo" w:date="2024-02-02T14:29:00Z">
                  <w:rPr>
                    <w:rFonts w:ascii="Cambria Math" w:hAnsi="Cambria Math"/>
                  </w:rPr>
                  <m:t>s</m:t>
                </w:ins>
              </m:r>
            </m:e>
            <m:sup>
              <m:r>
                <w:ins w:id="379" w:author="Weiwei Mo" w:date="2024-02-02T14:29:00Z">
                  <w:rPr>
                    <w:rFonts w:ascii="Cambria Math" w:hAnsi="Cambria Math"/>
                  </w:rPr>
                  <m:t>0.63</m:t>
                </w:ins>
              </m:r>
            </m:sup>
          </m:sSup>
          <m:sSup>
            <m:sSupPr>
              <m:ctrlPr>
                <w:ins w:id="380" w:author="Weiwei Mo" w:date="2024-02-02T14:29:00Z">
                  <w:rPr>
                    <w:rFonts w:ascii="Cambria Math" w:hAnsi="Cambria Math"/>
                  </w:rPr>
                </w:ins>
              </m:ctrlPr>
            </m:sSupPr>
            <m:e>
              <m:r>
                <w:ins w:id="381" w:author="Weiwei Mo" w:date="2024-02-02T14:29:00Z">
                  <w:rPr>
                    <w:rFonts w:ascii="Cambria Math" w:hAnsi="Cambria Math"/>
                  </w:rPr>
                  <m:t>f</m:t>
                </w:ins>
              </m:r>
            </m:e>
            <m:sup>
              <m:r>
                <w:ins w:id="382" w:author="Weiwei Mo" w:date="2024-02-02T14:29:00Z">
                  <w:rPr>
                    <w:rFonts w:ascii="Cambria Math" w:hAnsi="Cambria Math"/>
                  </w:rPr>
                  <m:t>0.047</m:t>
                </w:ins>
              </m:r>
            </m:sup>
          </m:sSup>
          <m:r>
            <w:ins w:id="383" w:author="Weiwei Mo" w:date="2024-02-02T14:29:00Z">
              <m:rPr>
                <m:sty m:val="p"/>
              </m:rPr>
              <w:rPr>
                <w:rFonts w:ascii="Cambria Math" w:hAnsi="Cambria Math"/>
              </w:rPr>
              <m:t>+</m:t>
            </w:ins>
          </m:r>
          <m:r>
            <w:ins w:id="384" w:author="Weiwei Mo" w:date="2024-02-02T14:29:00Z">
              <w:rPr>
                <w:rFonts w:ascii="Cambria Math" w:hAnsi="Cambria Math"/>
              </w:rPr>
              <m:t>8047</m:t>
            </w:ins>
          </m:r>
          <m:d>
            <m:dPr>
              <m:ctrlPr>
                <w:ins w:id="385" w:author="Weiwei Mo" w:date="2024-02-02T14:29:00Z">
                  <w:rPr>
                    <w:rFonts w:ascii="Cambria Math" w:hAnsi="Cambria Math"/>
                  </w:rPr>
                </w:ins>
              </m:ctrlPr>
            </m:dPr>
            <m:e>
              <m:r>
                <w:ins w:id="386" w:author="Weiwei Mo" w:date="2024-02-02T14:29:00Z">
                  <w:rPr>
                    <w:rFonts w:ascii="Cambria Math" w:hAnsi="Cambria Math"/>
                  </w:rPr>
                  <m:t>b</m:t>
                </w:ins>
              </m:r>
              <m:r>
                <w:ins w:id="387" w:author="Weiwei Mo" w:date="2024-02-02T14:29:00Z">
                  <m:rPr>
                    <m:sty m:val="p"/>
                  </m:rPr>
                  <w:rPr>
                    <w:rFonts w:ascii="Cambria Math" w:hAnsi="Cambria Math"/>
                  </w:rPr>
                  <m:t>-</m:t>
                </w:ins>
              </m:r>
              <m:r>
                <w:ins w:id="388" w:author="Weiwei Mo" w:date="2024-02-02T14:29:00Z">
                  <w:rPr>
                    <w:rFonts w:ascii="Cambria Math" w:hAnsi="Cambria Math"/>
                  </w:rPr>
                  <m:t>1</m:t>
                </w:ins>
              </m:r>
            </m:e>
          </m:d>
          <m:r>
            <w:ins w:id="389" w:author="Weiwei Mo" w:date="2024-02-02T14:29:00Z">
              <w:rPr>
                <w:rFonts w:ascii="Cambria Math" w:hAnsi="Cambria Math"/>
              </w:rPr>
              <m:t>  </m:t>
            </w:ins>
          </m:r>
          <m:d>
            <m:dPr>
              <m:ctrlPr>
                <w:ins w:id="390" w:author="Weiwei Mo" w:date="2024-02-02T14:29:00Z">
                  <w:rPr>
                    <w:rFonts w:ascii="Cambria Math" w:hAnsi="Cambria Math"/>
                  </w:rPr>
                </w:ins>
              </m:ctrlPr>
            </m:dPr>
            <m:e>
              <m:r>
                <w:ins w:id="391" w:author="Weiwei Mo" w:date="2024-02-02T14:29:00Z">
                  <w:rPr>
                    <w:rFonts w:ascii="Cambria Math" w:hAnsi="Cambria Math"/>
                  </w:rPr>
                  <m:t>3</m:t>
                </w:ins>
              </m:r>
            </m:e>
          </m:d>
        </m:oMath>
      </m:oMathPara>
    </w:p>
    <w:p w14:paraId="69CAD3C9" w14:textId="461465F0" w:rsidR="00FD3106" w:rsidDel="00911EB7" w:rsidRDefault="00911EB7" w:rsidP="00911EB7">
      <w:pPr>
        <w:pStyle w:val="FirstParagraph"/>
        <w:rPr>
          <w:del w:id="392" w:author="Weiwei Mo" w:date="2024-02-02T14:29:00Z"/>
        </w:rPr>
      </w:pPr>
      <w:ins w:id="393" w:author="Weiwei Mo" w:date="2024-02-02T14:29:00Z">
        <w:r>
          <w:t xml:space="preserve">where </w:t>
        </w:r>
      </w:ins>
      <m:oMath>
        <m:r>
          <w:ins w:id="394" w:author="Weiwei Mo" w:date="2024-02-02T14:29:00Z">
            <w:rPr>
              <w:rFonts w:ascii="Cambria Math" w:hAnsi="Cambria Math"/>
            </w:rPr>
            <m:t>s</m:t>
          </w:ins>
        </m:r>
      </m:oMath>
      <w:ins w:id="395" w:author="Weiwei Mo" w:date="2024-02-02T14:29:00Z">
        <w:r>
          <w:t xml:space="preserve"> is the total area of the building in square feet, </w:t>
        </w:r>
      </w:ins>
      <m:oMath>
        <m:r>
          <w:ins w:id="396" w:author="Weiwei Mo" w:date="2024-02-02T14:29:00Z">
            <w:rPr>
              <w:rFonts w:ascii="Cambria Math" w:hAnsi="Cambria Math"/>
            </w:rPr>
            <m:t>f</m:t>
          </w:ins>
        </m:r>
      </m:oMath>
      <w:ins w:id="397" w:author="Weiwei Mo" w:date="2024-02-02T14:29:00Z">
        <w:r>
          <w:t xml:space="preserve"> is the number of floors, and </w:t>
        </w:r>
      </w:ins>
      <m:oMath>
        <m:r>
          <w:ins w:id="398" w:author="Weiwei Mo" w:date="2024-02-02T14:29:00Z">
            <w:rPr>
              <w:rFonts w:ascii="Cambria Math" w:hAnsi="Cambria Math"/>
            </w:rPr>
            <m:t>b</m:t>
          </w:ins>
        </m:r>
      </m:oMath>
      <w:ins w:id="399" w:author="Weiwei Mo" w:date="2024-02-02T14:29:00Z">
        <w:r>
          <w:t xml:space="preserve"> is the number of bathrooms. Calculating the total replacement cost enables us to report our damage estimates as a percentage of this value.</w:t>
        </w:r>
      </w:ins>
      <w:ins w:id="400" w:author="Weiwei Mo" w:date="2024-02-02T14:32:00Z">
        <w:r w:rsidR="003A5568">
          <w:t xml:space="preserve"> </w:t>
        </w:r>
      </w:ins>
      <w:del w:id="401" w:author="Weiwei Mo" w:date="2024-02-02T14:32:00Z">
        <w:r w:rsidDel="003A5568">
          <w:delText xml:space="preserve">Damage functions developed in existing studies do not </w:delText>
        </w:r>
      </w:del>
      <w:ins w:id="402" w:author="Weiwei Mo" w:date="2024-02-02T14:32:00Z">
        <w:r w:rsidR="003A5568">
          <w:t xml:space="preserve">To </w:t>
        </w:r>
      </w:ins>
      <w:r>
        <w:t>account for variability in building size or design as a source of uncertainty in their damage estimates (</w:t>
      </w:r>
      <w:hyperlink w:anchor="ref-gec2006">
        <w:r>
          <w:rPr>
            <w:rStyle w:val="Hyperlink"/>
          </w:rPr>
          <w:t>GEC, 2006</w:t>
        </w:r>
      </w:hyperlink>
      <w:r>
        <w:t xml:space="preserve">; </w:t>
      </w:r>
      <w:hyperlink w:anchor="ref-hennequin2019a">
        <w:proofErr w:type="spellStart"/>
        <w:r>
          <w:rPr>
            <w:rStyle w:val="Hyperlink"/>
          </w:rPr>
          <w:t>Hennequin</w:t>
        </w:r>
        <w:proofErr w:type="spellEnd"/>
        <w:r>
          <w:rPr>
            <w:rStyle w:val="Hyperlink"/>
          </w:rPr>
          <w:t xml:space="preserve"> et al., 2019</w:t>
        </w:r>
      </w:hyperlink>
      <w:r>
        <w:t xml:space="preserve">; </w:t>
      </w:r>
      <w:hyperlink w:anchor="ref-matthews2021">
        <w:r>
          <w:rPr>
            <w:rStyle w:val="Hyperlink"/>
          </w:rPr>
          <w:t>Matthews et al., 2021</w:t>
        </w:r>
      </w:hyperlink>
      <w:r>
        <w:t xml:space="preserve">; </w:t>
      </w:r>
      <w:hyperlink w:anchor="ref-nofal2020a">
        <w:r>
          <w:rPr>
            <w:rStyle w:val="Hyperlink"/>
          </w:rPr>
          <w:t>Nofal et al., 2020</w:t>
        </w:r>
      </w:hyperlink>
      <w:r>
        <w:t>)</w:t>
      </w:r>
      <w:ins w:id="403" w:author="Weiwei Mo" w:date="2024-02-02T14:32:00Z">
        <w:r w:rsidR="003A5568">
          <w:t xml:space="preserve">, </w:t>
        </w:r>
      </w:ins>
      <w:del w:id="404" w:author="Weiwei Mo" w:date="2024-02-02T14:32:00Z">
        <w:r w:rsidDel="003A5568">
          <w:delText xml:space="preserve">. To address this limitation, </w:delText>
        </w:r>
      </w:del>
      <w:r>
        <w:t>we analyzed 50 real-world floor plans from (</w:t>
      </w:r>
      <w:hyperlink w:anchor="ref-architecturaldesigns2023">
        <w:r>
          <w:rPr>
            <w:rStyle w:val="Hyperlink"/>
          </w:rPr>
          <w:t>Architectural Designs, 2023</w:t>
        </w:r>
      </w:hyperlink>
      <w:r>
        <w:t>)</w:t>
      </w:r>
      <w:ins w:id="405" w:author="Weiwei Mo" w:date="2024-02-02T14:32:00Z">
        <w:r w:rsidR="003A5568">
          <w:t>, which include</w:t>
        </w:r>
        <w:r w:rsidR="002F0B40">
          <w:t xml:space="preserve"> </w:t>
        </w:r>
        <w:r w:rsidR="003A5568">
          <w:t>38 one-story floor plans and 12 two-story plans</w:t>
        </w:r>
      </w:ins>
      <w:r>
        <w:t xml:space="preserve"> and calculated material quantity estimates for all components for each floor plan. </w:t>
      </w:r>
      <w:del w:id="406" w:author="Weiwei Mo" w:date="2024-02-02T14:29:00Z">
        <w:r w:rsidDel="00911EB7">
          <w:delText xml:space="preserve">We calculated the total replacement cost for each floorplan using </w:delText>
        </w:r>
        <w:r w:rsidDel="00911EB7">
          <w:fldChar w:fldCharType="begin"/>
        </w:r>
        <w:r w:rsidDel="00911EB7">
          <w:delInstrText>HYPERLINK \l "eq-sqft" \h</w:delInstrText>
        </w:r>
        <w:r w:rsidDel="00911EB7">
          <w:fldChar w:fldCharType="separate"/>
        </w:r>
        <w:r w:rsidDel="00911EB7">
          <w:rPr>
            <w:rStyle w:val="Hyperlink"/>
          </w:rPr>
          <w:delText>Equation 3</w:delText>
        </w:r>
        <w:r w:rsidDel="00911EB7">
          <w:rPr>
            <w:rStyle w:val="Hyperlink"/>
          </w:rPr>
          <w:fldChar w:fldCharType="end"/>
        </w:r>
        <w:r w:rsidDel="00911EB7">
          <w:delText xml:space="preserve"> derived from RSMeans Square Foot Costs Data (</w:delText>
        </w:r>
        <w:r w:rsidDel="00911EB7">
          <w:fldChar w:fldCharType="begin"/>
        </w:r>
        <w:r w:rsidDel="00911EB7">
          <w:delInstrText>HYPERLINK \l "ref-doheny2021a" \h</w:delInstrText>
        </w:r>
        <w:r w:rsidDel="00911EB7">
          <w:fldChar w:fldCharType="separate"/>
        </w:r>
        <w:r w:rsidDel="00911EB7">
          <w:rPr>
            <w:rStyle w:val="Hyperlink"/>
          </w:rPr>
          <w:delText>Doheny, 2021b</w:delText>
        </w:r>
        <w:r w:rsidDel="00911EB7">
          <w:rPr>
            <w:rStyle w:val="Hyperlink"/>
          </w:rPr>
          <w:fldChar w:fldCharType="end"/>
        </w:r>
        <w:r w:rsidDel="00911EB7">
          <w:delText>).</w:delText>
        </w:r>
      </w:del>
    </w:p>
    <w:p w14:paraId="252BAF5F" w14:textId="393498A4" w:rsidR="00FD3106" w:rsidDel="00911EB7" w:rsidRDefault="00B543BC">
      <w:pPr>
        <w:pStyle w:val="FirstParagraph"/>
        <w:rPr>
          <w:del w:id="407" w:author="Weiwei Mo" w:date="2024-02-02T14:29:00Z"/>
        </w:rPr>
        <w:pPrChange w:id="408" w:author="Weiwei Mo" w:date="2024-02-02T14:29:00Z">
          <w:pPr>
            <w:pStyle w:val="Equation"/>
          </w:pPr>
        </w:pPrChange>
      </w:pPr>
      <w:bookmarkStart w:id="409" w:name="eq-sqft"/>
      <m:oMathPara>
        <m:oMathParaPr>
          <m:jc m:val="center"/>
        </m:oMathParaPr>
        <m:oMath>
          <m:r>
            <w:del w:id="410" w:author="Weiwei Mo" w:date="2024-02-02T14:29:00Z">
              <w:rPr>
                <w:rFonts w:ascii="Cambria Math" w:hAnsi="Cambria Math"/>
              </w:rPr>
              <m:t>ReplacementCost</m:t>
            </w:del>
          </m:r>
          <m:r>
            <w:del w:id="411" w:author="Weiwei Mo" w:date="2024-02-02T14:29:00Z">
              <m:rPr>
                <m:sty m:val="p"/>
              </m:rPr>
              <w:rPr>
                <w:rFonts w:ascii="Cambria Math" w:hAnsi="Cambria Math"/>
              </w:rPr>
              <m:t>=</m:t>
            </w:del>
          </m:r>
          <m:r>
            <w:del w:id="412" w:author="Weiwei Mo" w:date="2024-02-02T14:29:00Z">
              <w:rPr>
                <w:rFonts w:ascii="Cambria Math" w:hAnsi="Cambria Math"/>
              </w:rPr>
              <m:t>1998.2</m:t>
            </w:del>
          </m:r>
          <m:sSup>
            <m:sSupPr>
              <m:ctrlPr>
                <w:del w:id="413" w:author="Weiwei Mo" w:date="2024-02-02T14:29:00Z">
                  <w:rPr>
                    <w:rFonts w:ascii="Cambria Math" w:hAnsi="Cambria Math"/>
                  </w:rPr>
                </w:del>
              </m:ctrlPr>
            </m:sSupPr>
            <m:e>
              <m:r>
                <w:del w:id="414" w:author="Weiwei Mo" w:date="2024-02-02T14:29:00Z">
                  <w:rPr>
                    <w:rFonts w:ascii="Cambria Math" w:hAnsi="Cambria Math"/>
                  </w:rPr>
                  <m:t>s</m:t>
                </w:del>
              </m:r>
            </m:e>
            <m:sup>
              <m:r>
                <w:del w:id="415" w:author="Weiwei Mo" w:date="2024-02-02T14:29:00Z">
                  <w:rPr>
                    <w:rFonts w:ascii="Cambria Math" w:hAnsi="Cambria Math"/>
                  </w:rPr>
                  <m:t>0.63</m:t>
                </w:del>
              </m:r>
            </m:sup>
          </m:sSup>
          <m:sSup>
            <m:sSupPr>
              <m:ctrlPr>
                <w:del w:id="416" w:author="Weiwei Mo" w:date="2024-02-02T14:29:00Z">
                  <w:rPr>
                    <w:rFonts w:ascii="Cambria Math" w:hAnsi="Cambria Math"/>
                  </w:rPr>
                </w:del>
              </m:ctrlPr>
            </m:sSupPr>
            <m:e>
              <m:r>
                <w:del w:id="417" w:author="Weiwei Mo" w:date="2024-02-02T14:29:00Z">
                  <w:rPr>
                    <w:rFonts w:ascii="Cambria Math" w:hAnsi="Cambria Math"/>
                  </w:rPr>
                  <m:t>f</m:t>
                </w:del>
              </m:r>
            </m:e>
            <m:sup>
              <m:r>
                <w:del w:id="418" w:author="Weiwei Mo" w:date="2024-02-02T14:29:00Z">
                  <w:rPr>
                    <w:rFonts w:ascii="Cambria Math" w:hAnsi="Cambria Math"/>
                  </w:rPr>
                  <m:t>0.047</m:t>
                </w:del>
              </m:r>
            </m:sup>
          </m:sSup>
          <m:r>
            <w:del w:id="419" w:author="Weiwei Mo" w:date="2024-02-02T14:29:00Z">
              <m:rPr>
                <m:sty m:val="p"/>
              </m:rPr>
              <w:rPr>
                <w:rFonts w:ascii="Cambria Math" w:hAnsi="Cambria Math"/>
              </w:rPr>
              <m:t>+</m:t>
            </w:del>
          </m:r>
          <m:r>
            <w:del w:id="420" w:author="Weiwei Mo" w:date="2024-02-02T14:29:00Z">
              <w:rPr>
                <w:rFonts w:ascii="Cambria Math" w:hAnsi="Cambria Math"/>
              </w:rPr>
              <m:t>8047</m:t>
            </w:del>
          </m:r>
          <m:d>
            <m:dPr>
              <m:ctrlPr>
                <w:del w:id="421" w:author="Weiwei Mo" w:date="2024-02-02T14:29:00Z">
                  <w:rPr>
                    <w:rFonts w:ascii="Cambria Math" w:hAnsi="Cambria Math"/>
                  </w:rPr>
                </w:del>
              </m:ctrlPr>
            </m:dPr>
            <m:e>
              <m:r>
                <w:del w:id="422" w:author="Weiwei Mo" w:date="2024-02-02T14:29:00Z">
                  <w:rPr>
                    <w:rFonts w:ascii="Cambria Math" w:hAnsi="Cambria Math"/>
                  </w:rPr>
                  <m:t>b</m:t>
                </w:del>
              </m:r>
              <m:r>
                <w:del w:id="423" w:author="Weiwei Mo" w:date="2024-02-02T14:29:00Z">
                  <m:rPr>
                    <m:sty m:val="p"/>
                  </m:rPr>
                  <w:rPr>
                    <w:rFonts w:ascii="Cambria Math" w:hAnsi="Cambria Math"/>
                  </w:rPr>
                  <m:t>-</m:t>
                </w:del>
              </m:r>
              <m:r>
                <w:del w:id="424" w:author="Weiwei Mo" w:date="2024-02-02T14:29:00Z">
                  <w:rPr>
                    <w:rFonts w:ascii="Cambria Math" w:hAnsi="Cambria Math"/>
                  </w:rPr>
                  <m:t>1</m:t>
                </w:del>
              </m:r>
            </m:e>
          </m:d>
          <m:r>
            <w:del w:id="425" w:author="Weiwei Mo" w:date="2024-02-02T14:29:00Z">
              <w:rPr>
                <w:rFonts w:ascii="Cambria Math" w:hAnsi="Cambria Math"/>
              </w:rPr>
              <m:t>  </m:t>
            </w:del>
          </m:r>
          <m:d>
            <m:dPr>
              <m:ctrlPr>
                <w:del w:id="426" w:author="Weiwei Mo" w:date="2024-02-02T14:29:00Z">
                  <w:rPr>
                    <w:rFonts w:ascii="Cambria Math" w:hAnsi="Cambria Math"/>
                  </w:rPr>
                </w:del>
              </m:ctrlPr>
            </m:dPr>
            <m:e>
              <m:r>
                <w:del w:id="427" w:author="Weiwei Mo" w:date="2024-02-02T14:29:00Z">
                  <w:rPr>
                    <w:rFonts w:ascii="Cambria Math" w:hAnsi="Cambria Math"/>
                  </w:rPr>
                  <m:t>3</m:t>
                </w:del>
              </m:r>
            </m:e>
          </m:d>
        </m:oMath>
      </m:oMathPara>
      <w:bookmarkEnd w:id="409"/>
    </w:p>
    <w:p w14:paraId="17F391D3" w14:textId="0E825755" w:rsidR="00FD3106" w:rsidRDefault="00B543BC" w:rsidP="00911EB7">
      <w:pPr>
        <w:pStyle w:val="FirstParagraph"/>
      </w:pPr>
      <w:del w:id="428" w:author="Weiwei Mo" w:date="2024-02-02T14:29:00Z">
        <w:r w:rsidDel="00911EB7">
          <w:delText xml:space="preserve">where </w:delText>
        </w:r>
      </w:del>
      <m:oMath>
        <m:r>
          <w:del w:id="429" w:author="Weiwei Mo" w:date="2024-02-02T14:29:00Z">
            <w:rPr>
              <w:rFonts w:ascii="Cambria Math" w:hAnsi="Cambria Math"/>
            </w:rPr>
            <m:t>s</m:t>
          </w:del>
        </m:r>
      </m:oMath>
      <w:del w:id="430" w:author="Weiwei Mo" w:date="2024-02-02T14:29:00Z">
        <w:r w:rsidDel="00911EB7">
          <w:delText xml:space="preserve"> is the total area of the building in square feet, </w:delText>
        </w:r>
      </w:del>
      <m:oMath>
        <m:r>
          <w:del w:id="431" w:author="Weiwei Mo" w:date="2024-02-02T14:29:00Z">
            <w:rPr>
              <w:rFonts w:ascii="Cambria Math" w:hAnsi="Cambria Math"/>
            </w:rPr>
            <m:t>f</m:t>
          </w:del>
        </m:r>
      </m:oMath>
      <w:del w:id="432" w:author="Weiwei Mo" w:date="2024-02-02T14:29:00Z">
        <w:r w:rsidDel="00911EB7">
          <w:delText xml:space="preserve"> is the number of floors, and </w:delText>
        </w:r>
      </w:del>
      <m:oMath>
        <m:r>
          <w:del w:id="433" w:author="Weiwei Mo" w:date="2024-02-02T14:29:00Z">
            <w:rPr>
              <w:rFonts w:ascii="Cambria Math" w:hAnsi="Cambria Math"/>
            </w:rPr>
            <m:t>b</m:t>
          </w:del>
        </m:r>
      </m:oMath>
      <w:del w:id="434" w:author="Weiwei Mo" w:date="2024-02-02T14:29:00Z">
        <w:r w:rsidDel="00911EB7">
          <w:delText xml:space="preserve"> is the number of bathrooms. Calculating the total replacement cost enables us to report our damage estimates as a percentage of this value. </w:delText>
        </w:r>
      </w:del>
      <w:del w:id="435" w:author="Weiwei Mo" w:date="2024-02-02T14:33:00Z">
        <w:r w:rsidDel="002F0B40">
          <w:delText>We analyzed 38 one-story floor plans and 12 two-story plans.</w:delText>
        </w:r>
      </w:del>
    </w:p>
    <w:p w14:paraId="762E1BF9" w14:textId="7867EFAF" w:rsidR="00FD3106" w:rsidRDefault="00B543BC">
      <w:pPr>
        <w:pStyle w:val="BodyText"/>
      </w:pPr>
      <w:r>
        <w:t xml:space="preserve">To develop </w:t>
      </w:r>
      <w:del w:id="436" w:author="Weiwei Mo" w:date="2024-02-02T14:33:00Z">
        <w:r w:rsidDel="00C90D01">
          <w:delText>structure</w:delText>
        </w:r>
      </w:del>
      <w:ins w:id="437" w:author="Weiwei Mo" w:date="2024-02-02T14:33:00Z">
        <w:r w:rsidR="00C90D01">
          <w:t>building</w:t>
        </w:r>
      </w:ins>
      <w:r>
        <w:t xml:space="preserve">-level damage curves, we performed a </w:t>
      </w:r>
      <w:commentRangeStart w:id="438"/>
      <w:r>
        <w:t>Monte Carlo analysis</w:t>
      </w:r>
      <w:del w:id="439" w:author="Weiwei Mo" w:date="2024-02-02T14:37:00Z">
        <w:r w:rsidDel="004421F9">
          <w:delText xml:space="preserve"> </w:delText>
        </w:r>
      </w:del>
      <w:commentRangeEnd w:id="438"/>
      <w:r w:rsidR="0005268B">
        <w:rPr>
          <w:rStyle w:val="CommentReference"/>
        </w:rPr>
        <w:commentReference w:id="438"/>
      </w:r>
      <w:del w:id="440" w:author="Weiwei Mo" w:date="2024-02-02T14:37:00Z">
        <w:r w:rsidDel="004421F9">
          <w:delText>to estimate component-level damages for each floor plan across a range of flood depths</w:delText>
        </w:r>
      </w:del>
      <w:r>
        <w:t xml:space="preserve">. To do this, we generated a vector of flood depths ranging from -4 to 32 feet incrementing by 0.1 feet. Flood depths are relative to the structure’s first-floor elevation, therefore negative values are included to account for components located below the </w:t>
      </w:r>
      <w:proofErr w:type="gramStart"/>
      <w:r>
        <w:t>first floor</w:t>
      </w:r>
      <w:proofErr w:type="gramEnd"/>
      <w:r>
        <w:t xml:space="preserve"> level. For each flood depth in this vector, we performed </w:t>
      </w:r>
      <w:commentRangeStart w:id="441"/>
      <w:r>
        <w:t xml:space="preserve">25 component-level simulations </w:t>
      </w:r>
      <w:commentRangeEnd w:id="441"/>
      <w:r w:rsidR="00CE313B">
        <w:rPr>
          <w:rStyle w:val="CommentReference"/>
        </w:rPr>
        <w:commentReference w:id="441"/>
      </w:r>
      <w:r>
        <w:t>for each component in all 50 floor plans in which we estimated the expected quantity of each component to be replaced due to flood damage at the given flood depth.</w:t>
      </w:r>
    </w:p>
    <w:p w14:paraId="61F414DE" w14:textId="77777777" w:rsidR="00FD3106" w:rsidRDefault="00B543BC">
      <w:pPr>
        <w:pStyle w:val="BodyText"/>
      </w:pPr>
      <w:r>
        <w:t xml:space="preserve">For sheetrock/drywall, wall insulation, exterior wall sheathing, and roof sheathing, we calculated the replacement quantity in each simulation according to their unique damage functions as described in </w:t>
      </w:r>
      <w:hyperlink w:anchor="sec-fragility">
        <w:r>
          <w:rPr>
            <w:rStyle w:val="Hyperlink"/>
          </w:rPr>
          <w:t>Section 2.1</w:t>
        </w:r>
      </w:hyperlink>
      <w:r>
        <w:t xml:space="preserve">. For the remaining components, we calculated their </w:t>
      </w:r>
      <w:r>
        <w:lastRenderedPageBreak/>
        <w:t xml:space="preserve">replacement quantity in each simulation by performing </w:t>
      </w:r>
      <m:oMath>
        <m:r>
          <w:rPr>
            <w:rFonts w:ascii="Cambria Math" w:hAnsi="Cambria Math"/>
          </w:rPr>
          <m:t>N</m:t>
        </m:r>
      </m:oMath>
      <w:r>
        <w:t xml:space="preserve"> Bernoulli trials where </w:t>
      </w:r>
      <m:oMath>
        <m:r>
          <w:rPr>
            <w:rFonts w:ascii="Cambria Math" w:hAnsi="Cambria Math"/>
          </w:rPr>
          <m:t>N</m:t>
        </m:r>
      </m:oMath>
      <w:r>
        <w:t xml:space="preserve"> is the total quantity of the given component. A Bernoulli trial is a discrete experiment testing </w:t>
      </w:r>
      <w:proofErr w:type="gramStart"/>
      <w:r>
        <w:t>whether or not</w:t>
      </w:r>
      <w:proofErr w:type="gramEnd"/>
      <w:r>
        <w:t xml:space="preserve"> a certain outcome occurs given a certain probability of occurence (</w:t>
      </w:r>
      <w:hyperlink w:anchor="ref-papoulis1994">
        <w:r>
          <w:rPr>
            <w:rStyle w:val="Hyperlink"/>
          </w:rPr>
          <w:t>Papoulis, 1994, pp. 43–47</w:t>
        </w:r>
      </w:hyperlink>
      <w:r>
        <w:t xml:space="preserve">). The outcome in questions for each Bernoulli trial is the failure of the given component, and its probability of occurrence is given by the fragility function for the given component at the given flood depth. We used the </w:t>
      </w:r>
      <w:proofErr w:type="spellStart"/>
      <w:proofErr w:type="gramStart"/>
      <w:r>
        <w:rPr>
          <w:rStyle w:val="VerbatimChar"/>
        </w:rPr>
        <w:t>random.binomial</w:t>
      </w:r>
      <w:proofErr w:type="spellEnd"/>
      <w:proofErr w:type="gramEnd"/>
      <w:r>
        <w:t xml:space="preserve"> method in the </w:t>
      </w:r>
      <w:r>
        <w:rPr>
          <w:rStyle w:val="VerbatimChar"/>
        </w:rPr>
        <w:t>NumPy</w:t>
      </w:r>
      <w:r>
        <w:t xml:space="preserve"> Python library (</w:t>
      </w:r>
      <w:hyperlink w:anchor="ref-harris2020">
        <w:r>
          <w:rPr>
            <w:rStyle w:val="Hyperlink"/>
          </w:rPr>
          <w:t>Harris et al., 2020</w:t>
        </w:r>
      </w:hyperlink>
      <w:r>
        <w:t>) to perform the Bernoulli trials. For components with a total quantity greater than one, this method allows us to consider them as independent items that may fail independently at a given flood depth (e.g. if a floor plan has 5 interior doors, it is possible that only three would need to be replaced after a flood with a depth of one foot).</w:t>
      </w:r>
    </w:p>
    <w:p w14:paraId="6BD17AC3" w14:textId="77777777" w:rsidR="00FD3106" w:rsidRDefault="00B543BC">
      <w:pPr>
        <w:pStyle w:val="BodyText"/>
      </w:pPr>
      <w:commentRangeStart w:id="442"/>
      <w:r>
        <w:t xml:space="preserve">Once we have calculated the replacement quantity for each component in the simulation, we multiply this value by the component’s unit replacement cost and unit carbon footprint. To incorporate uncertainty in these estimates, we randomly generate the unit costs and carbon footprints based on cost and carbon footprint data described in </w:t>
      </w:r>
      <w:hyperlink w:anchor="sec-cost-ghg">
        <w:r>
          <w:rPr>
            <w:rStyle w:val="Hyperlink"/>
          </w:rPr>
          <w:t>Section 2.2</w:t>
        </w:r>
      </w:hyperlink>
      <w:r>
        <w:t xml:space="preserve">. We modelled the distribution of these values using a triangular distribution, assuming the most-likely value to be the mean of our collected data and assuming the minimum and maximum values to be the same as the minimum and maximum of our collected data. </w:t>
      </w:r>
      <w:commentRangeEnd w:id="442"/>
      <w:r w:rsidR="00B97CCD">
        <w:rPr>
          <w:rStyle w:val="CommentReference"/>
        </w:rPr>
        <w:commentReference w:id="442"/>
      </w:r>
      <w:commentRangeStart w:id="443"/>
      <w:commentRangeStart w:id="444"/>
      <w:r>
        <w:t xml:space="preserve">We used the </w:t>
      </w:r>
      <w:proofErr w:type="spellStart"/>
      <w:proofErr w:type="gramStart"/>
      <w:r>
        <w:rPr>
          <w:rStyle w:val="VerbatimChar"/>
        </w:rPr>
        <w:t>random.Generator.triangular</w:t>
      </w:r>
      <w:proofErr w:type="spellEnd"/>
      <w:proofErr w:type="gramEnd"/>
      <w:r>
        <w:t xml:space="preserve"> method in the </w:t>
      </w:r>
      <w:r>
        <w:rPr>
          <w:rStyle w:val="VerbatimChar"/>
        </w:rPr>
        <w:t>NumPy</w:t>
      </w:r>
      <w:r>
        <w:t xml:space="preserve"> Python library (</w:t>
      </w:r>
      <w:hyperlink w:anchor="ref-harris2020">
        <w:r>
          <w:rPr>
            <w:rStyle w:val="Hyperlink"/>
          </w:rPr>
          <w:t>Harris et al., 2020</w:t>
        </w:r>
      </w:hyperlink>
      <w:r>
        <w:t xml:space="preserve">) to generate these values based on the specified triangular distribution. </w:t>
      </w:r>
      <w:commentRangeEnd w:id="443"/>
      <w:r w:rsidR="00A43BF8">
        <w:rPr>
          <w:rStyle w:val="CommentReference"/>
        </w:rPr>
        <w:commentReference w:id="443"/>
      </w:r>
      <w:commentRangeEnd w:id="444"/>
      <w:r w:rsidR="00BC085F">
        <w:rPr>
          <w:rStyle w:val="CommentReference"/>
        </w:rPr>
        <w:commentReference w:id="444"/>
      </w:r>
      <w:commentRangeStart w:id="445"/>
      <w:r>
        <w:t xml:space="preserve">We calculate the social cost of GHG emissions in each simulation by multiplying the randomly generated carbon footprint value by the social cost of GHG emissions discussed in </w:t>
      </w:r>
      <w:hyperlink w:anchor="sec-cost-ghg">
        <w:r>
          <w:rPr>
            <w:rStyle w:val="Hyperlink"/>
          </w:rPr>
          <w:t>Section 2.2</w:t>
        </w:r>
      </w:hyperlink>
      <w:r>
        <w:t>.</w:t>
      </w:r>
    </w:p>
    <w:p w14:paraId="5E5F7D2E" w14:textId="77777777" w:rsidR="00FD3106" w:rsidRDefault="00B543BC">
      <w:pPr>
        <w:pStyle w:val="BodyText"/>
      </w:pPr>
      <w:r>
        <w:t>For each simulation, we sum the replacement cost, GHG emissions, and social cost of GHG emissions for all components to determine the total building-level impacts of the given flood. We then divide the total replacement cost and total GHG social cost by the total replacement cost calculated for the given floor plan to report these impacts in each simulation as a percentage of the building’s total replacement cost. This allows us to apply these damage functions to buildings of different sizes and constructions and produce damage estimates that are responsive to these variations. Finally, we aggregated the results of the Monte Carlo simulations at each flood depth to produce probabilistic building-level damage functions. We performed this aggregation separately for one- and two-story structures to maintain compatibility with existing damage function frameworks.</w:t>
      </w:r>
      <w:commentRangeEnd w:id="445"/>
      <w:r w:rsidR="00EF336F">
        <w:rPr>
          <w:rStyle w:val="CommentReference"/>
        </w:rPr>
        <w:commentReference w:id="445"/>
      </w:r>
    </w:p>
    <w:p w14:paraId="10522EBF" w14:textId="77777777" w:rsidR="00FD3106" w:rsidRDefault="00B543BC">
      <w:pPr>
        <w:pStyle w:val="Heading2"/>
      </w:pPr>
      <w:bookmarkStart w:id="446" w:name="spatial-analysis"/>
      <w:bookmarkEnd w:id="360"/>
      <w:r>
        <w:t>2.4 Spatial Analysis</w:t>
      </w:r>
    </w:p>
    <w:p w14:paraId="3BD8117B" w14:textId="77777777" w:rsidR="00FD3106" w:rsidRDefault="00B543BC">
      <w:pPr>
        <w:pStyle w:val="FirstParagraph"/>
      </w:pPr>
      <w:r>
        <w:t xml:space="preserve">The purpose of the spatial analysis is to estimate the GHG emissions associated with an actual flood event and to assess the extent to which including GHG emissions in a flood risk assessment affects the magnitude and distribution of risk. To do this, we applied the building-level damage functions to a real-world flood risk analysis in two study regions in the Mississippi River Valley. The first study region is centered around the segment of the Mississippi River stretching from Davenport to Burlington, IA, and the second study region is centered around the intersection of the Mississippi and Ohio Rivers. Study region one has a population of roughly 1.9 million, and the population of region two is roughly 987,000. The study regions and their respective stream networks are shown in </w:t>
      </w:r>
      <w:hyperlink w:anchor="fig-map">
        <w:r>
          <w:rPr>
            <w:rStyle w:val="Hyperlink"/>
          </w:rPr>
          <w:t>Figure 2</w:t>
        </w:r>
      </w:hyperlink>
      <w:r>
        <w:t>.</w:t>
      </w:r>
    </w:p>
    <w:tbl>
      <w:tblPr>
        <w:tblStyle w:val="Table"/>
        <w:tblW w:w="5000" w:type="pct"/>
        <w:tblLayout w:type="fixed"/>
        <w:tblLook w:val="0000" w:firstRow="0" w:lastRow="0" w:firstColumn="0" w:lastColumn="0" w:noHBand="0" w:noVBand="0"/>
      </w:tblPr>
      <w:tblGrid>
        <w:gridCol w:w="9360"/>
      </w:tblGrid>
      <w:tr w:rsidR="00FD3106" w14:paraId="6DC1173B" w14:textId="77777777">
        <w:tc>
          <w:tcPr>
            <w:tcW w:w="7920" w:type="dxa"/>
          </w:tcPr>
          <w:p w14:paraId="6B236915" w14:textId="77777777" w:rsidR="00FD3106" w:rsidRDefault="00B543BC">
            <w:pPr>
              <w:pStyle w:val="Compact"/>
              <w:jc w:val="center"/>
            </w:pPr>
            <w:bookmarkStart w:id="447" w:name="fig-map"/>
            <w:r>
              <w:rPr>
                <w:noProof/>
              </w:rPr>
              <w:lastRenderedPageBreak/>
              <w:drawing>
                <wp:inline distT="0" distB="0" distL="0" distR="0" wp14:anchorId="53CD0F50" wp14:editId="7CD159C8">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anuscript_files/figure-docx/fig-map-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8833CD2" w14:textId="77777777" w:rsidR="00FD3106" w:rsidRDefault="00B543BC">
            <w:pPr>
              <w:pStyle w:val="ImageCaption"/>
              <w:spacing w:before="200"/>
            </w:pPr>
            <w:r>
              <w:t>Figure 2: Map showing the location of each study region and their respective stream networks.</w:t>
            </w:r>
          </w:p>
        </w:tc>
        <w:bookmarkEnd w:id="447"/>
      </w:tr>
    </w:tbl>
    <w:p w14:paraId="23A5358F" w14:textId="77777777" w:rsidR="00FD3106" w:rsidRDefault="00B543BC">
      <w:pPr>
        <w:pStyle w:val="BodyText"/>
      </w:pPr>
      <w:r>
        <w:t>We used AutoRoute (</w:t>
      </w:r>
      <w:hyperlink w:anchor="ref-follum2023">
        <w:r>
          <w:rPr>
            <w:rStyle w:val="Hyperlink"/>
          </w:rPr>
          <w:t>Follum and Vera, 2023</w:t>
        </w:r>
      </w:hyperlink>
      <w:r>
        <w:t>) to generate 100-year flood depth rasters for both study regions. Autoroute is a grid-based model that calculates flood extents and depths from elevation, landcover, and stream discharge data. We used elevation data from the National Elevation Dataset (</w:t>
      </w:r>
      <w:hyperlink w:anchor="ref-u.s.geologicalsurvey2022">
        <w:r>
          <w:rPr>
            <w:rStyle w:val="Hyperlink"/>
          </w:rPr>
          <w:t>U.S. Geological Survey, 2022</w:t>
        </w:r>
      </w:hyperlink>
      <w:r>
        <w:t>), landcover data from the National Landcover Database (</w:t>
      </w:r>
      <w:hyperlink w:anchor="ref-dewitz2023">
        <w:r>
          <w:rPr>
            <w:rStyle w:val="Hyperlink"/>
          </w:rPr>
          <w:t>Dewitz, 2023</w:t>
        </w:r>
      </w:hyperlink>
      <w:r>
        <w:t>), and stream segments from the National Hydrography Dataset PlusV2 river network (</w:t>
      </w:r>
      <w:hyperlink w:anchor="ref-mckay2012">
        <w:r>
          <w:rPr>
            <w:rStyle w:val="Hyperlink"/>
          </w:rPr>
          <w:t>McKay et al., 2012</w:t>
        </w:r>
      </w:hyperlink>
      <w:r>
        <w:t>). Streamflow data for each stream segment were provided by the U.S. Army Corps of Engineers Coastal &amp; Hydraulics Laboratory. For more information about how the streamflow data were generated, see (</w:t>
      </w:r>
      <w:hyperlink w:anchor="ref-memarsadeghi2024">
        <w:r>
          <w:rPr>
            <w:rStyle w:val="Hyperlink"/>
            <w:b/>
            <w:bCs/>
          </w:rPr>
          <w:t>memarsadeghi2024?</w:t>
        </w:r>
      </w:hyperlink>
      <w:r>
        <w:t>).</w:t>
      </w:r>
    </w:p>
    <w:p w14:paraId="140483FF" w14:textId="77777777" w:rsidR="00FD3106" w:rsidRDefault="00B543BC">
      <w:pPr>
        <w:pStyle w:val="BodyText"/>
      </w:pPr>
      <w:commentRangeStart w:id="448"/>
      <w:r>
        <w:t>We used data from the National Structure Inventory (NSI) (</w:t>
      </w:r>
      <w:hyperlink w:anchor="ref-u.s.armycorpsofengineers2022">
        <w:r>
          <w:rPr>
            <w:rStyle w:val="Hyperlink"/>
          </w:rPr>
          <w:t>U.S. Army Corps of Engineers, 2022</w:t>
        </w:r>
      </w:hyperlink>
      <w:r>
        <w:t>) to identify residential structures in both study regions. The NSI is designed for use in assessing the consequences of natural hazards and includes information on nearly every structure in the United States such as location, elevation, occupancy and construction type, and replacement cost. We filtered the dataset to include only one- and two-story residential structures and overlaid the 100-year flood raster to determine the flood elevation at the location of each structure and calculated the flood depth relative to the structure’s first floor elevation.</w:t>
      </w:r>
      <w:commentRangeEnd w:id="448"/>
      <w:r w:rsidR="00C963C0">
        <w:rPr>
          <w:rStyle w:val="CommentReference"/>
        </w:rPr>
        <w:commentReference w:id="448"/>
      </w:r>
    </w:p>
    <w:p w14:paraId="0C488756" w14:textId="77777777" w:rsidR="00FD3106" w:rsidRDefault="00B543BC">
      <w:pPr>
        <w:pStyle w:val="BodyText"/>
      </w:pPr>
      <w:r>
        <w:t xml:space="preserve">Using the damage functions developed in </w:t>
      </w:r>
      <w:hyperlink w:anchor="sec-bldg-dmg">
        <w:r>
          <w:rPr>
            <w:rStyle w:val="Hyperlink"/>
          </w:rPr>
          <w:t>Section 2.3</w:t>
        </w:r>
      </w:hyperlink>
      <w:r>
        <w:t>, we calculated the cost and GHG emissions from flood damage at each structure and aggregated the results to the census tract level as well as for each entire study region. For each study region we calculated the total GHG emissions caused by the 100-year flood in kg CO</w:t>
      </w:r>
      <w:r>
        <w:rPr>
          <w:vertAlign w:val="subscript"/>
        </w:rPr>
        <w:t>2</w:t>
      </w:r>
      <w:r>
        <w:t xml:space="preserve"> equivalents and the total social cost of these emissions. We compared the total social cost in each region to the total monetary value of flood damages to assess the extent to which including GHG emissions affects the magnitude of flood risk in the region. We also calculated the percent change in total risk in each census tract to assess whether including GHG emissions affects the distribution of flood risk.</w:t>
      </w:r>
    </w:p>
    <w:p w14:paraId="557C9C79" w14:textId="77777777" w:rsidR="00FD3106" w:rsidRDefault="00B543BC">
      <w:pPr>
        <w:pStyle w:val="Heading1"/>
      </w:pPr>
      <w:bookmarkStart w:id="449" w:name="sec-results"/>
      <w:bookmarkEnd w:id="23"/>
      <w:bookmarkEnd w:id="446"/>
      <w:r>
        <w:lastRenderedPageBreak/>
        <w:t>3. Results and Discussion</w:t>
      </w:r>
    </w:p>
    <w:p w14:paraId="288BAA92" w14:textId="77777777" w:rsidR="00FD3106" w:rsidRDefault="00B543BC">
      <w:pPr>
        <w:pStyle w:val="Heading2"/>
      </w:pPr>
      <w:bookmarkStart w:id="450" w:name="sec-res-validation"/>
      <w:r>
        <w:t>3.1 Model Validation</w:t>
      </w:r>
    </w:p>
    <w:p w14:paraId="111B6A00" w14:textId="6A354B9F" w:rsidR="00FD3106" w:rsidRDefault="00B543BC">
      <w:pPr>
        <w:pStyle w:val="FirstParagraph"/>
      </w:pPr>
      <w:r>
        <w:t xml:space="preserve">To validate our model, we compared our </w:t>
      </w:r>
      <w:del w:id="451" w:author="Weiwei Mo" w:date="2024-02-02T16:29:00Z">
        <w:r w:rsidDel="00731CB2">
          <w:delText>buiding</w:delText>
        </w:r>
      </w:del>
      <w:ins w:id="452" w:author="Weiwei Mo" w:date="2024-02-02T16:29:00Z">
        <w:r w:rsidR="00731CB2">
          <w:t>building</w:t>
        </w:r>
      </w:ins>
      <w:r>
        <w:t>-level damage curves to the damage curves presented in GEC (</w:t>
      </w:r>
      <w:hyperlink w:anchor="ref-gec2006">
        <w:r>
          <w:rPr>
            <w:rStyle w:val="Hyperlink"/>
          </w:rPr>
          <w:t>2006</w:t>
        </w:r>
      </w:hyperlink>
      <w:r>
        <w:t>) for one- and two-story structures on slab foundations. For both structure types, our damage functions are nearly identical at flood depths below five feet. At higher flood depths, our damage functions begin to diverge from those in GEC (</w:t>
      </w:r>
      <w:hyperlink w:anchor="ref-gec2006">
        <w:r>
          <w:rPr>
            <w:rStyle w:val="Hyperlink"/>
          </w:rPr>
          <w:t>2006</w:t>
        </w:r>
      </w:hyperlink>
      <w:r>
        <w:t>), with our model estimating lower damages on average than those presented in the report. The difference between our damage estimates and those in the report are greatest for flood depths around 9 to 13 feet, with our estimates being about 10 percentage points lower than GEC (</w:t>
      </w:r>
      <w:hyperlink w:anchor="ref-gec2006">
        <w:r>
          <w:rPr>
            <w:rStyle w:val="Hyperlink"/>
          </w:rPr>
          <w:t>2006</w:t>
        </w:r>
      </w:hyperlink>
      <w:r>
        <w:t>). For one story structures, the report assumes damages will peak at a flood depth of about 12 feet, while damage estimates from our model continue to increase slightly up to depths of about 20 feet. GEC (</w:t>
      </w:r>
      <w:hyperlink w:anchor="ref-gec2006">
        <w:r>
          <w:rPr>
            <w:rStyle w:val="Hyperlink"/>
          </w:rPr>
          <w:t>2006</w:t>
        </w:r>
      </w:hyperlink>
      <w:r>
        <w:t>) assumes damages for two-story structures will peak at a depth of 13 feet. Our model predicts damages will continue to increase until a depth of about 25 feet, at which point our average estimate is again almost identical to the estimate from the report. Except for the estimates for two-story structures for depths between 9 and 11 feet, the damage estimates in GEC (</w:t>
      </w:r>
      <w:hyperlink w:anchor="ref-gec2006">
        <w:r>
          <w:rPr>
            <w:rStyle w:val="Hyperlink"/>
          </w:rPr>
          <w:t>2006</w:t>
        </w:r>
      </w:hyperlink>
      <w:r>
        <w:t xml:space="preserve">) were within two standard deviations of the mean damage estimate produced by our model as shown in </w:t>
      </w:r>
      <w:hyperlink w:anchor="fig-dmgcompare">
        <w:r>
          <w:rPr>
            <w:rStyle w:val="Hyperlink"/>
          </w:rPr>
          <w:t>Figure 3</w:t>
        </w:r>
      </w:hyperlink>
      <w:r>
        <w:t>.</w:t>
      </w:r>
    </w:p>
    <w:p w14:paraId="63BE3600" w14:textId="77777777" w:rsidR="00FD3106" w:rsidRDefault="00B543BC">
      <w:pPr>
        <w:pStyle w:val="BodyText"/>
      </w:pPr>
      <w:commentRangeStart w:id="453"/>
      <w:r>
        <w:rPr>
          <w:b/>
          <w:bCs/>
        </w:rPr>
        <w:t xml:space="preserve">Weiwei, should I speculate here about what may be causing </w:t>
      </w:r>
      <w:proofErr w:type="gramStart"/>
      <w:r>
        <w:rPr>
          <w:b/>
          <w:bCs/>
        </w:rPr>
        <w:t>out</w:t>
      </w:r>
      <w:proofErr w:type="gramEnd"/>
      <w:r>
        <w:rPr>
          <w:b/>
          <w:bCs/>
        </w:rPr>
        <w:t xml:space="preserve"> model to produce lower estimates? One that come to mind is that the representative structures they use for their estimates are larger than the average of the floor plans we use, though it isn’t immediately clear to me that this would cause us to have lower estimates as a percentage of total structure value. I also suspect they are calculating roof damage to be a larger percent of the total value than we are which would explain why the differences are greatest at the higher flood depths. Should I investigate this to find out?</w:t>
      </w:r>
      <w:commentRangeEnd w:id="453"/>
      <w:r w:rsidR="008F7E93">
        <w:rPr>
          <w:rStyle w:val="CommentReference"/>
        </w:rPr>
        <w:commentReference w:id="453"/>
      </w:r>
    </w:p>
    <w:tbl>
      <w:tblPr>
        <w:tblStyle w:val="Table"/>
        <w:tblW w:w="5000" w:type="pct"/>
        <w:tblLayout w:type="fixed"/>
        <w:tblLook w:val="0000" w:firstRow="0" w:lastRow="0" w:firstColumn="0" w:lastColumn="0" w:noHBand="0" w:noVBand="0"/>
      </w:tblPr>
      <w:tblGrid>
        <w:gridCol w:w="9360"/>
      </w:tblGrid>
      <w:tr w:rsidR="00FD3106" w14:paraId="454FC867" w14:textId="77777777">
        <w:tc>
          <w:tcPr>
            <w:tcW w:w="7920" w:type="dxa"/>
          </w:tcPr>
          <w:p w14:paraId="132A7A17" w14:textId="77777777" w:rsidR="00FD3106" w:rsidRDefault="00B543BC">
            <w:pPr>
              <w:pStyle w:val="Compact"/>
              <w:jc w:val="center"/>
            </w:pPr>
            <w:bookmarkStart w:id="454" w:name="fig-dmgcompare"/>
            <w:r>
              <w:rPr>
                <w:noProof/>
              </w:rPr>
              <w:lastRenderedPageBreak/>
              <w:drawing>
                <wp:inline distT="0" distB="0" distL="0" distR="0" wp14:anchorId="066E592D" wp14:editId="525FCF37">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_files/figure-docx/fig-dmgcompar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F9A80E5" w14:textId="77777777" w:rsidR="00FD3106" w:rsidRDefault="00B543BC">
            <w:pPr>
              <w:pStyle w:val="ImageCaption"/>
              <w:spacing w:before="200"/>
            </w:pPr>
            <w:r>
              <w:t>Figure 3: Comparison of study damage functions to G2CRM damage functions for single-family residential structures.</w:t>
            </w:r>
          </w:p>
        </w:tc>
        <w:bookmarkEnd w:id="454"/>
      </w:tr>
    </w:tbl>
    <w:p w14:paraId="20C7F0E2" w14:textId="77777777" w:rsidR="00FD3106" w:rsidRDefault="00B543BC">
      <w:pPr>
        <w:pStyle w:val="Heading2"/>
      </w:pPr>
      <w:bookmarkStart w:id="455" w:name="sec-res-floorplan"/>
      <w:bookmarkEnd w:id="450"/>
      <w:r>
        <w:t>3.2 Greenhouse Gas Analysis Results</w:t>
      </w:r>
    </w:p>
    <w:p w14:paraId="3170E34C" w14:textId="23D46CCC" w:rsidR="00FD3106" w:rsidRDefault="00B543BC">
      <w:pPr>
        <w:pStyle w:val="FirstParagraph"/>
      </w:pPr>
      <w:r>
        <w:t>The results of our GHG analysis show that, on average, at the highest flood depths flood damages can cause 37,000 kg CO</w:t>
      </w:r>
      <w:r>
        <w:rPr>
          <w:vertAlign w:val="subscript"/>
        </w:rPr>
        <w:t>2eq</w:t>
      </w:r>
      <w:r>
        <w:t xml:space="preserve"> in emissions for one-story single-family residential </w:t>
      </w:r>
      <w:del w:id="456" w:author="Weiwei Mo" w:date="2024-02-02T16:33:00Z">
        <w:r w:rsidDel="002C4064">
          <w:delText>structrures</w:delText>
        </w:r>
      </w:del>
      <w:ins w:id="457" w:author="Weiwei Mo" w:date="2024-02-02T16:33:00Z">
        <w:r w:rsidR="002C4064">
          <w:t>structures</w:t>
        </w:r>
      </w:ins>
      <w:r>
        <w:t xml:space="preserve"> and 60,000 kg CO</w:t>
      </w:r>
      <w:r>
        <w:rPr>
          <w:vertAlign w:val="subscript"/>
        </w:rPr>
        <w:t>2eq</w:t>
      </w:r>
      <w:r>
        <w:t xml:space="preserve"> for two-story structures. For both one- and two-story structures this estimate varies by about +/- 50%. </w:t>
      </w:r>
      <w:hyperlink w:anchor="fig-ghgcurve">
        <w:r>
          <w:rPr>
            <w:rStyle w:val="Hyperlink"/>
          </w:rPr>
          <w:t>Figure 4</w:t>
        </w:r>
      </w:hyperlink>
      <w:r>
        <w:t xml:space="preserve"> shows the depth-emissions curves generated from our analysis. Much of this variation is due to the variation in </w:t>
      </w:r>
      <w:commentRangeStart w:id="458"/>
      <w:r>
        <w:t xml:space="preserve">building construction alternatives </w:t>
      </w:r>
      <w:commentRangeEnd w:id="458"/>
      <w:r w:rsidR="00FA5363">
        <w:rPr>
          <w:rStyle w:val="CommentReference"/>
        </w:rPr>
        <w:commentReference w:id="458"/>
      </w:r>
      <w:r>
        <w:t>we considered in our Monte Carlo analysis.</w:t>
      </w:r>
    </w:p>
    <w:tbl>
      <w:tblPr>
        <w:tblStyle w:val="Table"/>
        <w:tblW w:w="5000" w:type="pct"/>
        <w:tblLayout w:type="fixed"/>
        <w:tblLook w:val="0000" w:firstRow="0" w:lastRow="0" w:firstColumn="0" w:lastColumn="0" w:noHBand="0" w:noVBand="0"/>
      </w:tblPr>
      <w:tblGrid>
        <w:gridCol w:w="9360"/>
      </w:tblGrid>
      <w:tr w:rsidR="00FD3106" w14:paraId="2DBD9EBD" w14:textId="77777777">
        <w:tc>
          <w:tcPr>
            <w:tcW w:w="7920" w:type="dxa"/>
          </w:tcPr>
          <w:p w14:paraId="52CCA23D" w14:textId="77777777" w:rsidR="00FD3106" w:rsidRDefault="00B543BC">
            <w:pPr>
              <w:pStyle w:val="Compact"/>
              <w:jc w:val="center"/>
            </w:pPr>
            <w:bookmarkStart w:id="459" w:name="fig-ghgcurve"/>
            <w:r>
              <w:rPr>
                <w:noProof/>
              </w:rPr>
              <w:lastRenderedPageBreak/>
              <w:drawing>
                <wp:inline distT="0" distB="0" distL="0" distR="0" wp14:anchorId="409D4FD7" wp14:editId="6E0CC34B">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anuscript_files/figure-docx/fig-ghgcurve-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F78F0E1" w14:textId="77777777" w:rsidR="00FD3106" w:rsidRDefault="00B543BC">
            <w:pPr>
              <w:pStyle w:val="ImageCaption"/>
              <w:spacing w:before="200"/>
            </w:pPr>
            <w:r>
              <w:t xml:space="preserve">Figure 4: Estimated greenhouse gas emissions resulting from flood damages to single-family residential structures. The dark line indicated the mean estimate from the simulations at each flood depth, and the shaded region shows the 95% confidence interval of the </w:t>
            </w:r>
            <w:proofErr w:type="spellStart"/>
            <w:r>
              <w:t>estiamte</w:t>
            </w:r>
            <w:proofErr w:type="spellEnd"/>
            <w:r>
              <w:t>.</w:t>
            </w:r>
          </w:p>
        </w:tc>
        <w:bookmarkEnd w:id="459"/>
      </w:tr>
    </w:tbl>
    <w:p w14:paraId="5E7F7893" w14:textId="6B319B7F" w:rsidR="00FD3106" w:rsidRDefault="00B543BC">
      <w:pPr>
        <w:pStyle w:val="BodyText"/>
      </w:pPr>
      <w:r>
        <w:t xml:space="preserve">To adjust for this variation and produce damage curves that are more useful to flood risk analyses, we calculated the social cost of the GHG emissions as described in </w:t>
      </w:r>
      <w:hyperlink w:anchor="sec-cost-ghg">
        <w:r>
          <w:rPr>
            <w:rStyle w:val="Hyperlink"/>
          </w:rPr>
          <w:t>Section 2.2</w:t>
        </w:r>
      </w:hyperlink>
      <w:r>
        <w:t xml:space="preserve"> and reported emissions for each simulation in monetary terms as a percent of the building’s total replacement cost. These adjusted damage curves are shown in </w:t>
      </w:r>
      <w:hyperlink w:anchor="fig-ghgcostcurve">
        <w:r>
          <w:rPr>
            <w:rStyle w:val="Hyperlink"/>
          </w:rPr>
          <w:t>Figure 5</w:t>
        </w:r>
      </w:hyperlink>
      <w:r>
        <w:t xml:space="preserve"> and show that for the average one-story residential structure, the social cost of flood-induced GHG emissions can reach around 3.5% of the structure’s total replacement value (+/- 0.9%). For two-story structures, this value is about 3.7% (+/- 0.9%) of the structure’s total replacement cost. </w:t>
      </w:r>
      <w:commentRangeStart w:id="460"/>
      <w:r>
        <w:t xml:space="preserve">These results show that accounting for GHG emissions caused by floods can significantly increase the benefit associated with flood prevention. It is unlikely that most structures would ever be exposed to a flood depth of 10 or more feet, however, even for floods reaching just above the </w:t>
      </w:r>
      <w:proofErr w:type="gramStart"/>
      <w:r>
        <w:t>first floor</w:t>
      </w:r>
      <w:proofErr w:type="gramEnd"/>
      <w:r>
        <w:t xml:space="preserve"> elevation the social cost of flood induced GHG emissions are more than 1% of the buildings total </w:t>
      </w:r>
      <w:del w:id="461" w:author="Weiwei Mo" w:date="2024-02-02T16:37:00Z">
        <w:r w:rsidDel="00826884">
          <w:delText>replacment</w:delText>
        </w:r>
      </w:del>
      <w:ins w:id="462" w:author="Weiwei Mo" w:date="2024-02-02T16:37:00Z">
        <w:r w:rsidR="00826884">
          <w:t>replacement</w:t>
        </w:r>
      </w:ins>
      <w:r>
        <w:t xml:space="preserve"> value for both one- and two story structures.</w:t>
      </w:r>
      <w:commentRangeEnd w:id="460"/>
      <w:r w:rsidR="00BA0A8B">
        <w:rPr>
          <w:rStyle w:val="CommentReference"/>
        </w:rPr>
        <w:commentReference w:id="460"/>
      </w:r>
    </w:p>
    <w:p w14:paraId="5B4176EB" w14:textId="547E1900" w:rsidR="00FD3106" w:rsidRDefault="00B543BC">
      <w:pPr>
        <w:pStyle w:val="BodyText"/>
      </w:pPr>
      <w:commentRangeStart w:id="463"/>
      <w:del w:id="464" w:author="Weiwei Mo" w:date="2024-02-02T16:51:00Z">
        <w:r w:rsidDel="00331A96">
          <w:delText xml:space="preserve">After producing the damage curves shown in </w:delText>
        </w:r>
        <w:r w:rsidDel="00331A96">
          <w:fldChar w:fldCharType="begin"/>
        </w:r>
        <w:r w:rsidRPr="00331A96" w:rsidDel="00331A96">
          <w:delInstrText>HYPERLINK \l "fig-ghgcostcurve" \h</w:delInstrText>
        </w:r>
        <w:r w:rsidDel="00331A96">
          <w:fldChar w:fldCharType="separate"/>
        </w:r>
        <w:r w:rsidDel="00331A96">
          <w:rPr>
            <w:rStyle w:val="Hyperlink"/>
          </w:rPr>
          <w:delText>Figure 5</w:delText>
        </w:r>
        <w:r w:rsidDel="00331A96">
          <w:rPr>
            <w:rStyle w:val="Hyperlink"/>
          </w:rPr>
          <w:fldChar w:fldCharType="end"/>
        </w:r>
        <w:r w:rsidDel="00331A96">
          <w:delText xml:space="preserve">, we observed that the shape of the curve was similar to the damage cost curves produced by our model shown in </w:delText>
        </w:r>
        <w:r w:rsidDel="00331A96">
          <w:fldChar w:fldCharType="begin"/>
        </w:r>
        <w:r w:rsidDel="00331A96">
          <w:delInstrText>HYPERLINK \l "fig-dmgcompare" \h</w:delInstrText>
        </w:r>
        <w:r w:rsidDel="00331A96">
          <w:fldChar w:fldCharType="separate"/>
        </w:r>
        <w:r w:rsidDel="00331A96">
          <w:rPr>
            <w:rStyle w:val="Hyperlink"/>
          </w:rPr>
          <w:delText>Figure 3</w:delText>
        </w:r>
        <w:r w:rsidDel="00331A96">
          <w:rPr>
            <w:rStyle w:val="Hyperlink"/>
          </w:rPr>
          <w:fldChar w:fldCharType="end"/>
        </w:r>
        <w:r w:rsidDel="00331A96">
          <w:delText xml:space="preserve">. Based on this observation, we hypothesized that GHG emissions from flood damages may increase linearly with cost, and performed a linear regression to test this hypothesis. </w:delText>
        </w:r>
      </w:del>
      <w:commentRangeEnd w:id="463"/>
      <w:r w:rsidR="001B0283">
        <w:rPr>
          <w:rStyle w:val="CommentReference"/>
        </w:rPr>
        <w:commentReference w:id="463"/>
      </w:r>
      <w:hyperlink w:anchor="tbl-regression">
        <w:r>
          <w:rPr>
            <w:rStyle w:val="Hyperlink"/>
          </w:rPr>
          <w:t>Table 3</w:t>
        </w:r>
      </w:hyperlink>
      <w:r>
        <w:t xml:space="preserve"> shows the results of this regression and </w:t>
      </w:r>
      <w:hyperlink w:anchor="fig-mcsscatter">
        <w:r>
          <w:rPr>
            <w:rStyle w:val="Hyperlink"/>
          </w:rPr>
          <w:t>Figure 6</w:t>
        </w:r>
      </w:hyperlink>
      <w:r>
        <w:t xml:space="preserve"> shows the relationship between total damage cost and total GHG emissions for each iteration of our Monte Carlo analysis. The regression results indicate that for each additional dollar in flood damages the associated GHG emissions increase by 0.31 kg CO</w:t>
      </w:r>
      <w:r>
        <w:rPr>
          <w:vertAlign w:val="subscript"/>
        </w:rPr>
        <w:t>2eq</w:t>
      </w:r>
      <w:r>
        <w:t xml:space="preserve"> or $0.059 in terms of their social cost. In other words, accounting for the social cost of greenhouse gas emissions would increase the total value of flood damages by nearly </w:t>
      </w:r>
      <w:commentRangeStart w:id="465"/>
      <w:commentRangeStart w:id="466"/>
      <w:r>
        <w:t>6%</w:t>
      </w:r>
      <w:commentRangeEnd w:id="465"/>
      <w:r w:rsidR="0029340D">
        <w:rPr>
          <w:rStyle w:val="CommentReference"/>
        </w:rPr>
        <w:commentReference w:id="465"/>
      </w:r>
      <w:commentRangeEnd w:id="466"/>
      <w:r w:rsidR="00BC085F">
        <w:rPr>
          <w:rStyle w:val="CommentReference"/>
        </w:rPr>
        <w:commentReference w:id="466"/>
      </w:r>
      <w:r>
        <w:t xml:space="preserve"> using this emission factor. There is, however, </w:t>
      </w:r>
      <w:del w:id="467" w:author="Weiwei Mo" w:date="2024-02-02T16:52:00Z">
        <w:r w:rsidDel="001B0283">
          <w:delText>signigicant</w:delText>
        </w:r>
      </w:del>
      <w:ins w:id="468" w:author="Weiwei Mo" w:date="2024-02-02T16:52:00Z">
        <w:r w:rsidR="001B0283">
          <w:t>significant</w:t>
        </w:r>
      </w:ins>
      <w:r>
        <w:t xml:space="preserve"> heteroscedasticity in the bivariate </w:t>
      </w:r>
      <w:r>
        <w:lastRenderedPageBreak/>
        <w:t xml:space="preserve">relationship between damage costs and GHG emissions which can be seen in </w:t>
      </w:r>
      <w:hyperlink w:anchor="fig-mcsscatter">
        <w:r>
          <w:rPr>
            <w:rStyle w:val="Hyperlink"/>
          </w:rPr>
          <w:t>Figure 6</w:t>
        </w:r>
      </w:hyperlink>
      <w:r>
        <w:t xml:space="preserve">. This may limit the validity of the emissions factor </w:t>
      </w:r>
      <w:del w:id="469" w:author="Weiwei Mo" w:date="2024-02-02T16:52:00Z">
        <w:r w:rsidDel="001B0283">
          <w:delText>dereived</w:delText>
        </w:r>
      </w:del>
      <w:ins w:id="470" w:author="Weiwei Mo" w:date="2024-02-02T16:52:00Z">
        <w:r w:rsidR="001B0283">
          <w:t>derived</w:t>
        </w:r>
      </w:ins>
      <w:r>
        <w:t xml:space="preserve"> from this analysis, </w:t>
      </w:r>
      <w:del w:id="471" w:author="Weiwei Mo" w:date="2024-02-02T16:52:00Z">
        <w:r w:rsidDel="001B0283">
          <w:delText>especialy</w:delText>
        </w:r>
      </w:del>
      <w:ins w:id="472" w:author="Weiwei Mo" w:date="2024-02-02T16:52:00Z">
        <w:r w:rsidR="001B0283">
          <w:t>especially</w:t>
        </w:r>
      </w:ins>
      <w:r>
        <w:t xml:space="preserve"> for deeper floods. Future work should explore this relationship in more depth and refine the analysis to develop valid emissions factors that could be applied in flood risk analyses.</w:t>
      </w:r>
    </w:p>
    <w:tbl>
      <w:tblPr>
        <w:tblStyle w:val="Table"/>
        <w:tblW w:w="5000" w:type="pct"/>
        <w:tblLayout w:type="fixed"/>
        <w:tblLook w:val="0000" w:firstRow="0" w:lastRow="0" w:firstColumn="0" w:lastColumn="0" w:noHBand="0" w:noVBand="0"/>
      </w:tblPr>
      <w:tblGrid>
        <w:gridCol w:w="9360"/>
      </w:tblGrid>
      <w:tr w:rsidR="00FD3106" w14:paraId="350953AD" w14:textId="77777777">
        <w:tc>
          <w:tcPr>
            <w:tcW w:w="7920" w:type="dxa"/>
          </w:tcPr>
          <w:p w14:paraId="797BF534" w14:textId="77777777" w:rsidR="00FD3106" w:rsidRDefault="00B543BC">
            <w:pPr>
              <w:pStyle w:val="Compact"/>
              <w:jc w:val="center"/>
            </w:pPr>
            <w:bookmarkStart w:id="473" w:name="fig-ghgcostcurve"/>
            <w:r>
              <w:rPr>
                <w:noProof/>
              </w:rPr>
              <w:drawing>
                <wp:inline distT="0" distB="0" distL="0" distR="0" wp14:anchorId="7AAD0C6E" wp14:editId="5BC2BF49">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manuscript_files/figure-docx/fig-ghgcostcurve-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37AB1F2" w14:textId="77777777" w:rsidR="00FD3106" w:rsidRDefault="00B543BC">
            <w:pPr>
              <w:pStyle w:val="ImageCaption"/>
              <w:spacing w:before="200"/>
            </w:pPr>
            <w:r>
              <w:t xml:space="preserve">Figure 5: Social cost of GHG emissions resulting from flood damages as a percentage of total structure value. The dark line indicated the mean estimate from the simulations at each flood depth, and the shaded region shows the 95% confidence interval of the </w:t>
            </w:r>
            <w:proofErr w:type="spellStart"/>
            <w:r>
              <w:t>estiamte</w:t>
            </w:r>
            <w:proofErr w:type="spellEnd"/>
            <w:r>
              <w:t>.</w:t>
            </w:r>
          </w:p>
        </w:tc>
        <w:bookmarkEnd w:id="473"/>
      </w:tr>
      <w:tr w:rsidR="00FD3106" w14:paraId="4C059AEB" w14:textId="77777777">
        <w:tc>
          <w:tcPr>
            <w:tcW w:w="7920" w:type="dxa"/>
          </w:tcPr>
          <w:p w14:paraId="41DBE79E" w14:textId="77777777" w:rsidR="00FD3106" w:rsidRDefault="00B543BC">
            <w:pPr>
              <w:pStyle w:val="Compact"/>
              <w:jc w:val="center"/>
            </w:pPr>
            <w:bookmarkStart w:id="474" w:name="fig-mcsscatter"/>
            <w:r>
              <w:rPr>
                <w:noProof/>
              </w:rPr>
              <w:lastRenderedPageBreak/>
              <w:drawing>
                <wp:inline distT="0" distB="0" distL="0" distR="0" wp14:anchorId="59313FF1" wp14:editId="516ED405">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manuscript_files/figure-docx/fig-mcsscatter-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C517516" w14:textId="77777777" w:rsidR="00FD3106" w:rsidRDefault="00B543BC">
            <w:pPr>
              <w:pStyle w:val="ImageCaption"/>
              <w:spacing w:before="200"/>
            </w:pPr>
            <w:r>
              <w:t>Figure 6: Scatterplot showing the relationship between damage costs and GHG emissions from MCS results</w:t>
            </w:r>
          </w:p>
        </w:tc>
        <w:bookmarkEnd w:id="474"/>
      </w:tr>
      <w:tr w:rsidR="00FD3106" w14:paraId="5CCC5F0B" w14:textId="77777777">
        <w:tc>
          <w:tcPr>
            <w:tcW w:w="7920" w:type="dxa"/>
          </w:tcPr>
          <w:p w14:paraId="0E14FF9E" w14:textId="77777777" w:rsidR="00FD3106" w:rsidRDefault="00B543BC">
            <w:pPr>
              <w:pStyle w:val="ImageCaption"/>
              <w:spacing w:before="200"/>
            </w:pPr>
            <w:bookmarkStart w:id="475" w:name="tbl-regression"/>
            <w:r>
              <w:t>Table 3: Linear regression results of GHG emissions versus damage costs.</w:t>
            </w:r>
          </w:p>
          <w:tbl>
            <w:tblPr>
              <w:tblStyle w:val="Table"/>
              <w:tblW w:w="0" w:type="auto"/>
              <w:tblLayout w:type="fixed"/>
              <w:tblLook w:val="0020" w:firstRow="1" w:lastRow="0" w:firstColumn="0" w:lastColumn="0" w:noHBand="0" w:noVBand="0"/>
            </w:tblPr>
            <w:tblGrid>
              <w:gridCol w:w="2640"/>
              <w:gridCol w:w="2640"/>
              <w:gridCol w:w="2640"/>
            </w:tblGrid>
            <w:tr w:rsidR="00FD3106" w14:paraId="675E4612" w14:textId="77777777" w:rsidTr="00FD3106">
              <w:trPr>
                <w:cnfStyle w:val="100000000000" w:firstRow="1" w:lastRow="0" w:firstColumn="0" w:lastColumn="0" w:oddVBand="0" w:evenVBand="0" w:oddHBand="0" w:evenHBand="0" w:firstRowFirstColumn="0" w:firstRowLastColumn="0" w:lastRowFirstColumn="0" w:lastRowLastColumn="0"/>
                <w:tblHeader/>
              </w:trPr>
              <w:tc>
                <w:tcPr>
                  <w:tcW w:w="2640" w:type="dxa"/>
                </w:tcPr>
                <w:p w14:paraId="569F067F" w14:textId="77777777" w:rsidR="00FD3106" w:rsidRDefault="00B543BC">
                  <w:pPr>
                    <w:pStyle w:val="Compact"/>
                    <w:jc w:val="center"/>
                  </w:pPr>
                  <w:r>
                    <w:rPr>
                      <w:b/>
                      <w:bCs/>
                    </w:rPr>
                    <w:t>Coefficient</w:t>
                  </w:r>
                </w:p>
              </w:tc>
              <w:tc>
                <w:tcPr>
                  <w:tcW w:w="2640" w:type="dxa"/>
                </w:tcPr>
                <w:p w14:paraId="2DC91586" w14:textId="77777777" w:rsidR="00FD3106" w:rsidRDefault="00B543BC">
                  <w:pPr>
                    <w:pStyle w:val="Compact"/>
                    <w:jc w:val="center"/>
                  </w:pPr>
                  <w:r>
                    <w:rPr>
                      <w:b/>
                      <w:bCs/>
                    </w:rPr>
                    <w:t>Estimate</w:t>
                  </w:r>
                </w:p>
              </w:tc>
              <w:tc>
                <w:tcPr>
                  <w:tcW w:w="2640" w:type="dxa"/>
                </w:tcPr>
                <w:p w14:paraId="164B71ED" w14:textId="77777777" w:rsidR="00FD3106" w:rsidRDefault="00B543BC">
                  <w:pPr>
                    <w:pStyle w:val="Compact"/>
                    <w:jc w:val="center"/>
                  </w:pPr>
                  <w:r>
                    <w:rPr>
                      <w:b/>
                      <w:bCs/>
                    </w:rPr>
                    <w:t>p-value</w:t>
                  </w:r>
                </w:p>
              </w:tc>
            </w:tr>
            <w:tr w:rsidR="00FD3106" w14:paraId="1A524318" w14:textId="77777777">
              <w:tc>
                <w:tcPr>
                  <w:tcW w:w="2640" w:type="dxa"/>
                </w:tcPr>
                <w:p w14:paraId="26B30A7D" w14:textId="77777777" w:rsidR="00FD3106" w:rsidRDefault="00B543BC">
                  <w:pPr>
                    <w:pStyle w:val="Compact"/>
                    <w:jc w:val="center"/>
                  </w:pPr>
                  <w:r>
                    <w:t>(Intercept)</w:t>
                  </w:r>
                </w:p>
              </w:tc>
              <w:tc>
                <w:tcPr>
                  <w:tcW w:w="2640" w:type="dxa"/>
                </w:tcPr>
                <w:p w14:paraId="3DA6311B" w14:textId="77777777" w:rsidR="00FD3106" w:rsidRDefault="00B543BC">
                  <w:pPr>
                    <w:pStyle w:val="Compact"/>
                    <w:jc w:val="center"/>
                  </w:pPr>
                  <w:r>
                    <w:t>-785</w:t>
                  </w:r>
                </w:p>
              </w:tc>
              <w:tc>
                <w:tcPr>
                  <w:tcW w:w="2640" w:type="dxa"/>
                </w:tcPr>
                <w:p w14:paraId="2BB6AE87" w14:textId="77777777" w:rsidR="00FD3106" w:rsidRDefault="00B543BC">
                  <w:pPr>
                    <w:pStyle w:val="Compact"/>
                    <w:jc w:val="center"/>
                  </w:pPr>
                  <w:r>
                    <w:t>&lt;0.001</w:t>
                  </w:r>
                </w:p>
              </w:tc>
            </w:tr>
            <w:tr w:rsidR="00FD3106" w14:paraId="058CE0D5" w14:textId="77777777">
              <w:tc>
                <w:tcPr>
                  <w:tcW w:w="2640" w:type="dxa"/>
                </w:tcPr>
                <w:p w14:paraId="60E49F39" w14:textId="77777777" w:rsidR="00FD3106" w:rsidRDefault="00B543BC">
                  <w:pPr>
                    <w:pStyle w:val="Compact"/>
                    <w:jc w:val="center"/>
                  </w:pPr>
                  <w:proofErr w:type="spellStart"/>
                  <w:r>
                    <w:t>damage_cost</w:t>
                  </w:r>
                  <w:proofErr w:type="spellEnd"/>
                </w:p>
              </w:tc>
              <w:tc>
                <w:tcPr>
                  <w:tcW w:w="2640" w:type="dxa"/>
                </w:tcPr>
                <w:p w14:paraId="3DBD2DB1" w14:textId="77777777" w:rsidR="00FD3106" w:rsidRDefault="00B543BC">
                  <w:pPr>
                    <w:pStyle w:val="Compact"/>
                    <w:jc w:val="center"/>
                  </w:pPr>
                  <w:r>
                    <w:t>0.36</w:t>
                  </w:r>
                </w:p>
              </w:tc>
              <w:tc>
                <w:tcPr>
                  <w:tcW w:w="2640" w:type="dxa"/>
                </w:tcPr>
                <w:p w14:paraId="1D8EACEE" w14:textId="77777777" w:rsidR="00FD3106" w:rsidRDefault="00B543BC">
                  <w:pPr>
                    <w:pStyle w:val="Compact"/>
                    <w:jc w:val="center"/>
                  </w:pPr>
                  <w:r>
                    <w:t>&lt;0.001</w:t>
                  </w:r>
                </w:p>
              </w:tc>
            </w:tr>
            <w:tr w:rsidR="00FD3106" w14:paraId="6BCF3195" w14:textId="77777777">
              <w:tc>
                <w:tcPr>
                  <w:tcW w:w="2640" w:type="dxa"/>
                </w:tcPr>
                <w:p w14:paraId="089A11F7" w14:textId="77777777" w:rsidR="00FD3106" w:rsidRDefault="00B543BC">
                  <w:pPr>
                    <w:pStyle w:val="Compact"/>
                    <w:jc w:val="center"/>
                  </w:pPr>
                  <w:r>
                    <w:t>R²</w:t>
                  </w:r>
                </w:p>
              </w:tc>
              <w:tc>
                <w:tcPr>
                  <w:tcW w:w="2640" w:type="dxa"/>
                </w:tcPr>
                <w:p w14:paraId="19AFE841" w14:textId="77777777" w:rsidR="00FD3106" w:rsidRDefault="00B543BC">
                  <w:pPr>
                    <w:pStyle w:val="Compact"/>
                    <w:jc w:val="center"/>
                  </w:pPr>
                  <w:r>
                    <w:t>0.894</w:t>
                  </w:r>
                </w:p>
              </w:tc>
              <w:tc>
                <w:tcPr>
                  <w:tcW w:w="2640" w:type="dxa"/>
                </w:tcPr>
                <w:p w14:paraId="0C6DCFF2" w14:textId="77777777" w:rsidR="00FD3106" w:rsidRDefault="00FD3106">
                  <w:pPr>
                    <w:pStyle w:val="Compact"/>
                  </w:pPr>
                </w:p>
              </w:tc>
            </w:tr>
            <w:bookmarkEnd w:id="475"/>
          </w:tbl>
          <w:p w14:paraId="06AE0397" w14:textId="77777777" w:rsidR="00FD3106" w:rsidRDefault="00FD3106"/>
        </w:tc>
      </w:tr>
    </w:tbl>
    <w:p w14:paraId="276702C3" w14:textId="77777777" w:rsidR="00FD3106" w:rsidRDefault="00B543BC">
      <w:pPr>
        <w:pStyle w:val="Heading2"/>
      </w:pPr>
      <w:bookmarkStart w:id="476" w:name="spatial-analysis-results"/>
      <w:bookmarkEnd w:id="455"/>
      <w:r>
        <w:t>3.3 Spatial Analysis Results</w:t>
      </w:r>
    </w:p>
    <w:p w14:paraId="35E1BD8B" w14:textId="77777777" w:rsidR="00FD3106" w:rsidRDefault="00B543BC">
      <w:pPr>
        <w:pStyle w:val="FirstParagraph"/>
      </w:pPr>
      <w:r>
        <w:t xml:space="preserve">We modelled the 100-year flood event in two study regions in the Mississippi River Valley and determined the depth of flooding at each residential structure in both regions. Using the damage functions developed in </w:t>
      </w:r>
      <w:hyperlink w:anchor="sec-bldg-dmg">
        <w:r>
          <w:rPr>
            <w:rStyle w:val="Hyperlink"/>
          </w:rPr>
          <w:t>Section 2.3</w:t>
        </w:r>
      </w:hyperlink>
      <w:r>
        <w:t xml:space="preserve"> we estimated the total cost and GHG emissions resulting from damages caused by these floods. We estimated that the 100-year flood would cause $234.6 million in direct damages in the Burlington-Davenport region and $180.4 million in the Paducah-Cairo region. Our results show that including the social cost of GHG emissions caused by these damages would increase the total valuation of risk for the 100-year flood by 8.48% in the Burlington-Davenport region and 8.07% in the Paducah-Cairo region. These results are shown in </w:t>
      </w:r>
      <w:hyperlink w:anchor="tbl-region-result">
        <w:r>
          <w:rPr>
            <w:rStyle w:val="Hyperlink"/>
          </w:rPr>
          <w:t>Table 4</w:t>
        </w:r>
      </w:hyperlink>
      <w:r>
        <w:t>.</w:t>
      </w:r>
    </w:p>
    <w:tbl>
      <w:tblPr>
        <w:tblStyle w:val="Table"/>
        <w:tblW w:w="5000" w:type="pct"/>
        <w:tblLayout w:type="fixed"/>
        <w:tblLook w:val="0000" w:firstRow="0" w:lastRow="0" w:firstColumn="0" w:lastColumn="0" w:noHBand="0" w:noVBand="0"/>
      </w:tblPr>
      <w:tblGrid>
        <w:gridCol w:w="9360"/>
      </w:tblGrid>
      <w:tr w:rsidR="00FD3106" w14:paraId="3D4D59F7" w14:textId="77777777">
        <w:tc>
          <w:tcPr>
            <w:tcW w:w="7920" w:type="dxa"/>
          </w:tcPr>
          <w:p w14:paraId="30315B02" w14:textId="77777777" w:rsidR="00FD3106" w:rsidRDefault="00B543BC">
            <w:pPr>
              <w:pStyle w:val="ImageCaption"/>
              <w:spacing w:before="200"/>
            </w:pPr>
            <w:bookmarkStart w:id="477" w:name="tbl-region-result"/>
            <w:commentRangeStart w:id="478"/>
            <w:r>
              <w:t>Table 4</w:t>
            </w:r>
            <w:commentRangeEnd w:id="478"/>
            <w:r w:rsidR="00D80617">
              <w:rPr>
                <w:rStyle w:val="CommentReference"/>
                <w:i w:val="0"/>
              </w:rPr>
              <w:commentReference w:id="478"/>
            </w:r>
            <w:r>
              <w:t>: Total damages and GHG emissions from the 100-year flood in each study region</w:t>
            </w:r>
          </w:p>
          <w:tbl>
            <w:tblPr>
              <w:tblStyle w:val="Table"/>
              <w:tblW w:w="0" w:type="auto"/>
              <w:tblLayout w:type="fixed"/>
              <w:tblLook w:val="0020" w:firstRow="1" w:lastRow="0" w:firstColumn="0" w:lastColumn="0" w:noHBand="0" w:noVBand="0"/>
            </w:tblPr>
            <w:tblGrid>
              <w:gridCol w:w="1584"/>
              <w:gridCol w:w="1584"/>
              <w:gridCol w:w="1584"/>
              <w:gridCol w:w="1584"/>
              <w:gridCol w:w="1584"/>
            </w:tblGrid>
            <w:tr w:rsidR="00FD3106" w14:paraId="74DF975B" w14:textId="77777777" w:rsidTr="00FD3106">
              <w:trPr>
                <w:cnfStyle w:val="100000000000" w:firstRow="1" w:lastRow="0" w:firstColumn="0" w:lastColumn="0" w:oddVBand="0" w:evenVBand="0" w:oddHBand="0" w:evenHBand="0" w:firstRowFirstColumn="0" w:firstRowLastColumn="0" w:lastRowFirstColumn="0" w:lastRowLastColumn="0"/>
                <w:tblHeader/>
              </w:trPr>
              <w:tc>
                <w:tcPr>
                  <w:tcW w:w="1584" w:type="dxa"/>
                </w:tcPr>
                <w:p w14:paraId="707D2993" w14:textId="77777777" w:rsidR="00FD3106" w:rsidRDefault="00B543BC">
                  <w:pPr>
                    <w:pStyle w:val="Compact"/>
                    <w:jc w:val="center"/>
                  </w:pPr>
                  <w:r>
                    <w:lastRenderedPageBreak/>
                    <w:t>Region</w:t>
                  </w:r>
                </w:p>
              </w:tc>
              <w:tc>
                <w:tcPr>
                  <w:tcW w:w="1584" w:type="dxa"/>
                </w:tcPr>
                <w:p w14:paraId="0CB0E20B" w14:textId="77777777" w:rsidR="00FD3106" w:rsidRDefault="00B543BC">
                  <w:pPr>
                    <w:pStyle w:val="Compact"/>
                    <w:jc w:val="center"/>
                  </w:pPr>
                  <w:r>
                    <w:t>Total Damage Cost</w:t>
                  </w:r>
                </w:p>
              </w:tc>
              <w:tc>
                <w:tcPr>
                  <w:tcW w:w="1584" w:type="dxa"/>
                </w:tcPr>
                <w:p w14:paraId="78DC7A5D" w14:textId="77777777" w:rsidR="00FD3106" w:rsidRDefault="00B543BC">
                  <w:pPr>
                    <w:pStyle w:val="Compact"/>
                    <w:jc w:val="center"/>
                  </w:pPr>
                  <w:r>
                    <w:t>Total GHG Emissions (10^6 kg CO</w:t>
                  </w:r>
                  <w:r>
                    <w:rPr>
                      <w:vertAlign w:val="subscript"/>
                    </w:rPr>
                    <w:t>2eq</w:t>
                  </w:r>
                  <w:r>
                    <w:t>)</w:t>
                  </w:r>
                </w:p>
              </w:tc>
              <w:tc>
                <w:tcPr>
                  <w:tcW w:w="1584" w:type="dxa"/>
                </w:tcPr>
                <w:p w14:paraId="3D4F2EBB" w14:textId="77777777" w:rsidR="00FD3106" w:rsidRDefault="00B543BC">
                  <w:pPr>
                    <w:pStyle w:val="Compact"/>
                    <w:jc w:val="center"/>
                  </w:pPr>
                  <w:r>
                    <w:t>Total GHG Social Cost</w:t>
                  </w:r>
                </w:p>
              </w:tc>
              <w:tc>
                <w:tcPr>
                  <w:tcW w:w="1584" w:type="dxa"/>
                </w:tcPr>
                <w:p w14:paraId="21C099F9" w14:textId="77777777" w:rsidR="00FD3106" w:rsidRDefault="00B543BC">
                  <w:pPr>
                    <w:pStyle w:val="Compact"/>
                    <w:jc w:val="center"/>
                  </w:pPr>
                  <w:r>
                    <w:t>Cost Increase From GHG</w:t>
                  </w:r>
                </w:p>
              </w:tc>
            </w:tr>
            <w:tr w:rsidR="00FD3106" w14:paraId="18033BB7" w14:textId="77777777">
              <w:tc>
                <w:tcPr>
                  <w:tcW w:w="1584" w:type="dxa"/>
                </w:tcPr>
                <w:p w14:paraId="40BE7D36" w14:textId="77777777" w:rsidR="00FD3106" w:rsidRDefault="00B543BC">
                  <w:pPr>
                    <w:pStyle w:val="Compact"/>
                    <w:jc w:val="center"/>
                  </w:pPr>
                  <w:r>
                    <w:t>Burlington-Davenport</w:t>
                  </w:r>
                </w:p>
              </w:tc>
              <w:tc>
                <w:tcPr>
                  <w:tcW w:w="1584" w:type="dxa"/>
                </w:tcPr>
                <w:p w14:paraId="66D663E5" w14:textId="77777777" w:rsidR="00FD3106" w:rsidRDefault="00B543BC">
                  <w:pPr>
                    <w:pStyle w:val="Compact"/>
                    <w:jc w:val="center"/>
                  </w:pPr>
                  <m:oMathPara>
                    <m:oMath>
                      <m:r>
                        <m:rPr>
                          <m:nor/>
                        </m:rPr>
                        <m:t>$</m:t>
                      </m:r>
                      <m:r>
                        <w:rPr>
                          <w:rFonts w:ascii="Cambria Math" w:hAnsi="Cambria Math"/>
                        </w:rPr>
                        <m:t>234.66M</m:t>
                      </m:r>
                    </m:oMath>
                  </m:oMathPara>
                </w:p>
              </w:tc>
              <w:tc>
                <w:tcPr>
                  <w:tcW w:w="1584" w:type="dxa"/>
                </w:tcPr>
                <w:p w14:paraId="49C33BE1" w14:textId="77777777" w:rsidR="00FD3106" w:rsidRDefault="00B543BC">
                  <w:pPr>
                    <w:pStyle w:val="Compact"/>
                    <w:jc w:val="center"/>
                  </w:pPr>
                  <m:oMathPara>
                    <m:oMath>
                      <m:r>
                        <w:rPr>
                          <w:rFonts w:ascii="Cambria Math" w:hAnsi="Cambria Math"/>
                        </w:rPr>
                        <m:t>104.74</m:t>
                      </m:r>
                    </m:oMath>
                  </m:oMathPara>
                </w:p>
              </w:tc>
              <w:tc>
                <w:tcPr>
                  <w:tcW w:w="1584" w:type="dxa"/>
                </w:tcPr>
                <w:p w14:paraId="61DD11F5" w14:textId="77777777" w:rsidR="00FD3106" w:rsidRDefault="00B543BC">
                  <w:pPr>
                    <w:pStyle w:val="Compact"/>
                    <w:jc w:val="center"/>
                  </w:pPr>
                  <m:oMathPara>
                    <m:oMath>
                      <m:r>
                        <m:rPr>
                          <m:nor/>
                        </m:rPr>
                        <m:t>$</m:t>
                      </m:r>
                      <m:r>
                        <w:rPr>
                          <w:rFonts w:ascii="Cambria Math" w:hAnsi="Cambria Math"/>
                        </w:rPr>
                        <m:t>19.90M</m:t>
                      </m:r>
                    </m:oMath>
                  </m:oMathPara>
                </w:p>
              </w:tc>
              <w:tc>
                <w:tcPr>
                  <w:tcW w:w="1584" w:type="dxa"/>
                </w:tcPr>
                <w:p w14:paraId="7906E16E" w14:textId="77777777" w:rsidR="00FD3106" w:rsidRDefault="00B543BC">
                  <w:pPr>
                    <w:pStyle w:val="Compact"/>
                    <w:jc w:val="center"/>
                  </w:pPr>
                  <m:oMathPara>
                    <m:oMath>
                      <m:r>
                        <w:rPr>
                          <w:rFonts w:ascii="Cambria Math" w:hAnsi="Cambria Math"/>
                        </w:rPr>
                        <m:t>8.48</m:t>
                      </m:r>
                      <m:r>
                        <m:rPr>
                          <m:sty m:val="p"/>
                        </m:rPr>
                        <w:rPr>
                          <w:rFonts w:ascii="Cambria Math" w:hAnsi="Cambria Math"/>
                        </w:rPr>
                        <m:t>%</m:t>
                      </m:r>
                    </m:oMath>
                  </m:oMathPara>
                </w:p>
              </w:tc>
            </w:tr>
            <w:tr w:rsidR="00FD3106" w14:paraId="6E8F8581" w14:textId="77777777">
              <w:tc>
                <w:tcPr>
                  <w:tcW w:w="1584" w:type="dxa"/>
                </w:tcPr>
                <w:p w14:paraId="4F168D9B" w14:textId="77777777" w:rsidR="00FD3106" w:rsidRDefault="00B543BC">
                  <w:pPr>
                    <w:pStyle w:val="Compact"/>
                    <w:jc w:val="center"/>
                  </w:pPr>
                  <w:r>
                    <w:t>Paducah-Cairo</w:t>
                  </w:r>
                </w:p>
              </w:tc>
              <w:tc>
                <w:tcPr>
                  <w:tcW w:w="1584" w:type="dxa"/>
                </w:tcPr>
                <w:p w14:paraId="2F436101" w14:textId="77777777" w:rsidR="00FD3106" w:rsidRDefault="00B543BC">
                  <w:pPr>
                    <w:pStyle w:val="Compact"/>
                    <w:jc w:val="center"/>
                  </w:pPr>
                  <m:oMathPara>
                    <m:oMath>
                      <m:r>
                        <m:rPr>
                          <m:nor/>
                        </m:rPr>
                        <m:t>$</m:t>
                      </m:r>
                      <m:r>
                        <w:rPr>
                          <w:rFonts w:ascii="Cambria Math" w:hAnsi="Cambria Math"/>
                        </w:rPr>
                        <m:t>180.40M</m:t>
                      </m:r>
                    </m:oMath>
                  </m:oMathPara>
                </w:p>
              </w:tc>
              <w:tc>
                <w:tcPr>
                  <w:tcW w:w="1584" w:type="dxa"/>
                </w:tcPr>
                <w:p w14:paraId="46ED3A34" w14:textId="77777777" w:rsidR="00FD3106" w:rsidRDefault="00B543BC">
                  <w:pPr>
                    <w:pStyle w:val="Compact"/>
                    <w:jc w:val="center"/>
                  </w:pPr>
                  <m:oMathPara>
                    <m:oMath>
                      <m:r>
                        <w:rPr>
                          <w:rFonts w:ascii="Cambria Math" w:hAnsi="Cambria Math"/>
                        </w:rPr>
                        <m:t>76.63</m:t>
                      </m:r>
                    </m:oMath>
                  </m:oMathPara>
                </w:p>
              </w:tc>
              <w:tc>
                <w:tcPr>
                  <w:tcW w:w="1584" w:type="dxa"/>
                </w:tcPr>
                <w:p w14:paraId="15DECABD" w14:textId="77777777" w:rsidR="00FD3106" w:rsidRDefault="00B543BC">
                  <w:pPr>
                    <w:pStyle w:val="Compact"/>
                    <w:jc w:val="center"/>
                  </w:pPr>
                  <m:oMathPara>
                    <m:oMath>
                      <m:r>
                        <m:rPr>
                          <m:nor/>
                        </m:rPr>
                        <m:t>$</m:t>
                      </m:r>
                      <m:r>
                        <w:rPr>
                          <w:rFonts w:ascii="Cambria Math" w:hAnsi="Cambria Math"/>
                        </w:rPr>
                        <m:t>14.56M</m:t>
                      </m:r>
                    </m:oMath>
                  </m:oMathPara>
                </w:p>
              </w:tc>
              <w:tc>
                <w:tcPr>
                  <w:tcW w:w="1584" w:type="dxa"/>
                </w:tcPr>
                <w:p w14:paraId="1F147314" w14:textId="77777777" w:rsidR="00FD3106" w:rsidRDefault="00B543BC">
                  <w:pPr>
                    <w:pStyle w:val="Compact"/>
                    <w:jc w:val="center"/>
                  </w:pPr>
                  <m:oMathPara>
                    <m:oMath>
                      <m:r>
                        <w:rPr>
                          <w:rFonts w:ascii="Cambria Math" w:hAnsi="Cambria Math"/>
                        </w:rPr>
                        <m:t>8.07</m:t>
                      </m:r>
                      <m:r>
                        <m:rPr>
                          <m:sty m:val="p"/>
                        </m:rPr>
                        <w:rPr>
                          <w:rFonts w:ascii="Cambria Math" w:hAnsi="Cambria Math"/>
                        </w:rPr>
                        <m:t>%</m:t>
                      </m:r>
                    </m:oMath>
                  </m:oMathPara>
                </w:p>
              </w:tc>
            </w:tr>
            <w:bookmarkEnd w:id="477"/>
          </w:tbl>
          <w:p w14:paraId="13018B65" w14:textId="77777777" w:rsidR="00FD3106" w:rsidRDefault="00FD3106"/>
        </w:tc>
      </w:tr>
    </w:tbl>
    <w:p w14:paraId="5B811C04" w14:textId="77777777" w:rsidR="00FD3106" w:rsidRDefault="00B543BC">
      <w:pPr>
        <w:pStyle w:val="BodyText"/>
      </w:pPr>
      <w:r>
        <w:t xml:space="preserve">We also assessed how accounting for the GHG emissions from the 100-year flood would affect the distribution of risk in each study region. </w:t>
      </w:r>
      <w:hyperlink w:anchor="fig-tract-result">
        <w:r>
          <w:rPr>
            <w:rStyle w:val="Hyperlink"/>
          </w:rPr>
          <w:t>Figure 7</w:t>
        </w:r>
      </w:hyperlink>
      <w:r>
        <w:t xml:space="preserve"> shows the percent increase in the total estimated value of 100-year flood damages in after adding the social cost of GHG emissions to the cost of direct damages in each census tract of the study regions. The change in risk valuation was not uniform across the study regions. The percent increase in total risk ranged from 1.58% to 13.6% in the Burlington-Davenport region and ranged from 3.42% to 15.6% in the Paducah-Cairo region. These results could have significant implications for flood risk management. We showed that on average, accounting for GHG emissions could increase the valuation of flood risk and thereby the benefit of flood prevention by over 8%. However, by considering the distribution of both direct impacts and the resulting GHG emissions and developing project alternatives which prioritize flood prevention in areas with the greatest total risk, planners may be able to achieve even greater benefit assessments in their projects.</w:t>
      </w:r>
    </w:p>
    <w:tbl>
      <w:tblPr>
        <w:tblStyle w:val="Table"/>
        <w:tblW w:w="5000" w:type="pct"/>
        <w:tblLayout w:type="fixed"/>
        <w:tblLook w:val="0000" w:firstRow="0" w:lastRow="0" w:firstColumn="0" w:lastColumn="0" w:noHBand="0" w:noVBand="0"/>
      </w:tblPr>
      <w:tblGrid>
        <w:gridCol w:w="9360"/>
      </w:tblGrid>
      <w:tr w:rsidR="00FD3106" w14:paraId="34D0FB6C" w14:textId="77777777">
        <w:tc>
          <w:tcPr>
            <w:tcW w:w="7920" w:type="dxa"/>
          </w:tcPr>
          <w:p w14:paraId="031CA3A4" w14:textId="77777777" w:rsidR="00FD3106" w:rsidRDefault="00B543BC">
            <w:pPr>
              <w:pStyle w:val="Compact"/>
              <w:jc w:val="center"/>
            </w:pPr>
            <w:bookmarkStart w:id="479" w:name="fig-tract-result"/>
            <w:r>
              <w:rPr>
                <w:noProof/>
              </w:rPr>
              <w:drawing>
                <wp:inline distT="0" distB="0" distL="0" distR="0" wp14:anchorId="23C8AAFF" wp14:editId="6454B0AE">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anuscript_files/figure-docx/fig-tract-result-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CBE8A6A" w14:textId="77777777" w:rsidR="00FD3106" w:rsidRDefault="00B543BC">
            <w:pPr>
              <w:pStyle w:val="ImageCaption"/>
              <w:spacing w:before="200"/>
            </w:pPr>
            <w:r>
              <w:t>Figure 7: Percent change in total damages from the 100-year flood after including the social cost of GHG emissions. Tracts in gray did not experience any damages to residential structures from the 100-year flood.</w:t>
            </w:r>
          </w:p>
        </w:tc>
        <w:bookmarkEnd w:id="479"/>
      </w:tr>
    </w:tbl>
    <w:p w14:paraId="504A32D4" w14:textId="77777777" w:rsidR="00FD3106" w:rsidRDefault="00B543BC">
      <w:pPr>
        <w:pStyle w:val="BodyText"/>
      </w:pPr>
      <w:r>
        <w:t xml:space="preserve">We also assessed how the risk attributed to GHG emissions was associated with social vulnerability at the tract level. </w:t>
      </w:r>
      <w:hyperlink w:anchor="fig-svi">
        <w:r>
          <w:rPr>
            <w:rStyle w:val="Hyperlink"/>
          </w:rPr>
          <w:t>Figure 8</w:t>
        </w:r>
      </w:hyperlink>
      <w:r>
        <w:t xml:space="preserve"> shows the relationship between the Social Vulnerability Index score for each tract and the percent increase in total risk when accounting for GHG emissions. </w:t>
      </w:r>
      <w:commentRangeStart w:id="480"/>
      <w:commentRangeStart w:id="481"/>
      <w:r>
        <w:t xml:space="preserve">Our results show that census tracts in both study regions with higher levels of social vulnerability tend to see greater increases in their valuation of total flood risk when accounting </w:t>
      </w:r>
      <w:r>
        <w:lastRenderedPageBreak/>
        <w:t xml:space="preserve">for GHG emissions. </w:t>
      </w:r>
      <w:commentRangeEnd w:id="480"/>
      <w:r>
        <w:rPr>
          <w:rStyle w:val="CommentReference"/>
        </w:rPr>
        <w:commentReference w:id="480"/>
      </w:r>
      <w:commentRangeEnd w:id="481"/>
      <w:r w:rsidR="000E2B3D">
        <w:rPr>
          <w:rStyle w:val="CommentReference"/>
        </w:rPr>
        <w:commentReference w:id="481"/>
      </w:r>
      <w:r>
        <w:t>The implication of this finding is that including GHG emissions and the distribution of risk in flood risk assessments may help planners to prioritize flood prevention in areas with populations more susceptible to flooding and thus help to address issues of equity which have largely been ignored in flood risk management (</w:t>
      </w:r>
      <w:hyperlink w:anchor="ref-seigerman2023">
        <w:r>
          <w:rPr>
            <w:rStyle w:val="Hyperlink"/>
          </w:rPr>
          <w:t>Seigerman et al., 2023</w:t>
        </w:r>
      </w:hyperlink>
      <w:r>
        <w:t>).</w:t>
      </w:r>
    </w:p>
    <w:tbl>
      <w:tblPr>
        <w:tblStyle w:val="Table"/>
        <w:tblW w:w="5000" w:type="pct"/>
        <w:tblLayout w:type="fixed"/>
        <w:tblLook w:val="0000" w:firstRow="0" w:lastRow="0" w:firstColumn="0" w:lastColumn="0" w:noHBand="0" w:noVBand="0"/>
      </w:tblPr>
      <w:tblGrid>
        <w:gridCol w:w="9360"/>
      </w:tblGrid>
      <w:tr w:rsidR="00FD3106" w14:paraId="183A3DC8" w14:textId="77777777">
        <w:tc>
          <w:tcPr>
            <w:tcW w:w="7920" w:type="dxa"/>
          </w:tcPr>
          <w:p w14:paraId="498CCBA0" w14:textId="77777777" w:rsidR="00FD3106" w:rsidRDefault="00B543BC">
            <w:pPr>
              <w:pStyle w:val="Compact"/>
              <w:jc w:val="center"/>
            </w:pPr>
            <w:bookmarkStart w:id="482" w:name="fig-svi"/>
            <w:r>
              <w:rPr>
                <w:noProof/>
              </w:rPr>
              <w:drawing>
                <wp:inline distT="0" distB="0" distL="0" distR="0" wp14:anchorId="200AFE52" wp14:editId="60CB53F9">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manuscript_files/figure-docx/fig-svi-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96CA672" w14:textId="77777777" w:rsidR="00FD3106" w:rsidRDefault="00B543BC">
            <w:pPr>
              <w:pStyle w:val="ImageCaption"/>
              <w:spacing w:before="200"/>
            </w:pPr>
            <w:r>
              <w:t>Figure 8: Relationship between tract-level social vulnerability index and percent change in total damage cost when considering GHG emissions.</w:t>
            </w:r>
          </w:p>
        </w:tc>
        <w:bookmarkEnd w:id="482"/>
      </w:tr>
    </w:tbl>
    <w:p w14:paraId="0D60D762" w14:textId="77777777" w:rsidR="00FD3106" w:rsidRDefault="00B543BC">
      <w:pPr>
        <w:pStyle w:val="Heading1"/>
      </w:pPr>
      <w:bookmarkStart w:id="483" w:name="conclusion"/>
      <w:bookmarkEnd w:id="449"/>
      <w:bookmarkEnd w:id="476"/>
      <w:r>
        <w:t>4. Conclusion</w:t>
      </w:r>
    </w:p>
    <w:p w14:paraId="57338724" w14:textId="77777777" w:rsidR="00FD3106" w:rsidRDefault="00B543BC">
      <w:pPr>
        <w:pStyle w:val="FirstParagraph"/>
      </w:pPr>
      <w:r>
        <w:t xml:space="preserve">The purpose of this study was to assess the greenhouse gas emissions associated with flood damages and to develop damage functions which can be used to quantify emissions in real-world flood risk </w:t>
      </w:r>
      <w:proofErr w:type="spellStart"/>
      <w:r>
        <w:t>managment</w:t>
      </w:r>
      <w:proofErr w:type="spellEnd"/>
      <w:r>
        <w:t xml:space="preserve"> projects. We developed depth-emissions curves for both one- and two-story single family residential structures through a rigorous approach which incorporated uncertainty in building design, material choice, and failure probability. We used these curves to estimate the GHG emissions associated with a 100-year flood event in two study regions and found that accounting for the social cost of these emissions increases the valuation of flood risk by more than 8%. We also found that the distribution of this increase in valuation is not uniform, with a greater increase being seen in census tracts with higher levels of social vulnerability. By utilizing the depth-emissions curves developed in this study, planners can more comprehensively assess the risk posed by flooding and develop mitigation solutions which address this risk more equitably.</w:t>
      </w:r>
    </w:p>
    <w:p w14:paraId="6ED46749" w14:textId="77777777" w:rsidR="00FD3106" w:rsidRDefault="00B543BC">
      <w:pPr>
        <w:pStyle w:val="BodyText"/>
        <w:rPr>
          <w:ins w:id="484" w:author="Weiwei Mo" w:date="2024-01-24T13:22:00Z"/>
        </w:rPr>
      </w:pPr>
      <w:r>
        <w:t xml:space="preserve">A limitation of this study is that we only developed damage functions for one- and two-story residential structures. While these structure types represent </w:t>
      </w:r>
      <w:proofErr w:type="gramStart"/>
      <w:r>
        <w:t>a majority of</w:t>
      </w:r>
      <w:proofErr w:type="gramEnd"/>
      <w:r>
        <w:t xml:space="preserve"> residential structures in our study regions, this may not be the case elsewhere. Future work should include the development of depth-emissions curves for additional structure types including multi-family </w:t>
      </w:r>
      <w:r>
        <w:lastRenderedPageBreak/>
        <w:t>housing and commercial structures. Another limitation is that our spatial analysis only assessed the impacts of riverine flooding and only of one return period. Future studies should assess the GHG emissions associated with coastal flooding and consider flood events of various return periods to produce a more comprehensive assessment of risk.</w:t>
      </w:r>
    </w:p>
    <w:p w14:paraId="09A49C83" w14:textId="77777777" w:rsidR="00AA22CB" w:rsidRDefault="00AA22CB" w:rsidP="00AA22CB">
      <w:pPr>
        <w:pStyle w:val="BodyText"/>
        <w:rPr>
          <w:ins w:id="485" w:author="Weiwei Mo" w:date="2024-01-24T13:22:00Z"/>
        </w:rPr>
      </w:pPr>
      <w:ins w:id="486" w:author="Weiwei Mo" w:date="2024-01-24T13:22:00Z">
        <w:r>
          <w:t>The results of this work will help planners better assess the environmental impacts of future flood events and the potential benefits of future FRM projects. Incorporating these impacts into cost-benefit analyses may justify additional investment into flood mitigation efforts and may also promote the development of more sustainable FRM practices.</w:t>
        </w:r>
      </w:ins>
    </w:p>
    <w:p w14:paraId="00F3E9D5" w14:textId="77777777" w:rsidR="00AA22CB" w:rsidRDefault="00AA22CB">
      <w:pPr>
        <w:pStyle w:val="BodyText"/>
      </w:pPr>
    </w:p>
    <w:p w14:paraId="658B5B58" w14:textId="77777777" w:rsidR="00FD3106" w:rsidRDefault="00B543BC">
      <w:pPr>
        <w:pStyle w:val="Heading1"/>
      </w:pPr>
      <w:bookmarkStart w:id="487" w:name="acknowledgements"/>
      <w:bookmarkEnd w:id="483"/>
      <w:r>
        <w:t>5. Acknowledgements</w:t>
      </w:r>
    </w:p>
    <w:p w14:paraId="2E3C3AAD" w14:textId="77777777" w:rsidR="00FD3106" w:rsidRDefault="00B543BC">
      <w:pPr>
        <w:pStyle w:val="Funding"/>
      </w:pPr>
      <w:r>
        <w:t xml:space="preserve">We would like to thank Natalie Memarsadeghi, Adam Sisco, and Ahmad </w:t>
      </w:r>
      <w:proofErr w:type="spellStart"/>
      <w:r>
        <w:t>Tavakoly</w:t>
      </w:r>
      <w:proofErr w:type="spellEnd"/>
      <w:r>
        <w:t xml:space="preserve"> from the U.S. Army Corps of Engineers Coastal &amp; Hydraulics Laboratory for providing the stream flow data used in our analysis and for providing guidance on generating flood maps with AutoRoute.</w:t>
      </w:r>
    </w:p>
    <w:p w14:paraId="57A3D46A" w14:textId="77777777" w:rsidR="00FD3106" w:rsidRDefault="00B543BC">
      <w:pPr>
        <w:pStyle w:val="Heading1"/>
      </w:pPr>
      <w:bookmarkStart w:id="488" w:name="funding"/>
      <w:bookmarkEnd w:id="487"/>
      <w:r>
        <w:t>6. Funding</w:t>
      </w:r>
    </w:p>
    <w:p w14:paraId="4318D0FB" w14:textId="77777777" w:rsidR="00FD3106" w:rsidRDefault="00B543BC">
      <w:pPr>
        <w:pStyle w:val="Funding"/>
      </w:pPr>
      <w:r>
        <w:t>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w:t>
      </w:r>
    </w:p>
    <w:p w14:paraId="2A160B4C" w14:textId="77777777" w:rsidR="00FD3106" w:rsidRDefault="00B543BC">
      <w:pPr>
        <w:pStyle w:val="Heading1"/>
      </w:pPr>
      <w:bookmarkStart w:id="489" w:name="references"/>
      <w:bookmarkEnd w:id="488"/>
      <w:r>
        <w:t>7. References</w:t>
      </w:r>
    </w:p>
    <w:p w14:paraId="2ABC1B7B" w14:textId="77777777" w:rsidR="00FD3106" w:rsidRDefault="00B543BC">
      <w:pPr>
        <w:pStyle w:val="Bibliography"/>
      </w:pPr>
      <w:bookmarkStart w:id="490" w:name="ref-adhikari2020"/>
      <w:bookmarkStart w:id="491" w:name="refs"/>
      <w:r>
        <w:t xml:space="preserve">Adhikari, P., Mahmoud, H., Xie, A., Simonen, K., Ellingwood, B., 2020. Life-cycle cost and carbon footprint analysis for light-framed residential buildings subjected to tornado hazard. JOURNAL OF BUILDING ENGINEERING 32. </w:t>
      </w:r>
      <w:hyperlink r:id="rId19">
        <w:r>
          <w:rPr>
            <w:rStyle w:val="Hyperlink"/>
          </w:rPr>
          <w:t>https://doi.org/10.1016/j.jobe.2020.101657</w:t>
        </w:r>
      </w:hyperlink>
    </w:p>
    <w:p w14:paraId="0D77125B" w14:textId="77777777" w:rsidR="00FD3106" w:rsidRDefault="00B543BC">
      <w:pPr>
        <w:pStyle w:val="Bibliography"/>
      </w:pPr>
      <w:bookmarkStart w:id="492" w:name="ref-adhikari2022"/>
      <w:bookmarkEnd w:id="490"/>
      <w:r>
        <w:t xml:space="preserve">Adhikari, T., Mellentine, J., Lewis, K., 2022. </w:t>
      </w:r>
      <w:hyperlink r:id="rId20">
        <w:r>
          <w:rPr>
            <w:rStyle w:val="Hyperlink"/>
          </w:rPr>
          <w:t>Life Cycle Assessment (LCA) of Natural Stone Countertops by Natural Stone Institute (NSI)</w:t>
        </w:r>
      </w:hyperlink>
      <w:r>
        <w:t>. Sustainable Minds.</w:t>
      </w:r>
    </w:p>
    <w:p w14:paraId="2C07EA47" w14:textId="77777777" w:rsidR="00FD3106" w:rsidRDefault="00B543BC">
      <w:pPr>
        <w:pStyle w:val="Bibliography"/>
      </w:pPr>
      <w:bookmarkStart w:id="493" w:name="ref-architecturaldesigns2023"/>
      <w:bookmarkEnd w:id="492"/>
      <w:r>
        <w:t xml:space="preserve">Architectural Designs, 2023. </w:t>
      </w:r>
      <w:hyperlink r:id="rId21">
        <w:r>
          <w:rPr>
            <w:rStyle w:val="Hyperlink"/>
          </w:rPr>
          <w:t>House Plan Collections - Architectural Designs</w:t>
        </w:r>
      </w:hyperlink>
      <w:r>
        <w:t>. Architectural Designs.</w:t>
      </w:r>
    </w:p>
    <w:p w14:paraId="46B368A1" w14:textId="77777777" w:rsidR="00FD3106" w:rsidRDefault="00B543BC">
      <w:pPr>
        <w:pStyle w:val="Bibliography"/>
      </w:pPr>
      <w:bookmarkStart w:id="494" w:name="ref-caruso2020"/>
      <w:bookmarkEnd w:id="493"/>
      <w:r>
        <w:t xml:space="preserve">Caruso, M., Pinho, R., Bianchi, F., Cavalieri, F., Lemmo, M., 2020. A Life Cycle Framework for the Identification of Optimal Building Renovation Strategies Considering Economic and Environmental Impacts. SUSTAINABILITY 12. </w:t>
      </w:r>
      <w:hyperlink r:id="rId22">
        <w:r>
          <w:rPr>
            <w:rStyle w:val="Hyperlink"/>
          </w:rPr>
          <w:t>https://doi.org/10.3390/su122310221</w:t>
        </w:r>
      </w:hyperlink>
    </w:p>
    <w:p w14:paraId="6BC1C339" w14:textId="77777777" w:rsidR="00FD3106" w:rsidRDefault="00B543BC">
      <w:pPr>
        <w:pStyle w:val="Bibliography"/>
      </w:pPr>
      <w:bookmarkStart w:id="495" w:name="ref-cred2023a"/>
      <w:bookmarkEnd w:id="494"/>
      <w:r>
        <w:t xml:space="preserve">CRED, Guha-Sapir, D., 2023. </w:t>
      </w:r>
      <w:hyperlink r:id="rId23">
        <w:r>
          <w:rPr>
            <w:rStyle w:val="Hyperlink"/>
          </w:rPr>
          <w:t>EM-DAT: The Emergency Events Database</w:t>
        </w:r>
      </w:hyperlink>
      <w:r>
        <w:t xml:space="preserve">. Université </w:t>
      </w:r>
      <w:proofErr w:type="spellStart"/>
      <w:r>
        <w:t>Catholique</w:t>
      </w:r>
      <w:proofErr w:type="spellEnd"/>
      <w:r>
        <w:t xml:space="preserve"> de Louvain, Brussels, Belgium.</w:t>
      </w:r>
    </w:p>
    <w:p w14:paraId="036B60A4" w14:textId="77777777" w:rsidR="00FD3106" w:rsidRDefault="00B543BC">
      <w:pPr>
        <w:pStyle w:val="Bibliography"/>
      </w:pPr>
      <w:bookmarkStart w:id="496" w:name="ref-davis1992"/>
      <w:bookmarkEnd w:id="495"/>
      <w:r>
        <w:t xml:space="preserve">Davis, S.A., Skaggs, L., 1992. </w:t>
      </w:r>
      <w:hyperlink r:id="rId24">
        <w:r>
          <w:rPr>
            <w:rStyle w:val="Hyperlink"/>
          </w:rPr>
          <w:t>Catalog of residential depth-damage functions used by the Army Corps of Engineers in flood damage estimations</w:t>
        </w:r>
      </w:hyperlink>
      <w:r>
        <w:t xml:space="preserve"> ({{IWR Report}} No. 92-R-3). U.S. Army Corps of Engineers Institute for Water Resources.</w:t>
      </w:r>
    </w:p>
    <w:p w14:paraId="49671BAA" w14:textId="77777777" w:rsidR="00FD3106" w:rsidRDefault="00B543BC">
      <w:pPr>
        <w:pStyle w:val="Bibliography"/>
      </w:pPr>
      <w:bookmarkStart w:id="497" w:name="ref-dawson2003"/>
      <w:bookmarkEnd w:id="496"/>
      <w:r>
        <w:t xml:space="preserve">Dawson, W.R., 2003. </w:t>
      </w:r>
      <w:hyperlink r:id="rId25">
        <w:r>
          <w:rPr>
            <w:rStyle w:val="Hyperlink"/>
          </w:rPr>
          <w:t>Economic Guidance Memorandum (EGM) 04-01, Generic Depth-Damage Relationships for Residential Structures with Basements</w:t>
        </w:r>
      </w:hyperlink>
      <w:r>
        <w:t>.</w:t>
      </w:r>
    </w:p>
    <w:p w14:paraId="139D296B" w14:textId="77777777" w:rsidR="00FD3106" w:rsidRDefault="00B543BC">
      <w:pPr>
        <w:pStyle w:val="Bibliography"/>
      </w:pPr>
      <w:bookmarkStart w:id="498" w:name="ref-dewitz2023"/>
      <w:bookmarkEnd w:id="497"/>
      <w:r>
        <w:t xml:space="preserve">Dewitz, J., 2023. National Land Cover Database (NLCD) 2021 Products. </w:t>
      </w:r>
      <w:hyperlink r:id="rId26">
        <w:r>
          <w:rPr>
            <w:rStyle w:val="Hyperlink"/>
          </w:rPr>
          <w:t>https://doi.org/10.5066/P9JZ7AO3</w:t>
        </w:r>
      </w:hyperlink>
    </w:p>
    <w:p w14:paraId="0F4AAD7D" w14:textId="77777777" w:rsidR="00FD3106" w:rsidRDefault="00B543BC">
      <w:pPr>
        <w:pStyle w:val="Bibliography"/>
      </w:pPr>
      <w:bookmarkStart w:id="499" w:name="ref-doheny2021"/>
      <w:bookmarkEnd w:id="498"/>
      <w:r>
        <w:t xml:space="preserve">Doheny, M. (Ed.), 2021a. Building Construction Costs with </w:t>
      </w:r>
      <w:proofErr w:type="spellStart"/>
      <w:r>
        <w:t>RSMeans</w:t>
      </w:r>
      <w:proofErr w:type="spellEnd"/>
      <w:r>
        <w:t xml:space="preserve"> Data: 2022, 80th annual. ed. The Gordian Group Inc., Greenville, SC.</w:t>
      </w:r>
    </w:p>
    <w:p w14:paraId="3EEE500E" w14:textId="77777777" w:rsidR="00FD3106" w:rsidRDefault="00B543BC">
      <w:pPr>
        <w:pStyle w:val="Bibliography"/>
      </w:pPr>
      <w:bookmarkStart w:id="500" w:name="ref-doheny2021a"/>
      <w:bookmarkEnd w:id="499"/>
      <w:r>
        <w:t xml:space="preserve">Doheny, M. (Ed.), 2021b. Square Foot Costs with </w:t>
      </w:r>
      <w:proofErr w:type="spellStart"/>
      <w:r>
        <w:t>RSMeans</w:t>
      </w:r>
      <w:proofErr w:type="spellEnd"/>
      <w:r>
        <w:t xml:space="preserve"> Data: 2022, 43rd annual. ed. The Gordian Group Inc., Greenville, SC.</w:t>
      </w:r>
    </w:p>
    <w:p w14:paraId="5781F30A" w14:textId="77777777" w:rsidR="00FD3106" w:rsidRDefault="00B543BC">
      <w:pPr>
        <w:pStyle w:val="Bibliography"/>
      </w:pPr>
      <w:bookmarkStart w:id="501" w:name="ref-dong2018"/>
      <w:bookmarkEnd w:id="500"/>
      <w:r>
        <w:t xml:space="preserve">Dong, L., Wang, Y., Li, H., Jiang, B., Al-Hussein, M., 2018. Carbon Reduction Measures-Based LCA of Prefabricated Temporary Housing with Renewable Energy Systems. SUSTAINABILITY 10. </w:t>
      </w:r>
      <w:hyperlink r:id="rId27">
        <w:r>
          <w:rPr>
            <w:rStyle w:val="Hyperlink"/>
          </w:rPr>
          <w:t>https://doi.org/10.3390/su10030718</w:t>
        </w:r>
      </w:hyperlink>
    </w:p>
    <w:p w14:paraId="2F55AB30" w14:textId="77777777" w:rsidR="00FD3106" w:rsidRDefault="00B543BC">
      <w:pPr>
        <w:pStyle w:val="Bibliography"/>
      </w:pPr>
      <w:bookmarkStart w:id="502" w:name="ref-ecoinvent2023"/>
      <w:bookmarkEnd w:id="501"/>
      <w:proofErr w:type="spellStart"/>
      <w:r>
        <w:t>ecoinvent</w:t>
      </w:r>
      <w:proofErr w:type="spellEnd"/>
      <w:r>
        <w:t>, 2023. Allocation, cut-off by classification.</w:t>
      </w:r>
    </w:p>
    <w:p w14:paraId="04952124" w14:textId="77777777" w:rsidR="00FD3106" w:rsidRDefault="00B543BC">
      <w:pPr>
        <w:pStyle w:val="Bibliography"/>
      </w:pPr>
      <w:bookmarkStart w:id="503" w:name="ref-eftec2010"/>
      <w:bookmarkEnd w:id="502"/>
      <w:r>
        <w:t xml:space="preserve">EFTEC, Enviros Consulting Ltd, Philip </w:t>
      </w:r>
      <w:proofErr w:type="spellStart"/>
      <w:r>
        <w:t>WIlliams</w:t>
      </w:r>
      <w:proofErr w:type="spellEnd"/>
      <w:r>
        <w:t xml:space="preserve"> and Associates, 2010. </w:t>
      </w:r>
      <w:hyperlink r:id="rId28">
        <w:r>
          <w:rPr>
            <w:rStyle w:val="Hyperlink"/>
          </w:rPr>
          <w:t>Understanding the Impact of Flood and Coastal Erosion Risk Management on the Causes of Climate Change</w:t>
        </w:r>
      </w:hyperlink>
      <w:r>
        <w:t xml:space="preserve"> (R\</w:t>
      </w:r>
      <w:proofErr w:type="gramStart"/>
      <w:r>
        <w:t>&amp;{</w:t>
      </w:r>
      <w:proofErr w:type="gramEnd"/>
      <w:r>
        <w:t xml:space="preserve">{D Technical Report}} No. </w:t>
      </w:r>
      <w:r>
        <w:lastRenderedPageBreak/>
        <w:t>FD2622/TR). Department for Environment, Food and Rural Affairs - Flood Management Division, London, UK.</w:t>
      </w:r>
    </w:p>
    <w:p w14:paraId="6825073E" w14:textId="77777777" w:rsidR="00FD3106" w:rsidRDefault="00B543BC">
      <w:pPr>
        <w:pStyle w:val="Bibliography"/>
      </w:pPr>
      <w:bookmarkStart w:id="504" w:name="ref-follum2023"/>
      <w:bookmarkEnd w:id="503"/>
      <w:r>
        <w:t xml:space="preserve">Follum, M., Vera, R., 2023. AutoRoute and </w:t>
      </w:r>
      <w:proofErr w:type="spellStart"/>
      <w:r>
        <w:t>FloodSpreader</w:t>
      </w:r>
      <w:proofErr w:type="spellEnd"/>
      <w:r>
        <w:t>.</w:t>
      </w:r>
    </w:p>
    <w:p w14:paraId="6F93B2F5" w14:textId="77777777" w:rsidR="00FD3106" w:rsidRDefault="00B543BC">
      <w:pPr>
        <w:pStyle w:val="Bibliography"/>
      </w:pPr>
      <w:bookmarkStart w:id="505" w:name="ref-gebremichael2017"/>
      <w:bookmarkEnd w:id="504"/>
      <w:r>
        <w:t xml:space="preserve">Gebremichael, A.W., Osborne, B., Orr, P., 2017. Flooding-related increases in CO2 and N2O emissions from a temperate coastal grassland ecosystem (Preprint). Biogeochemistry: Greenhouse Gases. </w:t>
      </w:r>
      <w:hyperlink r:id="rId29">
        <w:r>
          <w:rPr>
            <w:rStyle w:val="Hyperlink"/>
          </w:rPr>
          <w:t>https://doi.org/10.5194/bg-2016-522</w:t>
        </w:r>
      </w:hyperlink>
    </w:p>
    <w:p w14:paraId="10454E41" w14:textId="77777777" w:rsidR="00FD3106" w:rsidRDefault="00B543BC">
      <w:pPr>
        <w:pStyle w:val="Bibliography"/>
      </w:pPr>
      <w:bookmarkStart w:id="506" w:name="ref-gec2006"/>
      <w:bookmarkEnd w:id="505"/>
      <w:r>
        <w:t xml:space="preserve">GEC, 2006. </w:t>
      </w:r>
      <w:hyperlink r:id="rId30">
        <w:r>
          <w:rPr>
            <w:rStyle w:val="Hyperlink"/>
          </w:rPr>
          <w:t>Depth-Damage Relationships for Structures, Contents, and Vehicles and Content-to-Structure Value Ratios (CSVR) in Support of the Donaldsonville to the Gulf, Louisiana Feasibility Studies</w:t>
        </w:r>
      </w:hyperlink>
      <w:r>
        <w:t>. U.S. Army Corps of Engineers New Orleans District, Baton Rouge, Louisiana, USA.</w:t>
      </w:r>
    </w:p>
    <w:p w14:paraId="4DD7C0CB" w14:textId="77777777" w:rsidR="00FD3106" w:rsidRDefault="00B543BC">
      <w:pPr>
        <w:pStyle w:val="Bibliography"/>
      </w:pPr>
      <w:bookmarkStart w:id="507" w:name="ref-haddad2023"/>
      <w:bookmarkEnd w:id="506"/>
      <w:r>
        <w:t xml:space="preserve">Haddad, A., Silva, A., Hammad, A., Najjar, M., Vazquez, E., Tam, V., 2023. An integrated approach of building information modelling and life cycle assessment (BIM-LCA) for gas and solar water heating systems. INTERNATIONAL JOURNAL OF CONSTRUCTION MANAGEMENT 23, 2452–2468. </w:t>
      </w:r>
      <w:hyperlink r:id="rId31">
        <w:r>
          <w:rPr>
            <w:rStyle w:val="Hyperlink"/>
          </w:rPr>
          <w:t>https://doi.org/10.1080/15623599.2022.2068179</w:t>
        </w:r>
      </w:hyperlink>
    </w:p>
    <w:p w14:paraId="690C19E3" w14:textId="77777777" w:rsidR="00FD3106" w:rsidRDefault="00B543BC">
      <w:pPr>
        <w:pStyle w:val="Bibliography"/>
      </w:pPr>
      <w:bookmarkStart w:id="508" w:name="ref-harris2020"/>
      <w:bookmarkEnd w:id="507"/>
      <w:r>
        <w:t xml:space="preserve">Harris, C.R., Millman, K.J., Van Der Walt, S.J., </w:t>
      </w:r>
      <w:proofErr w:type="spellStart"/>
      <w:r>
        <w:t>Gommers</w:t>
      </w:r>
      <w:proofErr w:type="spellEnd"/>
      <w:r>
        <w:t xml:space="preserve">, R., Virtanen, P., </w:t>
      </w:r>
      <w:proofErr w:type="spellStart"/>
      <w:r>
        <w:t>Cournapeau</w:t>
      </w:r>
      <w:proofErr w:type="spellEnd"/>
      <w:r>
        <w:t xml:space="preserve">, D., Wieser, E., Taylor, J., Berg, S., Smith, N.J., Kern, R., </w:t>
      </w:r>
      <w:proofErr w:type="spellStart"/>
      <w:r>
        <w:t>Picus</w:t>
      </w:r>
      <w:proofErr w:type="spellEnd"/>
      <w:r>
        <w:t xml:space="preserve">, M., Hoyer, S., Van </w:t>
      </w:r>
      <w:proofErr w:type="spellStart"/>
      <w:r>
        <w:t>Kerkwijk</w:t>
      </w:r>
      <w:proofErr w:type="spellEnd"/>
      <w:r>
        <w:t xml:space="preserve">, M.H., Brett, M., Haldane, A., Del Río, J.F., Wiebe, M., Peterson, P., Gérard-Marchant, P., Sheppard, K., Reddy, T., Weckesser, W., Abbasi, H., Gohlke, C., Oliphant, T.E., 2020. Array programming with NumPy. Nature 585, 357–362. </w:t>
      </w:r>
      <w:hyperlink r:id="rId32">
        <w:r>
          <w:rPr>
            <w:rStyle w:val="Hyperlink"/>
          </w:rPr>
          <w:t>https://doi.org/10.1038/s41586-020-2649-2</w:t>
        </w:r>
      </w:hyperlink>
    </w:p>
    <w:p w14:paraId="104A1A1F" w14:textId="77777777" w:rsidR="00FD3106" w:rsidRDefault="00B543BC">
      <w:pPr>
        <w:pStyle w:val="Bibliography"/>
      </w:pPr>
      <w:bookmarkStart w:id="509" w:name="ref-hennequin2019a"/>
      <w:bookmarkEnd w:id="508"/>
      <w:proofErr w:type="spellStart"/>
      <w:r>
        <w:t>Hennequin</w:t>
      </w:r>
      <w:proofErr w:type="spellEnd"/>
      <w:r>
        <w:t xml:space="preserve">, T., Dong, Y., Arnbjerg-Nielsen, K., </w:t>
      </w:r>
      <w:proofErr w:type="spellStart"/>
      <w:r>
        <w:t>Sorup</w:t>
      </w:r>
      <w:proofErr w:type="spellEnd"/>
      <w:r>
        <w:t xml:space="preserve">, H., 2019. Life cycle assessment of a typical European single-family residence and its flood related repairs. JOURNAL OF CLEANER PRODUCTION 228, 1334–1344. </w:t>
      </w:r>
      <w:hyperlink r:id="rId33">
        <w:r>
          <w:rPr>
            <w:rStyle w:val="Hyperlink"/>
          </w:rPr>
          <w:t>https://doi.org/10.1016/j.jclepro.2019.04.125</w:t>
        </w:r>
      </w:hyperlink>
    </w:p>
    <w:p w14:paraId="05D8C605" w14:textId="77777777" w:rsidR="00FD3106" w:rsidRDefault="00B543BC">
      <w:pPr>
        <w:pStyle w:val="Bibliography"/>
      </w:pPr>
      <w:bookmarkStart w:id="510" w:name="ref-hosseinijou2014"/>
      <w:bookmarkEnd w:id="509"/>
      <w:proofErr w:type="spellStart"/>
      <w:r>
        <w:t>Hosseinijou</w:t>
      </w:r>
      <w:proofErr w:type="spellEnd"/>
      <w:r>
        <w:t xml:space="preserve">, S., Mansour, S., Shirazi, M., 2014. Social life cycle assessment for material selection: A case study of building materials. INTERNATIONAL JOURNAL OF LIFE CYCLE ASSESSMENT 19, 620–645. </w:t>
      </w:r>
      <w:hyperlink r:id="rId34">
        <w:r>
          <w:rPr>
            <w:rStyle w:val="Hyperlink"/>
          </w:rPr>
          <w:t>https://doi.org/10.1007/s11367-013-0658-1</w:t>
        </w:r>
      </w:hyperlink>
    </w:p>
    <w:p w14:paraId="68316E7A" w14:textId="77777777" w:rsidR="00FD3106" w:rsidRDefault="00B543BC">
      <w:pPr>
        <w:pStyle w:val="Bibliography"/>
      </w:pPr>
      <w:bookmarkStart w:id="511" w:name="ref-ingwersen2022"/>
      <w:bookmarkEnd w:id="510"/>
      <w:r>
        <w:t xml:space="preserve">Ingwersen, W.W., Li, M., Young, B., </w:t>
      </w:r>
      <w:proofErr w:type="spellStart"/>
      <w:r>
        <w:t>Vendries</w:t>
      </w:r>
      <w:proofErr w:type="spellEnd"/>
      <w:r>
        <w:t xml:space="preserve">, J., Birney, C., 2022. USEEIO v2.0, The US </w:t>
      </w:r>
      <w:proofErr w:type="gramStart"/>
      <w:r>
        <w:t>Environmentally-Extended</w:t>
      </w:r>
      <w:proofErr w:type="gramEnd"/>
      <w:r>
        <w:t xml:space="preserve"> Input-Output Model v2.0. Scientific Data 9, 194. </w:t>
      </w:r>
      <w:hyperlink r:id="rId35">
        <w:r>
          <w:rPr>
            <w:rStyle w:val="Hyperlink"/>
          </w:rPr>
          <w:t>https://doi.org/10.1038/s41597-022-01293-7</w:t>
        </w:r>
      </w:hyperlink>
    </w:p>
    <w:p w14:paraId="4B683528" w14:textId="77777777" w:rsidR="00FD3106" w:rsidRDefault="00B543BC">
      <w:pPr>
        <w:pStyle w:val="Bibliography"/>
      </w:pPr>
      <w:bookmarkStart w:id="512" w:name="ref-johnson1997"/>
      <w:bookmarkEnd w:id="511"/>
      <w:r>
        <w:t xml:space="preserve">Johnson, D., 1997. The triangular distribution as a proxy for the beta distribution in risk analysis. Journal of the Royal Statistical Society: Series D (The Statistician) 46, 387–398. </w:t>
      </w:r>
      <w:hyperlink r:id="rId36">
        <w:r>
          <w:rPr>
            <w:rStyle w:val="Hyperlink"/>
          </w:rPr>
          <w:t>https://doi.org/10.1111/1467-9884.00091</w:t>
        </w:r>
      </w:hyperlink>
    </w:p>
    <w:p w14:paraId="77CC1C84" w14:textId="77777777" w:rsidR="00FD3106" w:rsidRDefault="00B543BC">
      <w:pPr>
        <w:pStyle w:val="Bibliography"/>
      </w:pPr>
      <w:bookmarkStart w:id="513" w:name="ref-kong2010"/>
      <w:bookmarkEnd w:id="512"/>
      <w:r>
        <w:t>Kong, X., Li, X., Gao, Y., 2010. A Life Cycle Health Impact Assessment Model of the Building, in: Wang, Y., Yang, J., Shen, G., Wong, J. (Eds.), Tsinghua University. pp. 634–637.</w:t>
      </w:r>
    </w:p>
    <w:p w14:paraId="6C6EDDC0" w14:textId="77777777" w:rsidR="00FD3106" w:rsidRDefault="00B543BC">
      <w:pPr>
        <w:pStyle w:val="Bibliography"/>
      </w:pPr>
      <w:bookmarkStart w:id="514" w:name="ref-li2022"/>
      <w:bookmarkEnd w:id="513"/>
      <w:r>
        <w:t xml:space="preserve">Li, M., Ingwersen, W.W., Young, B., </w:t>
      </w:r>
      <w:proofErr w:type="spellStart"/>
      <w:r>
        <w:t>Vendries</w:t>
      </w:r>
      <w:proofErr w:type="spellEnd"/>
      <w:r>
        <w:t xml:space="preserve">, J., Birney, C., 2022. </w:t>
      </w:r>
      <w:proofErr w:type="spellStart"/>
      <w:r>
        <w:t>Useeior</w:t>
      </w:r>
      <w:proofErr w:type="spellEnd"/>
      <w:r>
        <w:t xml:space="preserve">: An Open-Source R Package for Building and Using US </w:t>
      </w:r>
      <w:proofErr w:type="gramStart"/>
      <w:r>
        <w:t>Environmentally-Extended</w:t>
      </w:r>
      <w:proofErr w:type="gramEnd"/>
      <w:r>
        <w:t xml:space="preserve"> </w:t>
      </w:r>
      <w:proofErr w:type="spellStart"/>
      <w:r>
        <w:t>InputOutput</w:t>
      </w:r>
      <w:proofErr w:type="spellEnd"/>
      <w:r>
        <w:t xml:space="preserve"> Models. Applied Sciences 12, 4469. </w:t>
      </w:r>
      <w:hyperlink r:id="rId37">
        <w:r>
          <w:rPr>
            <w:rStyle w:val="Hyperlink"/>
          </w:rPr>
          <w:t>https://doi.org/10.3390/app12094469</w:t>
        </w:r>
      </w:hyperlink>
    </w:p>
    <w:p w14:paraId="743DFADE" w14:textId="77777777" w:rsidR="00FD3106" w:rsidRDefault="00B543BC">
      <w:pPr>
        <w:pStyle w:val="Bibliography"/>
      </w:pPr>
      <w:bookmarkStart w:id="515" w:name="ref-matthews2021"/>
      <w:bookmarkEnd w:id="514"/>
      <w:r>
        <w:t xml:space="preserve">Matthews, E., Friedland, C., Alsadi, A., 2021. </w:t>
      </w:r>
      <w:proofErr w:type="spellStart"/>
      <w:r>
        <w:t>Customising</w:t>
      </w:r>
      <w:proofErr w:type="spellEnd"/>
      <w:r>
        <w:t xml:space="preserve"> flood damage functions to estimate the carbon footprint of flood-related home repairs. Journal of Flood Risk Management 14, e12708. </w:t>
      </w:r>
      <w:hyperlink r:id="rId38">
        <w:r>
          <w:rPr>
            <w:rStyle w:val="Hyperlink"/>
          </w:rPr>
          <w:t>https://doi.org/10.1111/jfr3.12708</w:t>
        </w:r>
      </w:hyperlink>
    </w:p>
    <w:p w14:paraId="08CE1B0D" w14:textId="77777777" w:rsidR="00FD3106" w:rsidRDefault="00B543BC">
      <w:pPr>
        <w:pStyle w:val="Bibliography"/>
      </w:pPr>
      <w:bookmarkStart w:id="516" w:name="ref-matthews2016b"/>
      <w:bookmarkEnd w:id="515"/>
      <w:r>
        <w:t xml:space="preserve">Matthews, E., Friedland, C., </w:t>
      </w:r>
      <w:proofErr w:type="spellStart"/>
      <w:r>
        <w:t>Orooji</w:t>
      </w:r>
      <w:proofErr w:type="spellEnd"/>
      <w:r>
        <w:t xml:space="preserve">, F., 2016. Integrated environmental sustainability and resilience assessment model for coastal flood hazards. JOURNAL OF BUILDING ENGINEERING 8, 141–151. </w:t>
      </w:r>
      <w:hyperlink r:id="rId39">
        <w:r>
          <w:rPr>
            <w:rStyle w:val="Hyperlink"/>
          </w:rPr>
          <w:t>https://doi.org/10.1016/j.jobe.2016.08.002</w:t>
        </w:r>
      </w:hyperlink>
    </w:p>
    <w:p w14:paraId="65F073B3" w14:textId="77777777" w:rsidR="00FD3106" w:rsidRDefault="00B543BC">
      <w:pPr>
        <w:pStyle w:val="Bibliography"/>
      </w:pPr>
      <w:bookmarkStart w:id="517" w:name="ref-mcgrath2013"/>
      <w:bookmarkEnd w:id="516"/>
      <w:r>
        <w:t xml:space="preserve">McGrath, T., </w:t>
      </w:r>
      <w:proofErr w:type="spellStart"/>
      <w:r>
        <w:t>Nanukuttan</w:t>
      </w:r>
      <w:proofErr w:type="spellEnd"/>
      <w:r>
        <w:t xml:space="preserve">, S., Owens, K., Basheer, M., Keig, P., 2013. Retrofit versus new-build house using life-cycle assessment. PROCEEDINGS OF THE INSTITUTION OF CIVIL ENGINEERS-ENGINEERING SUSTAINABILITY 166, 122–137. </w:t>
      </w:r>
      <w:hyperlink r:id="rId40">
        <w:r>
          <w:rPr>
            <w:rStyle w:val="Hyperlink"/>
          </w:rPr>
          <w:t>https://doi.org/10.1680/ensu.11.00026</w:t>
        </w:r>
      </w:hyperlink>
    </w:p>
    <w:p w14:paraId="549379C9" w14:textId="77777777" w:rsidR="00FD3106" w:rsidRDefault="00B543BC">
      <w:pPr>
        <w:pStyle w:val="Bibliography"/>
      </w:pPr>
      <w:bookmarkStart w:id="518" w:name="ref-mckay2012"/>
      <w:bookmarkEnd w:id="517"/>
      <w:r>
        <w:t xml:space="preserve">McKay, L., </w:t>
      </w:r>
      <w:proofErr w:type="spellStart"/>
      <w:r>
        <w:t>Bondelid</w:t>
      </w:r>
      <w:proofErr w:type="spellEnd"/>
      <w:r>
        <w:t xml:space="preserve">, T., Johnston, J., Moore, R., Rea, A., 2012. </w:t>
      </w:r>
      <w:hyperlink r:id="rId41">
        <w:proofErr w:type="spellStart"/>
        <w:r>
          <w:rPr>
            <w:rStyle w:val="Hyperlink"/>
          </w:rPr>
          <w:t>NHDPlus</w:t>
        </w:r>
        <w:proofErr w:type="spellEnd"/>
        <w:r>
          <w:rPr>
            <w:rStyle w:val="Hyperlink"/>
          </w:rPr>
          <w:t xml:space="preserve"> Version 2: User Guide</w:t>
        </w:r>
      </w:hyperlink>
      <w:r>
        <w:t>.</w:t>
      </w:r>
    </w:p>
    <w:p w14:paraId="38B3F31B" w14:textId="77777777" w:rsidR="00FD3106" w:rsidRDefault="00B543BC">
      <w:pPr>
        <w:pStyle w:val="Bibliography"/>
      </w:pPr>
      <w:bookmarkStart w:id="519" w:name="ref-megange2019"/>
      <w:bookmarkEnd w:id="518"/>
      <w:proofErr w:type="spellStart"/>
      <w:r>
        <w:t>Megange</w:t>
      </w:r>
      <w:proofErr w:type="spellEnd"/>
      <w:r>
        <w:t xml:space="preserve">, P., Feiz, A., </w:t>
      </w:r>
      <w:proofErr w:type="spellStart"/>
      <w:r>
        <w:t>Ngae</w:t>
      </w:r>
      <w:proofErr w:type="spellEnd"/>
      <w:r>
        <w:t xml:space="preserve">, P., Le, T., 2019. A Comparative Dynamic Life Cycle Inventory between a Double and Triple Glazed uPVC Window, in: </w:t>
      </w:r>
      <w:proofErr w:type="spellStart"/>
      <w:r>
        <w:t>ElHibaoui</w:t>
      </w:r>
      <w:proofErr w:type="spellEnd"/>
      <w:r>
        <w:t xml:space="preserve">, A., </w:t>
      </w:r>
      <w:proofErr w:type="spellStart"/>
      <w:r>
        <w:t>Essaaidi</w:t>
      </w:r>
      <w:proofErr w:type="spellEnd"/>
      <w:r>
        <w:t xml:space="preserve">, M., </w:t>
      </w:r>
      <w:proofErr w:type="spellStart"/>
      <w:r>
        <w:t>Zaz</w:t>
      </w:r>
      <w:proofErr w:type="spellEnd"/>
      <w:r>
        <w:t xml:space="preserve">, Y. (Eds.), </w:t>
      </w:r>
      <w:proofErr w:type="spellStart"/>
      <w:r>
        <w:t>Universite</w:t>
      </w:r>
      <w:proofErr w:type="spellEnd"/>
      <w:r>
        <w:t xml:space="preserve"> Paris </w:t>
      </w:r>
      <w:proofErr w:type="spellStart"/>
      <w:r>
        <w:t>Saclay</w:t>
      </w:r>
      <w:proofErr w:type="spellEnd"/>
      <w:r>
        <w:t xml:space="preserve">. pp. 449–453. </w:t>
      </w:r>
      <w:hyperlink r:id="rId42">
        <w:r>
          <w:rPr>
            <w:rStyle w:val="Hyperlink"/>
          </w:rPr>
          <w:t>https://doi.org/10.1109/irsec48032.2019.9078288</w:t>
        </w:r>
      </w:hyperlink>
    </w:p>
    <w:p w14:paraId="6A82198A" w14:textId="77777777" w:rsidR="00FD3106" w:rsidRDefault="00B543BC">
      <w:pPr>
        <w:pStyle w:val="Bibliography"/>
      </w:pPr>
      <w:bookmarkStart w:id="520" w:name="ref-nagireddi2022"/>
      <w:bookmarkEnd w:id="519"/>
      <w:proofErr w:type="spellStart"/>
      <w:r>
        <w:t>Nagireddi</w:t>
      </w:r>
      <w:proofErr w:type="spellEnd"/>
      <w:r>
        <w:t xml:space="preserve">, J., </w:t>
      </w:r>
      <w:proofErr w:type="spellStart"/>
      <w:r>
        <w:t>Gedela</w:t>
      </w:r>
      <w:proofErr w:type="spellEnd"/>
      <w:r>
        <w:t xml:space="preserve">, S., Shaik, M., Sundaram, B., 2022. Environmental Performance and Cost Assessment of Precast Structural Elements for Cleaner Construction Solutions: LCA Approach. JOURNAL OF HAZARDOUS TOXIC AND RADIOACTIVE WASTE 26. </w:t>
      </w:r>
      <w:hyperlink r:id="rId43">
        <w:r>
          <w:rPr>
            <w:rStyle w:val="Hyperlink"/>
          </w:rPr>
          <w:t>https://doi.org/10.1061/(ASCE)HZ.2153-5515.0000667</w:t>
        </w:r>
      </w:hyperlink>
    </w:p>
    <w:p w14:paraId="1C1AAEF5" w14:textId="77777777" w:rsidR="00FD3106" w:rsidRDefault="00B543BC">
      <w:pPr>
        <w:pStyle w:val="Bibliography"/>
      </w:pPr>
      <w:bookmarkStart w:id="521" w:name="ref-napolano2015"/>
      <w:bookmarkEnd w:id="520"/>
      <w:proofErr w:type="spellStart"/>
      <w:r>
        <w:t>Napolano</w:t>
      </w:r>
      <w:proofErr w:type="spellEnd"/>
      <w:r>
        <w:t xml:space="preserve">, L., Menna, C., </w:t>
      </w:r>
      <w:proofErr w:type="spellStart"/>
      <w:r>
        <w:t>Asprone</w:t>
      </w:r>
      <w:proofErr w:type="spellEnd"/>
      <w:r>
        <w:t xml:space="preserve">, D., </w:t>
      </w:r>
      <w:proofErr w:type="spellStart"/>
      <w:r>
        <w:t>Prota</w:t>
      </w:r>
      <w:proofErr w:type="spellEnd"/>
      <w:r>
        <w:t xml:space="preserve">, A., Manfredi, G., 2015. Life cycle environmental impact of different replacement options for a typical old flat roof. INTERNATIONAL JOURNAL OF LIFE CYCLE ASSESSMENT 20, 694–708. </w:t>
      </w:r>
      <w:hyperlink r:id="rId44">
        <w:r>
          <w:rPr>
            <w:rStyle w:val="Hyperlink"/>
          </w:rPr>
          <w:t>https://doi.org/10.1007/s11367-015-0852-4</w:t>
        </w:r>
      </w:hyperlink>
    </w:p>
    <w:p w14:paraId="46B6AF17" w14:textId="77777777" w:rsidR="00FD3106" w:rsidRDefault="00B543BC">
      <w:pPr>
        <w:pStyle w:val="Bibliography"/>
      </w:pPr>
      <w:bookmarkStart w:id="522" w:name="ref-nist2023"/>
      <w:bookmarkEnd w:id="521"/>
      <w:r>
        <w:t xml:space="preserve">NIST, 2023. </w:t>
      </w:r>
      <w:hyperlink r:id="rId45">
        <w:r>
          <w:rPr>
            <w:rStyle w:val="Hyperlink"/>
          </w:rPr>
          <w:t>BEES Online 2.1</w:t>
        </w:r>
      </w:hyperlink>
      <w:r>
        <w:t>.</w:t>
      </w:r>
    </w:p>
    <w:p w14:paraId="6967E722" w14:textId="77777777" w:rsidR="00FD3106" w:rsidRDefault="00B543BC">
      <w:pPr>
        <w:pStyle w:val="Bibliography"/>
      </w:pPr>
      <w:bookmarkStart w:id="523" w:name="ref-nofal2020a"/>
      <w:bookmarkEnd w:id="522"/>
      <w:r>
        <w:lastRenderedPageBreak/>
        <w:t xml:space="preserve">Nofal, O.M., van de Lindt, J.W., Do, T.Q., 2020. Multi-variate and single-variable flood fragility and loss approaches for buildings. Reliability Engineering &amp; System Safety 202, 106971. </w:t>
      </w:r>
      <w:hyperlink r:id="rId46">
        <w:r>
          <w:rPr>
            <w:rStyle w:val="Hyperlink"/>
          </w:rPr>
          <w:t>https://doi.org/10.1016/j.ress.2020.106971</w:t>
        </w:r>
      </w:hyperlink>
    </w:p>
    <w:p w14:paraId="521B0520" w14:textId="77777777" w:rsidR="00FD3106" w:rsidRDefault="00B543BC">
      <w:pPr>
        <w:pStyle w:val="Bibliography"/>
      </w:pPr>
      <w:bookmarkStart w:id="524" w:name="ref-oram2020"/>
      <w:bookmarkEnd w:id="523"/>
      <w:r>
        <w:t xml:space="preserve">Oram, N.J., van </w:t>
      </w:r>
      <w:proofErr w:type="spellStart"/>
      <w:r>
        <w:t>Groenigen</w:t>
      </w:r>
      <w:proofErr w:type="spellEnd"/>
      <w:r>
        <w:t xml:space="preserve">, J.W., </w:t>
      </w:r>
      <w:proofErr w:type="spellStart"/>
      <w:r>
        <w:t>Bodelier</w:t>
      </w:r>
      <w:proofErr w:type="spellEnd"/>
      <w:r>
        <w:t xml:space="preserve">, P.L.E., </w:t>
      </w:r>
      <w:proofErr w:type="spellStart"/>
      <w:r>
        <w:t>Brenzinger</w:t>
      </w:r>
      <w:proofErr w:type="spellEnd"/>
      <w:r>
        <w:t xml:space="preserve">, K., Cornelissen, J.H.C., De Deyn, G.B., Abalos, D., 2020. Can flooding-induced greenhouse gas emissions be mitigated by trait-based plant species choice? Science of The Total Environment 727, 138476. </w:t>
      </w:r>
      <w:hyperlink r:id="rId47">
        <w:r>
          <w:rPr>
            <w:rStyle w:val="Hyperlink"/>
          </w:rPr>
          <w:t>https://doi.org/10.1016/j.scitotenv.2020.138476</w:t>
        </w:r>
      </w:hyperlink>
    </w:p>
    <w:p w14:paraId="71A08D8A" w14:textId="77777777" w:rsidR="00FD3106" w:rsidRDefault="00B543BC">
      <w:pPr>
        <w:pStyle w:val="Bibliography"/>
      </w:pPr>
      <w:bookmarkStart w:id="525" w:name="ref-papoulis1994"/>
      <w:bookmarkEnd w:id="524"/>
      <w:r>
        <w:t>Papoulis, A., 1994. Probability, random variables, and stochastic processes, 3rd ed. ed, McGraw-Hill series in electrical engineering. McGraw-Hill, New York.</w:t>
      </w:r>
    </w:p>
    <w:p w14:paraId="3762DD12" w14:textId="77777777" w:rsidR="00FD3106" w:rsidRDefault="00B543BC">
      <w:pPr>
        <w:pStyle w:val="Bibliography"/>
      </w:pPr>
      <w:bookmarkStart w:id="526" w:name="ref-petit-boix2017a"/>
      <w:bookmarkEnd w:id="525"/>
      <w:r>
        <w:t xml:space="preserve">Petit-Boix, A., </w:t>
      </w:r>
      <w:proofErr w:type="spellStart"/>
      <w:r>
        <w:t>Arahuetes</w:t>
      </w:r>
      <w:proofErr w:type="spellEnd"/>
      <w:r>
        <w:t xml:space="preserve">, A., Josa, A., Rieradevall, J., </w:t>
      </w:r>
      <w:proofErr w:type="spellStart"/>
      <w:r>
        <w:t>Gabarrell</w:t>
      </w:r>
      <w:proofErr w:type="spellEnd"/>
      <w:r>
        <w:t xml:space="preserve">, X., 2017. Are we preventing flood damage eco-efficiently? An integrated method applied to post-disaster emergency actions. Science of The Total Environment 580, 873–881. </w:t>
      </w:r>
      <w:hyperlink r:id="rId48">
        <w:r>
          <w:rPr>
            <w:rStyle w:val="Hyperlink"/>
          </w:rPr>
          <w:t>https://doi.org/10.1016/j.scitotenv.2016.12.034</w:t>
        </w:r>
      </w:hyperlink>
    </w:p>
    <w:p w14:paraId="66C7D1C8" w14:textId="77777777" w:rsidR="00FD3106" w:rsidRDefault="00B543BC">
      <w:pPr>
        <w:pStyle w:val="Bibliography"/>
      </w:pPr>
      <w:bookmarkStart w:id="527" w:name="ref-portner2022"/>
      <w:bookmarkEnd w:id="526"/>
      <w:r>
        <w:t xml:space="preserve">Pörtner, H.-O., Roberts, D.C., </w:t>
      </w:r>
      <w:proofErr w:type="spellStart"/>
      <w:r>
        <w:t>Poloczanska</w:t>
      </w:r>
      <w:proofErr w:type="spellEnd"/>
      <w:r>
        <w:t xml:space="preserve">, E.S., </w:t>
      </w:r>
      <w:proofErr w:type="spellStart"/>
      <w:r>
        <w:t>Mintenbeck</w:t>
      </w:r>
      <w:proofErr w:type="spellEnd"/>
      <w:r>
        <w:t xml:space="preserve">, K., Tignor, M., Alegría, A., Craig, M., Langsdorf, S., </w:t>
      </w:r>
      <w:proofErr w:type="spellStart"/>
      <w:r>
        <w:t>Löschke</w:t>
      </w:r>
      <w:proofErr w:type="spellEnd"/>
      <w:r>
        <w:t xml:space="preserve">, S., Möller, V., </w:t>
      </w:r>
      <w:proofErr w:type="spellStart"/>
      <w:r>
        <w:t>Okem</w:t>
      </w:r>
      <w:proofErr w:type="spellEnd"/>
      <w:r>
        <w:t xml:space="preserve">, A., 2022. IPCC, 2022: Summary for Policymakers, in: Climate Change 2022: Impacts, Adaptation and Vulnerability. Contribution of Working Group II to the Sixth Assessment Report of the Intergovernmental Panel on Climate Change. Cambridge University Press, Cambridge, </w:t>
      </w:r>
      <w:proofErr w:type="gramStart"/>
      <w:r>
        <w:t>UK ;</w:t>
      </w:r>
      <w:proofErr w:type="gramEnd"/>
      <w:r>
        <w:t xml:space="preserve"> New York, NY. </w:t>
      </w:r>
      <w:hyperlink r:id="rId49">
        <w:r>
          <w:rPr>
            <w:rStyle w:val="Hyperlink"/>
          </w:rPr>
          <w:t>https://doi.org/10.1017/9781009325844.001</w:t>
        </w:r>
      </w:hyperlink>
    </w:p>
    <w:p w14:paraId="1AC7C21F" w14:textId="77777777" w:rsidR="00FD3106" w:rsidRDefault="00B543BC">
      <w:pPr>
        <w:pStyle w:val="Bibliography"/>
      </w:pPr>
      <w:bookmarkStart w:id="528" w:name="ref-rcoreteam2023"/>
      <w:bookmarkEnd w:id="527"/>
      <w:r>
        <w:t xml:space="preserve">R Core Team, 2023. </w:t>
      </w:r>
      <w:hyperlink r:id="rId50">
        <w:r>
          <w:rPr>
            <w:rStyle w:val="Hyperlink"/>
          </w:rPr>
          <w:t>R: A language and environment for statistical computing</w:t>
        </w:r>
      </w:hyperlink>
      <w:r>
        <w:t>. R Foundation for Statistical Computing, Vienna, Austria.</w:t>
      </w:r>
    </w:p>
    <w:p w14:paraId="7C6ED847" w14:textId="77777777" w:rsidR="00FD3106" w:rsidRDefault="00B543BC">
      <w:pPr>
        <w:pStyle w:val="Bibliography"/>
      </w:pPr>
      <w:bookmarkStart w:id="529" w:name="ref-raluy2020"/>
      <w:bookmarkEnd w:id="528"/>
      <w:proofErr w:type="spellStart"/>
      <w:r>
        <w:t>Raluy</w:t>
      </w:r>
      <w:proofErr w:type="spellEnd"/>
      <w:r>
        <w:t xml:space="preserve">, R.G., Dias, A.C., 2020. Life cycle assessment of a domestic gas-fired water heater: Influence of fuel used and its origin. Journal of Environmental Management 254, 109786. </w:t>
      </w:r>
      <w:hyperlink r:id="rId51">
        <w:r>
          <w:rPr>
            <w:rStyle w:val="Hyperlink"/>
          </w:rPr>
          <w:t>https://doi.org/10.1016/j.jenvman.2019.109786</w:t>
        </w:r>
      </w:hyperlink>
    </w:p>
    <w:p w14:paraId="436C24C3" w14:textId="77777777" w:rsidR="00FD3106" w:rsidRDefault="00B543BC">
      <w:pPr>
        <w:pStyle w:val="Bibliography"/>
      </w:pPr>
      <w:bookmarkStart w:id="530" w:name="ref-salazar2008"/>
      <w:bookmarkEnd w:id="529"/>
      <w:r>
        <w:t xml:space="preserve">Salazar, J., </w:t>
      </w:r>
      <w:proofErr w:type="spellStart"/>
      <w:r>
        <w:t>Sowlati</w:t>
      </w:r>
      <w:proofErr w:type="spellEnd"/>
      <w:r>
        <w:t xml:space="preserve">, T., 2008. Life cycle assessment of windows for the North American residential market: Case study. SCANDINAVIAN JOURNAL OF FOREST RESEARCH 23, 121–132. </w:t>
      </w:r>
      <w:hyperlink r:id="rId52">
        <w:r>
          <w:rPr>
            <w:rStyle w:val="Hyperlink"/>
          </w:rPr>
          <w:t>https://doi.org/10.1080/02827580801906981</w:t>
        </w:r>
      </w:hyperlink>
    </w:p>
    <w:p w14:paraId="26CB282E" w14:textId="77777777" w:rsidR="00FD3106" w:rsidRDefault="00B543BC">
      <w:pPr>
        <w:pStyle w:val="Bibliography"/>
      </w:pPr>
      <w:bookmarkStart w:id="531" w:name="ref-saouma2021"/>
      <w:bookmarkEnd w:id="530"/>
      <w:proofErr w:type="spellStart"/>
      <w:r>
        <w:t>Saouma</w:t>
      </w:r>
      <w:proofErr w:type="spellEnd"/>
      <w:r>
        <w:t>, V.E., Hariri-</w:t>
      </w:r>
      <w:proofErr w:type="spellStart"/>
      <w:r>
        <w:t>Ardebili</w:t>
      </w:r>
      <w:proofErr w:type="spellEnd"/>
      <w:r>
        <w:t xml:space="preserve">, M.A., 2021. Fragility Functions, in: Aging, Shaking, and Cracking of Infrastructures. Springer International Publishing, Cham, pp. 609–627. </w:t>
      </w:r>
      <w:hyperlink r:id="rId53">
        <w:r>
          <w:rPr>
            <w:rStyle w:val="Hyperlink"/>
          </w:rPr>
          <w:t>https://doi.org/10.1007/978-3-030-57434-5_25</w:t>
        </w:r>
      </w:hyperlink>
    </w:p>
    <w:p w14:paraId="5AD1304C" w14:textId="77777777" w:rsidR="00FD3106" w:rsidRDefault="00B543BC">
      <w:pPr>
        <w:pStyle w:val="Bibliography"/>
      </w:pPr>
      <w:bookmarkStart w:id="532" w:name="ref-schneider-marin2022"/>
      <w:bookmarkEnd w:id="531"/>
      <w:r>
        <w:t xml:space="preserve">Schneider-Marin, P., </w:t>
      </w:r>
      <w:proofErr w:type="spellStart"/>
      <w:r>
        <w:t>Winkelkotte</w:t>
      </w:r>
      <w:proofErr w:type="spellEnd"/>
      <w:r>
        <w:t xml:space="preserve">, A., Lang, W., 2022. Integrating Environmental and Economic Perspectives in Building Design. SUSTAINABILITY 14. </w:t>
      </w:r>
      <w:hyperlink r:id="rId54">
        <w:r>
          <w:rPr>
            <w:rStyle w:val="Hyperlink"/>
          </w:rPr>
          <w:t>https://doi.org/10.3390/su14084637</w:t>
        </w:r>
      </w:hyperlink>
    </w:p>
    <w:p w14:paraId="2636A74E" w14:textId="77777777" w:rsidR="00FD3106" w:rsidRDefault="00B543BC">
      <w:pPr>
        <w:pStyle w:val="Bibliography"/>
      </w:pPr>
      <w:bookmarkStart w:id="533" w:name="ref-seigerman2023"/>
      <w:bookmarkEnd w:id="532"/>
      <w:r>
        <w:t xml:space="preserve">Seigerman, C.K., McKay, S.K., Basilio, R., Biesel, S.A., Hallemeier, J., Mansur, A.V., Piercy, C., Rowan, S., Ubiali, B., Yeates, E., Nelson, D.R., 2023. Operationalizing equity for integrated water resources management. JAWRA Journal of the American Water Resources Association 59, 281–298. </w:t>
      </w:r>
      <w:hyperlink r:id="rId55">
        <w:r>
          <w:rPr>
            <w:rStyle w:val="Hyperlink"/>
          </w:rPr>
          <w:t>https://doi.org/10.1111/1752-1688.13086</w:t>
        </w:r>
      </w:hyperlink>
    </w:p>
    <w:p w14:paraId="19BD310E" w14:textId="77777777" w:rsidR="00FD3106" w:rsidRDefault="00B543BC">
      <w:pPr>
        <w:pStyle w:val="Bibliography"/>
      </w:pPr>
      <w:bookmarkStart w:id="534" w:name="ref-silva2021"/>
      <w:bookmarkEnd w:id="533"/>
      <w:r>
        <w:t xml:space="preserve">Silva, L., Silva, M., Bras, I., Domingos, I., Wessel, D., Ferreira, J., 2021. A Cradle-to-Grave Life Cycle Assessment Study on a New Countertop Material. Journal of Ecological Engineering 22, 239–245. </w:t>
      </w:r>
      <w:hyperlink r:id="rId56">
        <w:r>
          <w:rPr>
            <w:rStyle w:val="Hyperlink"/>
          </w:rPr>
          <w:t>https://doi.org/10.12911/22998993/142947</w:t>
        </w:r>
      </w:hyperlink>
    </w:p>
    <w:p w14:paraId="0A0FB823" w14:textId="77777777" w:rsidR="00FD3106" w:rsidRDefault="00B543BC">
      <w:pPr>
        <w:pStyle w:val="Bibliography"/>
      </w:pPr>
      <w:bookmarkStart w:id="535" w:name="ref-simonen2018"/>
      <w:bookmarkEnd w:id="534"/>
      <w:r>
        <w:t xml:space="preserve">Simonen, K., Huang, M., Aicher, C., Morris, P., 2018. Embodied carbon as a proxy for the environmental impact of earthquake damage repair. ENERGY AND BUILDINGS 164, 131–139. </w:t>
      </w:r>
      <w:hyperlink r:id="rId57">
        <w:r>
          <w:rPr>
            <w:rStyle w:val="Hyperlink"/>
          </w:rPr>
          <w:t>https://doi.org/10.1016/j.enbuild.2017.12.065</w:t>
        </w:r>
      </w:hyperlink>
    </w:p>
    <w:p w14:paraId="1817C639" w14:textId="77777777" w:rsidR="00FD3106" w:rsidRDefault="00B543BC">
      <w:pPr>
        <w:pStyle w:val="Bibliography"/>
      </w:pPr>
      <w:bookmarkStart w:id="536" w:name="ref-swain2020"/>
      <w:bookmarkEnd w:id="535"/>
      <w:r>
        <w:t xml:space="preserve">Swain, D.L., Wing, O.E.J., Bates, P.D., Done, J.M., Johnson, K.A., Cameron, D.R., 2020. Increased Flood Exposure Due to Climate Change and Population Growth in the United States. Earth’s Future 8, e2020EF001778. </w:t>
      </w:r>
      <w:hyperlink r:id="rId58">
        <w:r>
          <w:rPr>
            <w:rStyle w:val="Hyperlink"/>
          </w:rPr>
          <w:t>https://doi.org/10.1029/2020EF001778</w:t>
        </w:r>
      </w:hyperlink>
    </w:p>
    <w:p w14:paraId="631C3253" w14:textId="77777777" w:rsidR="00FD3106" w:rsidRDefault="00B543BC">
      <w:pPr>
        <w:pStyle w:val="Bibliography"/>
      </w:pPr>
      <w:bookmarkStart w:id="537" w:name="ref-thehomedepot2023"/>
      <w:bookmarkEnd w:id="536"/>
      <w:r>
        <w:t xml:space="preserve">The Home Depot, 2023. </w:t>
      </w:r>
      <w:hyperlink r:id="rId59">
        <w:r>
          <w:rPr>
            <w:rStyle w:val="Hyperlink"/>
          </w:rPr>
          <w:t>Residential Electrical Code Requirements</w:t>
        </w:r>
      </w:hyperlink>
      <w:r>
        <w:t>. The Home Depot.</w:t>
      </w:r>
    </w:p>
    <w:p w14:paraId="4BC38E24" w14:textId="77777777" w:rsidR="00FD3106" w:rsidRDefault="00B543BC">
      <w:pPr>
        <w:pStyle w:val="Bibliography"/>
      </w:pPr>
      <w:bookmarkStart w:id="538" w:name="ref-u.s.armycorpsofengineers2022"/>
      <w:bookmarkEnd w:id="537"/>
      <w:r>
        <w:t xml:space="preserve">U.S. Army Corps of Engineers, 2022. </w:t>
      </w:r>
      <w:hyperlink r:id="rId60">
        <w:r>
          <w:rPr>
            <w:rStyle w:val="Hyperlink"/>
          </w:rPr>
          <w:t>National Structure Inventory</w:t>
        </w:r>
      </w:hyperlink>
      <w:r>
        <w:t>.</w:t>
      </w:r>
    </w:p>
    <w:p w14:paraId="2830DBD0" w14:textId="77777777" w:rsidR="00FD3106" w:rsidRDefault="00B543BC">
      <w:pPr>
        <w:pStyle w:val="Bibliography"/>
      </w:pPr>
      <w:bookmarkStart w:id="539" w:name="ref-u.s.geologicalsurvey2022"/>
      <w:bookmarkEnd w:id="538"/>
      <w:r>
        <w:t xml:space="preserve">U.S. Geological Survey, 2022. </w:t>
      </w:r>
      <w:hyperlink r:id="rId61">
        <w:r>
          <w:rPr>
            <w:rStyle w:val="Hyperlink"/>
          </w:rPr>
          <w:t>1/3rd arc-second Digital Elevation Models (DEMs) - USGS National Map 3DEP Downloadable Data Collection</w:t>
        </w:r>
      </w:hyperlink>
      <w:r>
        <w:t>.</w:t>
      </w:r>
    </w:p>
    <w:p w14:paraId="756D8124" w14:textId="77777777" w:rsidR="00FD3106" w:rsidRDefault="00B543BC">
      <w:pPr>
        <w:pStyle w:val="Bibliography"/>
      </w:pPr>
      <w:bookmarkStart w:id="540" w:name="ref-u.s.waterresourcescouncil1983"/>
      <w:bookmarkEnd w:id="539"/>
      <w:r>
        <w:t>U.S. Water Resources Council, 1983. Economic and Environmental Principles and Guidelines for Water and Related Land Resources Implementation Studies. U.S. Water Resources Council, Washington, D.C, U.S.A.</w:t>
      </w:r>
    </w:p>
    <w:p w14:paraId="05004655" w14:textId="77777777" w:rsidR="00FD3106" w:rsidRDefault="00B543BC">
      <w:pPr>
        <w:pStyle w:val="Bibliography"/>
      </w:pPr>
      <w:bookmarkStart w:id="541" w:name="ref-wang2020a"/>
      <w:bookmarkEnd w:id="540"/>
      <w:r>
        <w:t xml:space="preserve">Wang, H., Zhang, Y., Gao, W., Kuroki, S., 2020. Life Cycle Environmental and Cost Performance of Prefabricated Buildings. SUSTAINABILITY 12. </w:t>
      </w:r>
      <w:hyperlink r:id="rId62">
        <w:r>
          <w:rPr>
            <w:rStyle w:val="Hyperlink"/>
          </w:rPr>
          <w:t>https://doi.org/10.3390/su12072609</w:t>
        </w:r>
      </w:hyperlink>
    </w:p>
    <w:p w14:paraId="7696CEEB" w14:textId="77777777" w:rsidR="00FD3106" w:rsidRDefault="00B543BC">
      <w:pPr>
        <w:pStyle w:val="Bibliography"/>
      </w:pPr>
      <w:bookmarkStart w:id="542" w:name="ref-wang2020"/>
      <w:bookmarkEnd w:id="541"/>
      <w:r>
        <w:t xml:space="preserve">Wang, Y., Wang, N., Lin, P., Ellingwood, B., Mahmoud, H., 2020. Life-cycle analysis (LCA) to restore community building portfolios by building back better I: Building portfolio LCA. STRUCTURAL SAFETY 84. </w:t>
      </w:r>
      <w:hyperlink r:id="rId63">
        <w:r>
          <w:rPr>
            <w:rStyle w:val="Hyperlink"/>
          </w:rPr>
          <w:t>https://doi.org/10.1016/j.strusafe.2019.101919</w:t>
        </w:r>
      </w:hyperlink>
    </w:p>
    <w:p w14:paraId="128CF560" w14:textId="77777777" w:rsidR="00FD3106" w:rsidRDefault="00B543BC">
      <w:pPr>
        <w:pStyle w:val="Bibliography"/>
      </w:pPr>
      <w:bookmarkStart w:id="543" w:name="ref-wernet2016"/>
      <w:bookmarkEnd w:id="542"/>
      <w:r>
        <w:t xml:space="preserve">Wernet, G., Bauer, C., Steubing, B., Reinhard, J., Moreno-Ruiz, E., Weidema, B., 2016. The </w:t>
      </w:r>
      <w:proofErr w:type="spellStart"/>
      <w:r>
        <w:t>ecoinvent</w:t>
      </w:r>
      <w:proofErr w:type="spellEnd"/>
      <w:r>
        <w:t xml:space="preserve"> database version 3 (part I): Overview and methodology. The International Journal of Life Cycle Assessment 21, 1218–1230. </w:t>
      </w:r>
      <w:hyperlink r:id="rId64">
        <w:r>
          <w:rPr>
            <w:rStyle w:val="Hyperlink"/>
          </w:rPr>
          <w:t>https://doi.org/10.1007/s11367-016-1087-8</w:t>
        </w:r>
      </w:hyperlink>
    </w:p>
    <w:p w14:paraId="44AE1BD9" w14:textId="77777777" w:rsidR="00FD3106" w:rsidRDefault="00B543BC">
      <w:pPr>
        <w:pStyle w:val="Bibliography"/>
      </w:pPr>
      <w:bookmarkStart w:id="544" w:name="ref-wing2022"/>
      <w:bookmarkEnd w:id="543"/>
      <w:r>
        <w:lastRenderedPageBreak/>
        <w:t xml:space="preserve">Wing, O.E.J., Lehman, W., Bates, P.D., Sampson, C.C., Quinn, N., Smith, A.M., Neal, J.C., Porter, J.R., </w:t>
      </w:r>
      <w:proofErr w:type="spellStart"/>
      <w:r>
        <w:t>Kousky</w:t>
      </w:r>
      <w:proofErr w:type="spellEnd"/>
      <w:r>
        <w:t xml:space="preserve">, C., 2022. Inequitable patterns of US flood risk in the Anthropocene. Nature Climate Change 12, 156–162. </w:t>
      </w:r>
      <w:hyperlink r:id="rId65">
        <w:r>
          <w:rPr>
            <w:rStyle w:val="Hyperlink"/>
          </w:rPr>
          <w:t>https://doi.org/10.1038/s41558-021-01265-6</w:t>
        </w:r>
      </w:hyperlink>
    </w:p>
    <w:p w14:paraId="666F219B" w14:textId="77777777" w:rsidR="00FD3106" w:rsidRDefault="00B543BC">
      <w:pPr>
        <w:pStyle w:val="Bibliography"/>
      </w:pPr>
      <w:bookmarkStart w:id="545" w:name="ref-wittocx2022"/>
      <w:bookmarkEnd w:id="544"/>
      <w:proofErr w:type="spellStart"/>
      <w:r>
        <w:t>Wittocx</w:t>
      </w:r>
      <w:proofErr w:type="spellEnd"/>
      <w:r>
        <w:t xml:space="preserve">, L., </w:t>
      </w:r>
      <w:proofErr w:type="spellStart"/>
      <w:r>
        <w:t>Buyle</w:t>
      </w:r>
      <w:proofErr w:type="spellEnd"/>
      <w:r>
        <w:t xml:space="preserve">, M., </w:t>
      </w:r>
      <w:proofErr w:type="spellStart"/>
      <w:r>
        <w:t>Audenaert</w:t>
      </w:r>
      <w:proofErr w:type="spellEnd"/>
      <w:r>
        <w:t xml:space="preserve">, A., </w:t>
      </w:r>
      <w:proofErr w:type="spellStart"/>
      <w:r>
        <w:t>Seuntjens</w:t>
      </w:r>
      <w:proofErr w:type="spellEnd"/>
      <w:r>
        <w:t xml:space="preserve">, O., Renne, N., </w:t>
      </w:r>
      <w:proofErr w:type="spellStart"/>
      <w:r>
        <w:t>Craeye</w:t>
      </w:r>
      <w:proofErr w:type="spellEnd"/>
      <w:r>
        <w:t xml:space="preserve">, B., 2022. Revamping corrosion damaged reinforced concrete balconies: Life cycle assessment and life cycle cost of life-extending repair methods. JOURNAL OF BUILDING ENGINEERING 52. </w:t>
      </w:r>
      <w:hyperlink r:id="rId66">
        <w:r>
          <w:rPr>
            <w:rStyle w:val="Hyperlink"/>
          </w:rPr>
          <w:t>https://doi.org/10.1016/j.jobe.2022.104436</w:t>
        </w:r>
      </w:hyperlink>
      <w:bookmarkEnd w:id="489"/>
      <w:bookmarkEnd w:id="491"/>
      <w:bookmarkEnd w:id="545"/>
    </w:p>
    <w:sectPr w:rsidR="00FD310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eiwei Mo" w:date="2024-01-24T12:56:00Z" w:initials="WM">
    <w:p w14:paraId="09055587" w14:textId="77777777" w:rsidR="00A11BF1" w:rsidRDefault="00FF7B28" w:rsidP="00A11BF1">
      <w:pPr>
        <w:pStyle w:val="CommentText"/>
      </w:pPr>
      <w:r>
        <w:rPr>
          <w:rStyle w:val="CommentReference"/>
        </w:rPr>
        <w:annotationRef/>
      </w:r>
      <w:r w:rsidR="00A11BF1">
        <w:rPr>
          <w:color w:val="000000"/>
        </w:rPr>
        <w:t xml:space="preserve">This wording is too vague and we need to define it - here is a good place for the definition. What does GHG emissions associated with flooding mean? People can misinterpret it as GHGs associated with natural systems, or others, but you are only concerned with GHGs associated with the replacement of the building materials in an urban setting. I feel this needs to be clear from the beginning. </w:t>
      </w:r>
    </w:p>
  </w:comment>
  <w:comment w:id="2" w:author="Weiwei Mo" w:date="2024-01-24T11:01:00Z" w:initials="WM">
    <w:p w14:paraId="26FEFCC6" w14:textId="7F782251" w:rsidR="00EE7442" w:rsidRDefault="00BD1352" w:rsidP="00EE7442">
      <w:pPr>
        <w:pStyle w:val="CommentText"/>
      </w:pPr>
      <w:r>
        <w:rPr>
          <w:rStyle w:val="CommentReference"/>
        </w:rPr>
        <w:annotationRef/>
      </w:r>
      <w:r w:rsidR="00EE7442">
        <w:rPr>
          <w:color w:val="000000"/>
        </w:rPr>
        <w:t>I feel the argument you have here in this paragraph still does not elevate the need of looking at GHGs or uncertainties. I added these sentences to make the need more clear. Feel free to wordsmith and improve this sentence.</w:t>
      </w:r>
      <w:r w:rsidR="00EE7442">
        <w:rPr>
          <w:color w:val="000000"/>
        </w:rPr>
        <w:br/>
      </w:r>
    </w:p>
  </w:comment>
  <w:comment w:id="6" w:author="Weiwei Mo" w:date="2024-01-24T12:59:00Z" w:initials="WM">
    <w:p w14:paraId="1547BADA" w14:textId="77777777" w:rsidR="007E5EAB" w:rsidRDefault="007E5EAB" w:rsidP="007E5EAB">
      <w:pPr>
        <w:pStyle w:val="CommentText"/>
      </w:pPr>
      <w:r>
        <w:rPr>
          <w:rStyle w:val="CommentReference"/>
        </w:rPr>
        <w:annotationRef/>
      </w:r>
      <w:r>
        <w:t xml:space="preserve">Need to be consistent with the use of the phrase “life cycle”. It has been used as two words without hyphen previously. </w:t>
      </w:r>
    </w:p>
  </w:comment>
  <w:comment w:id="10" w:author="Weiwei Mo" w:date="2024-01-24T13:05:00Z" w:initials="WM">
    <w:p w14:paraId="1EA1F6BF" w14:textId="77777777" w:rsidR="003D53FD" w:rsidRDefault="003D53FD" w:rsidP="003D53FD">
      <w:pPr>
        <w:pStyle w:val="CommentText"/>
      </w:pPr>
      <w:r>
        <w:rPr>
          <w:rStyle w:val="CommentReference"/>
        </w:rPr>
        <w:annotationRef/>
      </w:r>
      <w:r>
        <w:t>Sebastian, can you provide a leading sentence here like what you have with the previous paragraph?</w:t>
      </w:r>
    </w:p>
  </w:comment>
  <w:comment w:id="12" w:author="Weiwei Mo" w:date="2024-01-24T13:01:00Z" w:initials="WM">
    <w:p w14:paraId="40791690" w14:textId="71AE169A" w:rsidR="0020584E" w:rsidRDefault="0020584E" w:rsidP="0020584E">
      <w:pPr>
        <w:pStyle w:val="CommentText"/>
      </w:pPr>
      <w:r>
        <w:rPr>
          <w:rStyle w:val="CommentReference"/>
        </w:rPr>
        <w:annotationRef/>
      </w:r>
      <w:r>
        <w:t>Please check the citation. It seems to be odd.</w:t>
      </w:r>
    </w:p>
  </w:comment>
  <w:comment w:id="13" w:author="Weiwei Mo" w:date="2024-01-24T13:03:00Z" w:initials="WM">
    <w:p w14:paraId="73D16C05" w14:textId="77777777" w:rsidR="003978E2" w:rsidRDefault="003978E2" w:rsidP="003978E2">
      <w:pPr>
        <w:pStyle w:val="CommentText"/>
      </w:pPr>
      <w:r>
        <w:rPr>
          <w:rStyle w:val="CommentReference"/>
        </w:rPr>
        <w:annotationRef/>
      </w:r>
      <w:r>
        <w:t>Is this a significant finding? The sentence also reads confusing - not sure what it exactly means.</w:t>
      </w:r>
    </w:p>
  </w:comment>
  <w:comment w:id="16" w:author="Weiwei Mo" w:date="2024-01-24T13:08:00Z" w:initials="WM">
    <w:p w14:paraId="730C6078" w14:textId="77777777" w:rsidR="005A068D" w:rsidRDefault="005A068D" w:rsidP="005A068D">
      <w:pPr>
        <w:pStyle w:val="CommentText"/>
      </w:pPr>
      <w:r>
        <w:rPr>
          <w:rStyle w:val="CommentReference"/>
        </w:rPr>
        <w:annotationRef/>
      </w:r>
      <w:r>
        <w:t>Perhaps say “similar assessment will not be feasible without the cost data.”?</w:t>
      </w:r>
    </w:p>
  </w:comment>
  <w:comment w:id="17" w:author="Weiwei Mo" w:date="2024-01-24T13:13:00Z" w:initials="WM">
    <w:p w14:paraId="4AE3EEBA" w14:textId="77777777" w:rsidR="00AF4B71" w:rsidRDefault="00AF4B71" w:rsidP="00AF4B71">
      <w:pPr>
        <w:pStyle w:val="CommentText"/>
      </w:pPr>
      <w:r>
        <w:rPr>
          <w:rStyle w:val="CommentReference"/>
        </w:rPr>
        <w:annotationRef/>
      </w:r>
      <w:r>
        <w:t xml:space="preserve">I am not sure what this means? The previous sentence suggested that they did produce depth-emission functions, didn’t they? So what wasn’t included? Also “this study” typically refers to your study/the present study. It is not clear whether you refer to the Matthews et al study here or your own study. </w:t>
      </w:r>
    </w:p>
  </w:comment>
  <w:comment w:id="18" w:author="Weiwei Mo" w:date="2024-01-24T13:13:00Z" w:initials="WM">
    <w:p w14:paraId="54BDFD4B" w14:textId="77777777" w:rsidR="00C639E0" w:rsidRDefault="00C639E0" w:rsidP="00C639E0">
      <w:pPr>
        <w:pStyle w:val="CommentText"/>
      </w:pPr>
      <w:r>
        <w:rPr>
          <w:rStyle w:val="CommentReference"/>
        </w:rPr>
        <w:annotationRef/>
      </w:r>
      <w:r>
        <w:t>See my above comment.</w:t>
      </w:r>
    </w:p>
  </w:comment>
  <w:comment w:id="19" w:author="Weiwei Mo" w:date="2024-01-24T13:14:00Z" w:initials="WM">
    <w:p w14:paraId="721A64AE" w14:textId="77777777" w:rsidR="00C639E0" w:rsidRDefault="00C639E0" w:rsidP="00C639E0">
      <w:pPr>
        <w:pStyle w:val="CommentText"/>
      </w:pPr>
      <w:r>
        <w:rPr>
          <w:rStyle w:val="CommentReference"/>
        </w:rPr>
        <w:annotationRef/>
      </w:r>
      <w:r>
        <w:t>I feel this weakness is sufficient to elevate the novelty of your study.</w:t>
      </w:r>
    </w:p>
  </w:comment>
  <w:comment w:id="21" w:author="Weiwei Mo" w:date="2024-01-24T13:19:00Z" w:initials="WM">
    <w:p w14:paraId="3D6E7B41" w14:textId="77777777" w:rsidR="00761F09" w:rsidRDefault="00761F09" w:rsidP="00761F09">
      <w:pPr>
        <w:pStyle w:val="CommentText"/>
      </w:pPr>
      <w:r>
        <w:rPr>
          <w:rStyle w:val="CommentReference"/>
        </w:rPr>
        <w:annotationRef/>
      </w:r>
      <w:r>
        <w:t>These should be self-evident from your previous description.</w:t>
      </w:r>
    </w:p>
  </w:comment>
  <w:comment w:id="47" w:author="Weiwei Mo" w:date="2024-02-01T16:43:00Z" w:initials="WM">
    <w:p w14:paraId="3C6D5AD0" w14:textId="77777777" w:rsidR="00C55967" w:rsidRDefault="00C55967" w:rsidP="00C55967">
      <w:pPr>
        <w:pStyle w:val="CommentText"/>
      </w:pPr>
      <w:r>
        <w:rPr>
          <w:rStyle w:val="CommentReference"/>
        </w:rPr>
        <w:annotationRef/>
      </w:r>
      <w:r>
        <w:t>Depth?</w:t>
      </w:r>
    </w:p>
  </w:comment>
  <w:comment w:id="65" w:author="Weiwei Mo" w:date="2024-02-02T11:54:00Z" w:initials="WM">
    <w:p w14:paraId="74BC05AA" w14:textId="77777777" w:rsidR="0068654C" w:rsidRDefault="0068654C" w:rsidP="0068654C">
      <w:pPr>
        <w:pStyle w:val="CommentText"/>
      </w:pPr>
      <w:r>
        <w:rPr>
          <w:rStyle w:val="CommentReference"/>
        </w:rPr>
        <w:annotationRef/>
      </w:r>
      <w:r>
        <w:t xml:space="preserve">This is a bit too detailed, and also difficult to justify the executive decisions made. </w:t>
      </w:r>
    </w:p>
  </w:comment>
  <w:comment w:id="69" w:author="Weiwei Mo" w:date="2024-02-02T11:53:00Z" w:initials="WM">
    <w:p w14:paraId="7B4FB4B4" w14:textId="65F07AF7" w:rsidR="00487CF4" w:rsidRDefault="00487CF4" w:rsidP="00487CF4">
      <w:pPr>
        <w:pStyle w:val="CommentText"/>
      </w:pPr>
      <w:r>
        <w:rPr>
          <w:rStyle w:val="CommentReference"/>
        </w:rPr>
        <w:annotationRef/>
      </w:r>
      <w:r>
        <w:t>Are these two lists shown somewhere?</w:t>
      </w:r>
    </w:p>
  </w:comment>
  <w:comment w:id="72" w:author="Weiwei Mo" w:date="2024-02-02T12:06:00Z" w:initials="WM">
    <w:p w14:paraId="28DE6DA2" w14:textId="77777777" w:rsidR="009254BE" w:rsidRDefault="009254BE" w:rsidP="009254BE">
      <w:pPr>
        <w:pStyle w:val="CommentText"/>
      </w:pPr>
      <w:r>
        <w:rPr>
          <w:rStyle w:val="CommentReference"/>
        </w:rPr>
        <w:annotationRef/>
      </w:r>
      <w:r>
        <w:t>Not sure this is needed.</w:t>
      </w:r>
    </w:p>
  </w:comment>
  <w:comment w:id="75" w:author="Weiwei Mo" w:date="2024-02-02T12:17:00Z" w:initials="WM">
    <w:p w14:paraId="70B60986" w14:textId="77777777" w:rsidR="00201665" w:rsidRDefault="00A835E4" w:rsidP="00201665">
      <w:pPr>
        <w:pStyle w:val="CommentText"/>
      </w:pPr>
      <w:r>
        <w:rPr>
          <w:rStyle w:val="CommentReference"/>
        </w:rPr>
        <w:annotationRef/>
      </w:r>
      <w:r w:rsidR="00201665">
        <w:rPr>
          <w:color w:val="000000"/>
        </w:rPr>
        <w:t>Is it possible to also add a figure here to show the triangular distribution in triangle shape, and the a,b,c values in abstract in the figure?</w:t>
      </w:r>
    </w:p>
  </w:comment>
  <w:comment w:id="76" w:author="Sebastian Rowan" w:date="2024-02-06T15:48:00Z" w:initials="SR">
    <w:p w14:paraId="6CCB2FE7" w14:textId="77777777" w:rsidR="004B51C3" w:rsidRDefault="004B51C3" w:rsidP="004B51C3">
      <w:pPr>
        <w:pStyle w:val="CommentText"/>
      </w:pPr>
      <w:r>
        <w:rPr>
          <w:rStyle w:val="CommentReference"/>
        </w:rPr>
        <w:annotationRef/>
      </w:r>
      <w:r>
        <w:t xml:space="preserve">Use figures from wikipedia article, explain why functions have these values in these cases. </w:t>
      </w:r>
    </w:p>
  </w:comment>
  <w:comment w:id="85" w:author="Weiwei Mo" w:date="2024-02-02T12:26:00Z" w:initials="WM">
    <w:p w14:paraId="0CEA4AEE" w14:textId="55123876" w:rsidR="006044FD" w:rsidRDefault="006044FD" w:rsidP="006044FD">
      <w:pPr>
        <w:pStyle w:val="CommentText"/>
      </w:pPr>
      <w:r>
        <w:rPr>
          <w:rStyle w:val="CommentReference"/>
        </w:rPr>
        <w:annotationRef/>
      </w:r>
      <w:r>
        <w:t xml:space="preserve">I can’t seem to find a table showing these a, b, c values for each component. I think this information seems to be a critical piece to show. </w:t>
      </w:r>
    </w:p>
  </w:comment>
  <w:comment w:id="86" w:author="Weiwei Mo" w:date="2024-02-02T12:28:00Z" w:initials="WM">
    <w:p w14:paraId="2F9B375C" w14:textId="77777777" w:rsidR="000C1837" w:rsidRDefault="000C1837" w:rsidP="000C1837">
      <w:pPr>
        <w:pStyle w:val="CommentText"/>
      </w:pPr>
      <w:r>
        <w:rPr>
          <w:rStyle w:val="CommentReference"/>
        </w:rPr>
        <w:annotationRef/>
      </w:r>
      <w:r>
        <w:t xml:space="preserve">See my comment below - it is a bit odd to pick 3 items to show in this figure. Also, I think a table would be more effective in this case. </w:t>
      </w:r>
    </w:p>
  </w:comment>
  <w:comment w:id="87" w:author="Weiwei Mo" w:date="2024-02-02T12:27:00Z" w:initials="WM">
    <w:p w14:paraId="3F592BB9" w14:textId="44EB92AC" w:rsidR="007D0A32" w:rsidRDefault="007D0A32" w:rsidP="007D0A32">
      <w:pPr>
        <w:pStyle w:val="CommentText"/>
      </w:pPr>
      <w:r>
        <w:rPr>
          <w:rStyle w:val="CommentReference"/>
        </w:rPr>
        <w:annotationRef/>
      </w:r>
      <w:r>
        <w:t xml:space="preserve">Table 1 doesn’t really contain the a, b, c values. </w:t>
      </w:r>
    </w:p>
  </w:comment>
  <w:comment w:id="89" w:author="Weiwei Mo" w:date="2024-02-02T12:27:00Z" w:initials="WM">
    <w:p w14:paraId="2ECF7DA6" w14:textId="58AB6863" w:rsidR="00114A25" w:rsidRDefault="00114A25" w:rsidP="00114A25">
      <w:pPr>
        <w:pStyle w:val="CommentText"/>
      </w:pPr>
      <w:r>
        <w:rPr>
          <w:rStyle w:val="CommentReference"/>
        </w:rPr>
        <w:annotationRef/>
      </w:r>
      <w:r>
        <w:t xml:space="preserve">I am not sure this is a good figure to show in the main text. I’d rather that you have a table showing the a, b, c values for each component. Perhaps this figure can be moved to the SI? </w:t>
      </w:r>
    </w:p>
  </w:comment>
  <w:comment w:id="91" w:author="Weiwei Mo" w:date="2024-02-02T12:33:00Z" w:initials="WM">
    <w:p w14:paraId="069C246B" w14:textId="77777777" w:rsidR="001261F9" w:rsidRDefault="001261F9" w:rsidP="001261F9">
      <w:pPr>
        <w:pStyle w:val="CommentText"/>
      </w:pPr>
      <w:r>
        <w:rPr>
          <w:rStyle w:val="CommentReference"/>
        </w:rPr>
        <w:annotationRef/>
      </w:r>
      <w:r>
        <w:t>Are you referring to the façade here?</w:t>
      </w:r>
    </w:p>
  </w:comment>
  <w:comment w:id="92" w:author="Sebastian Rowan" w:date="2024-02-07T09:24:00Z" w:initials="SR">
    <w:p w14:paraId="5CFA0FFA" w14:textId="77777777" w:rsidR="00113B3C" w:rsidRDefault="00113B3C" w:rsidP="00113B3C">
      <w:pPr>
        <w:pStyle w:val="CommentText"/>
      </w:pPr>
      <w:r>
        <w:rPr>
          <w:rStyle w:val="CommentReference"/>
        </w:rPr>
        <w:annotationRef/>
      </w:r>
      <w:r>
        <w:t>Clarify this more in the table</w:t>
      </w:r>
    </w:p>
  </w:comment>
  <w:comment w:id="90" w:author="Weiwei Mo" w:date="2024-02-02T12:36:00Z" w:initials="WM">
    <w:p w14:paraId="1EEF2A56" w14:textId="2A24A181" w:rsidR="00765DDC" w:rsidRDefault="00765DDC" w:rsidP="00765DDC">
      <w:pPr>
        <w:pStyle w:val="CommentText"/>
      </w:pPr>
      <w:r>
        <w:rPr>
          <w:rStyle w:val="CommentReference"/>
        </w:rPr>
        <w:annotationRef/>
      </w:r>
      <w:r>
        <w:t xml:space="preserve">Can these assumptions be reflected in a table showing the a, b, c values for each component? It reads confusing to me. </w:t>
      </w:r>
    </w:p>
  </w:comment>
  <w:comment w:id="94" w:author="Weiwei Mo" w:date="2024-02-02T12:36:00Z" w:initials="WM">
    <w:p w14:paraId="12943FA4" w14:textId="77777777" w:rsidR="00AA3245" w:rsidRDefault="00AA3245" w:rsidP="00AA3245">
      <w:pPr>
        <w:pStyle w:val="CommentText"/>
      </w:pPr>
      <w:r>
        <w:rPr>
          <w:rStyle w:val="CommentReference"/>
        </w:rPr>
        <w:annotationRef/>
      </w:r>
      <w:r>
        <w:t>Great idea!</w:t>
      </w:r>
    </w:p>
  </w:comment>
  <w:comment w:id="95" w:author="Weiwei Mo" w:date="2024-02-02T13:42:00Z" w:initials="WM">
    <w:p w14:paraId="344FC189" w14:textId="77777777" w:rsidR="00D20FB1" w:rsidRDefault="00D20FB1" w:rsidP="00D20FB1">
      <w:pPr>
        <w:pStyle w:val="CommentText"/>
      </w:pPr>
      <w:r>
        <w:rPr>
          <w:rStyle w:val="CommentReference"/>
        </w:rPr>
        <w:annotationRef/>
      </w:r>
      <w:r>
        <w:t>Provide 1 sentence to describe what life cycle stages were considered in the cost and GHG data: raw material extraction, manufacturing, transportation, installation?</w:t>
      </w:r>
    </w:p>
  </w:comment>
  <w:comment w:id="96" w:author="Weiwei Mo" w:date="2024-02-02T12:44:00Z" w:initials="WM">
    <w:p w14:paraId="50B1E33A" w14:textId="69FCFAF1" w:rsidR="00E277E2" w:rsidRDefault="00E277E2" w:rsidP="00E277E2">
      <w:pPr>
        <w:pStyle w:val="CommentText"/>
      </w:pPr>
      <w:r>
        <w:rPr>
          <w:rStyle w:val="CommentReference"/>
        </w:rPr>
        <w:annotationRef/>
      </w:r>
      <w:r>
        <w:t>These can be added as two columns (please see below) in Table 1 to show the refs of the data.</w:t>
      </w:r>
    </w:p>
  </w:comment>
  <w:comment w:id="98" w:author="Weiwei Mo" w:date="2024-02-02T13:42:00Z" w:initials="WM">
    <w:p w14:paraId="21AA1E99" w14:textId="77777777" w:rsidR="001E30B3" w:rsidRDefault="001E30B3" w:rsidP="001E30B3">
      <w:pPr>
        <w:pStyle w:val="CommentText"/>
      </w:pPr>
      <w:r>
        <w:rPr>
          <w:rStyle w:val="CommentReference"/>
        </w:rPr>
        <w:annotationRef/>
      </w:r>
      <w:r>
        <w:t xml:space="preserve">This is exactly what I was looking for previously. </w:t>
      </w:r>
    </w:p>
  </w:comment>
  <w:comment w:id="104" w:author="Weiwei Mo" w:date="2024-02-02T13:43:00Z" w:initials="WM">
    <w:p w14:paraId="3B271441" w14:textId="77777777" w:rsidR="001951C8" w:rsidRDefault="001951C8" w:rsidP="001951C8">
      <w:pPr>
        <w:pStyle w:val="CommentText"/>
      </w:pPr>
      <w:r>
        <w:rPr>
          <w:rStyle w:val="CommentReference"/>
        </w:rPr>
        <w:annotationRef/>
      </w:r>
      <w:r>
        <w:t xml:space="preserve">Which of these components belong to one-story building, and which belong to two-story building? Is there a way to allow readers to differentiate between these? </w:t>
      </w:r>
    </w:p>
  </w:comment>
  <w:comment w:id="105" w:author="Sebastian Rowan" w:date="2024-02-06T08:56:00Z" w:initials="SR">
    <w:p w14:paraId="3A89B4D9" w14:textId="77777777" w:rsidR="00BC085F" w:rsidRDefault="00BC085F" w:rsidP="00BC085F">
      <w:pPr>
        <w:pStyle w:val="CommentText"/>
      </w:pPr>
      <w:r>
        <w:rPr>
          <w:rStyle w:val="CommentReference"/>
        </w:rPr>
        <w:annotationRef/>
      </w:r>
      <w:r>
        <w:t xml:space="preserve">I will add in the second floor components. It should be obvious to readers that these would only apply to two-story structures. </w:t>
      </w:r>
    </w:p>
  </w:comment>
  <w:comment w:id="109" w:author="Weiwei Mo" w:date="2024-02-02T12:42:00Z" w:initials="WM">
    <w:p w14:paraId="4D25CE6D" w14:textId="77AFFECE" w:rsidR="006070E5" w:rsidRDefault="006070E5" w:rsidP="006070E5">
      <w:pPr>
        <w:pStyle w:val="CommentText"/>
      </w:pPr>
      <w:r>
        <w:rPr>
          <w:rStyle w:val="CommentReference"/>
        </w:rPr>
        <w:annotationRef/>
      </w:r>
      <w:r>
        <w:t xml:space="preserve">Provide refs for the cost data. And similarly, provide refs for the CO2 data. </w:t>
      </w:r>
    </w:p>
  </w:comment>
  <w:comment w:id="110" w:author="Sebastian Rowan" w:date="2024-02-06T08:54:00Z" w:initials="SR">
    <w:p w14:paraId="68F8134A" w14:textId="77777777" w:rsidR="00BC085F" w:rsidRDefault="00BC085F" w:rsidP="00BC085F">
      <w:pPr>
        <w:pStyle w:val="CommentText"/>
      </w:pPr>
      <w:r>
        <w:rPr>
          <w:rStyle w:val="CommentReference"/>
        </w:rPr>
        <w:annotationRef/>
      </w:r>
      <w:r>
        <w:t>All cost data is from RS Means so I feel dedicating an entire column for that is not necessary. Agree with adding reg column for CO2</w:t>
      </w:r>
    </w:p>
  </w:comment>
  <w:comment w:id="111" w:author="Sebastian Rowan" w:date="2024-02-06T15:39:00Z" w:initials="SR">
    <w:p w14:paraId="505DF981" w14:textId="77777777" w:rsidR="004B51C3" w:rsidRDefault="004B51C3" w:rsidP="004B51C3">
      <w:pPr>
        <w:pStyle w:val="CommentText"/>
      </w:pPr>
      <w:r>
        <w:rPr>
          <w:rStyle w:val="CommentReference"/>
        </w:rPr>
        <w:annotationRef/>
      </w:r>
      <w:r>
        <w:t xml:space="preserve">Put citation for Cost as footnote to table. CO2 gets own column. </w:t>
      </w:r>
    </w:p>
    <w:p w14:paraId="4039A9C6" w14:textId="77777777" w:rsidR="004B51C3" w:rsidRDefault="004B51C3" w:rsidP="004B51C3">
      <w:pPr>
        <w:pStyle w:val="CommentText"/>
      </w:pPr>
    </w:p>
    <w:p w14:paraId="7C3B2707" w14:textId="77777777" w:rsidR="004B51C3" w:rsidRDefault="004B51C3" w:rsidP="004B51C3">
      <w:pPr>
        <w:pStyle w:val="CommentText"/>
      </w:pPr>
      <w:r>
        <w:t>Put (GEC 2006) citation for min, mode, max, depth values.</w:t>
      </w:r>
    </w:p>
  </w:comment>
  <w:comment w:id="358" w:author="Weiwei Mo" w:date="2024-02-02T13:50:00Z" w:initials="WM">
    <w:p w14:paraId="045D6E5A" w14:textId="5C857A58" w:rsidR="006F269C" w:rsidRDefault="006F269C" w:rsidP="006F269C">
      <w:pPr>
        <w:pStyle w:val="CommentText"/>
      </w:pPr>
      <w:r>
        <w:rPr>
          <w:rStyle w:val="CommentReference"/>
        </w:rPr>
        <w:annotationRef/>
      </w:r>
      <w:r>
        <w:t xml:space="preserve">How big of a difference does the result make if you use EIO vs. process-based data? I would not recommend conducting this additional analysis. There might be some value in reporting the average % difference at the component level, but that should be it, nothing more than that. </w:t>
      </w:r>
    </w:p>
  </w:comment>
  <w:comment w:id="438" w:author="Weiwei Mo" w:date="2024-02-02T15:09:00Z" w:initials="WM">
    <w:p w14:paraId="66C6A3F7" w14:textId="77777777" w:rsidR="0005268B" w:rsidRDefault="0005268B" w:rsidP="0005268B">
      <w:pPr>
        <w:pStyle w:val="CommentText"/>
      </w:pPr>
      <w:r>
        <w:rPr>
          <w:rStyle w:val="CommentReference"/>
        </w:rPr>
        <w:annotationRef/>
      </w:r>
      <w:r>
        <w:t>Is the Monte Carlo analysis the same as the Bernoulli trials described below? It is not clear to me…</w:t>
      </w:r>
    </w:p>
  </w:comment>
  <w:comment w:id="441" w:author="Weiwei Mo" w:date="2024-02-02T14:41:00Z" w:initials="WM">
    <w:p w14:paraId="5413D125" w14:textId="081A5DBB" w:rsidR="00CE313B" w:rsidRDefault="00CE313B" w:rsidP="00CE313B">
      <w:pPr>
        <w:pStyle w:val="CommentText"/>
      </w:pPr>
      <w:r>
        <w:rPr>
          <w:rStyle w:val="CommentReference"/>
        </w:rPr>
        <w:annotationRef/>
      </w:r>
      <w:r>
        <w:t>I am not sure what this means. Are you referring to 25 different flood depths were randomly selected for the Monte Carlo simulation?</w:t>
      </w:r>
    </w:p>
  </w:comment>
  <w:comment w:id="442" w:author="Weiwei Mo" w:date="2024-02-02T15:29:00Z" w:initials="WM">
    <w:p w14:paraId="12870865" w14:textId="77777777" w:rsidR="00B97CCD" w:rsidRDefault="00B97CCD" w:rsidP="00B97CCD">
      <w:pPr>
        <w:pStyle w:val="CommentText"/>
      </w:pPr>
      <w:r>
        <w:rPr>
          <w:rStyle w:val="CommentReference"/>
        </w:rPr>
        <w:annotationRef/>
      </w:r>
      <w:r>
        <w:t xml:space="preserve">This section is a bit repetitive. </w:t>
      </w:r>
    </w:p>
  </w:comment>
  <w:comment w:id="443" w:author="Weiwei Mo" w:date="2024-02-02T15:12:00Z" w:initials="WM">
    <w:p w14:paraId="35E18FD0" w14:textId="08F02CBF" w:rsidR="00A43BF8" w:rsidRDefault="00A43BF8" w:rsidP="00A43BF8">
      <w:pPr>
        <w:pStyle w:val="CommentText"/>
      </w:pPr>
      <w:r>
        <w:rPr>
          <w:rStyle w:val="CommentReference"/>
        </w:rPr>
        <w:annotationRef/>
      </w:r>
      <w:r>
        <w:t xml:space="preserve">Is this related to the Bernoulli test described before? What is the difference between this step and the previous step of the Bernoulli tests? I am confused. </w:t>
      </w:r>
    </w:p>
  </w:comment>
  <w:comment w:id="444" w:author="Sebastian Rowan" w:date="2024-02-06T08:52:00Z" w:initials="SR">
    <w:p w14:paraId="71E1E8D5" w14:textId="77777777" w:rsidR="00BC085F" w:rsidRDefault="00BC085F" w:rsidP="00BC085F">
      <w:pPr>
        <w:pStyle w:val="CommentText"/>
      </w:pPr>
      <w:r>
        <w:rPr>
          <w:rStyle w:val="CommentReference"/>
        </w:rPr>
        <w:annotationRef/>
      </w:r>
      <w:r>
        <w:t>I should build a flow char for this section</w:t>
      </w:r>
    </w:p>
  </w:comment>
  <w:comment w:id="445" w:author="Weiwei Mo" w:date="2024-02-02T15:29:00Z" w:initials="WM">
    <w:p w14:paraId="53F53793" w14:textId="198BFB42" w:rsidR="00EF336F" w:rsidRDefault="00EF336F" w:rsidP="00EF336F">
      <w:pPr>
        <w:pStyle w:val="CommentText"/>
      </w:pPr>
      <w:r>
        <w:rPr>
          <w:rStyle w:val="CommentReference"/>
        </w:rPr>
        <w:annotationRef/>
      </w:r>
      <w:r>
        <w:t>Same here. It seems to be repeating information that has already been discussed previously.</w:t>
      </w:r>
      <w:r>
        <w:br/>
      </w:r>
    </w:p>
  </w:comment>
  <w:comment w:id="448" w:author="Weiwei Mo" w:date="2024-02-02T16:25:00Z" w:initials="WM">
    <w:p w14:paraId="078EB697" w14:textId="77777777" w:rsidR="00C963C0" w:rsidRDefault="00C963C0" w:rsidP="00C963C0">
      <w:pPr>
        <w:pStyle w:val="CommentText"/>
      </w:pPr>
      <w:r>
        <w:rPr>
          <w:rStyle w:val="CommentReference"/>
        </w:rPr>
        <w:annotationRef/>
      </w:r>
      <w:r>
        <w:t>How many 1-story and 2 story buildings were included in each region?</w:t>
      </w:r>
    </w:p>
  </w:comment>
  <w:comment w:id="453" w:author="Weiwei Mo" w:date="2024-02-02T16:33:00Z" w:initials="WM">
    <w:p w14:paraId="15E39A9C" w14:textId="77777777" w:rsidR="008F7E93" w:rsidRDefault="008F7E93" w:rsidP="008F7E93">
      <w:pPr>
        <w:pStyle w:val="CommentText"/>
      </w:pPr>
      <w:r>
        <w:rPr>
          <w:rStyle w:val="CommentReference"/>
        </w:rPr>
        <w:annotationRef/>
      </w:r>
      <w:r>
        <w:t xml:space="preserve">Yes! I think some plausible explanations for the difference would be good. Could the cost data (e.g., RS Means) play a role in the difference? </w:t>
      </w:r>
    </w:p>
  </w:comment>
  <w:comment w:id="458" w:author="Weiwei Mo" w:date="2024-02-02T16:37:00Z" w:initials="WM">
    <w:p w14:paraId="7ED098F7" w14:textId="77777777" w:rsidR="00FA5363" w:rsidRDefault="00FA5363" w:rsidP="00FA5363">
      <w:pPr>
        <w:pStyle w:val="CommentText"/>
      </w:pPr>
      <w:r>
        <w:rPr>
          <w:rStyle w:val="CommentReference"/>
        </w:rPr>
        <w:annotationRef/>
      </w:r>
      <w:r>
        <w:t xml:space="preserve">You mean the floor plans? </w:t>
      </w:r>
    </w:p>
  </w:comment>
  <w:comment w:id="460" w:author="Weiwei Mo" w:date="2024-02-02T16:45:00Z" w:initials="WM">
    <w:p w14:paraId="1E194F72" w14:textId="77777777" w:rsidR="00BA0A8B" w:rsidRDefault="00BA0A8B" w:rsidP="00BA0A8B">
      <w:pPr>
        <w:pStyle w:val="CommentText"/>
      </w:pPr>
      <w:r>
        <w:rPr>
          <w:rStyle w:val="CommentReference"/>
        </w:rPr>
        <w:annotationRef/>
      </w:r>
      <w:r>
        <w:t>Instead of saying significant, perhaps say something like “not negligible”?</w:t>
      </w:r>
    </w:p>
  </w:comment>
  <w:comment w:id="463" w:author="Weiwei Mo" w:date="2024-02-02T16:51:00Z" w:initials="WM">
    <w:p w14:paraId="100327D3" w14:textId="77777777" w:rsidR="001B0283" w:rsidRDefault="001B0283" w:rsidP="001B0283">
      <w:pPr>
        <w:pStyle w:val="CommentText"/>
      </w:pPr>
      <w:r>
        <w:rPr>
          <w:rStyle w:val="CommentReference"/>
        </w:rPr>
        <w:annotationRef/>
      </w:r>
      <w:r>
        <w:t>No need to explain how you come up with this idea..</w:t>
      </w:r>
    </w:p>
  </w:comment>
  <w:comment w:id="465" w:author="Weiwei Mo" w:date="2024-02-02T16:46:00Z" w:initials="WM">
    <w:p w14:paraId="6584B1B6" w14:textId="706E0DAE" w:rsidR="0029340D" w:rsidRDefault="0029340D" w:rsidP="0029340D">
      <w:pPr>
        <w:pStyle w:val="CommentText"/>
      </w:pPr>
      <w:r>
        <w:rPr>
          <w:rStyle w:val="CommentReference"/>
        </w:rPr>
        <w:annotationRef/>
      </w:r>
      <w:r>
        <w:t>Why is this % different from the 3.5-3.7% mentioned previously?</w:t>
      </w:r>
    </w:p>
  </w:comment>
  <w:comment w:id="466" w:author="Sebastian Rowan" w:date="2024-02-06T08:51:00Z" w:initials="SR">
    <w:p w14:paraId="5F75D56F" w14:textId="77777777" w:rsidR="00BC085F" w:rsidRDefault="00BC085F" w:rsidP="00BC085F">
      <w:pPr>
        <w:pStyle w:val="CommentText"/>
      </w:pPr>
      <w:r>
        <w:rPr>
          <w:rStyle w:val="CommentReference"/>
        </w:rPr>
        <w:annotationRef/>
      </w:r>
      <w:r>
        <w:t xml:space="preserve">The 3.5-3.7% mentioned previously is the maximum cost of the GHG emissions relative to the replacement cost of the building. </w:t>
      </w:r>
    </w:p>
    <w:p w14:paraId="4689E6C1" w14:textId="77777777" w:rsidR="00BC085F" w:rsidRDefault="00BC085F" w:rsidP="00BC085F">
      <w:pPr>
        <w:pStyle w:val="CommentText"/>
      </w:pPr>
    </w:p>
    <w:p w14:paraId="33665561" w14:textId="77777777" w:rsidR="00BC085F" w:rsidRDefault="00BC085F" w:rsidP="00BC085F">
      <w:pPr>
        <w:pStyle w:val="CommentText"/>
      </w:pPr>
      <w:r>
        <w:t xml:space="preserve">The 6% mentioned here (and similarly, the ~8% mentioned in the results of the spatial analysis below) is the cost of (monetary damages + ghg emissions) relative to the cost of monetary damage alone. </w:t>
      </w:r>
    </w:p>
    <w:p w14:paraId="77E626DA" w14:textId="77777777" w:rsidR="00BC085F" w:rsidRDefault="00BC085F" w:rsidP="00BC085F">
      <w:pPr>
        <w:pStyle w:val="CommentText"/>
      </w:pPr>
    </w:p>
    <w:p w14:paraId="536D7760" w14:textId="77777777" w:rsidR="00BC085F" w:rsidRDefault="00BC085F" w:rsidP="00BC085F">
      <w:pPr>
        <w:pStyle w:val="CommentText"/>
      </w:pPr>
      <w:r>
        <w:t>Example:</w:t>
      </w:r>
    </w:p>
    <w:p w14:paraId="29897338" w14:textId="77777777" w:rsidR="00BC085F" w:rsidRDefault="00BC085F" w:rsidP="00BC085F">
      <w:pPr>
        <w:pStyle w:val="CommentText"/>
      </w:pPr>
    </w:p>
    <w:p w14:paraId="191600EA" w14:textId="77777777" w:rsidR="00BC085F" w:rsidRDefault="00BC085F" w:rsidP="00BC085F">
      <w:pPr>
        <w:pStyle w:val="CommentText"/>
      </w:pPr>
      <w:r>
        <w:t xml:space="preserve">At 1ft flood depth, monetary damage are ~20%, ghg damages are ~1.5% of the structures replacement cost. So taken together the total damages are 21.5% of the structures replacement cost. </w:t>
      </w:r>
    </w:p>
    <w:p w14:paraId="7C2DD51D" w14:textId="77777777" w:rsidR="00BC085F" w:rsidRDefault="00BC085F" w:rsidP="00BC085F">
      <w:pPr>
        <w:pStyle w:val="CommentText"/>
      </w:pPr>
    </w:p>
    <w:p w14:paraId="593D84B2" w14:textId="77777777" w:rsidR="00BC085F" w:rsidRDefault="00BC085F" w:rsidP="00BC085F">
      <w:pPr>
        <w:pStyle w:val="CommentText"/>
      </w:pPr>
      <w:r>
        <w:t>(21.5/20 = 1.075) therefore adding 1.5% of the structures value to the damage cost increases the damage cost by 7.5%.</w:t>
      </w:r>
    </w:p>
  </w:comment>
  <w:comment w:id="478" w:author="Weiwei Mo" w:date="2024-02-02T16:54:00Z" w:initials="WM">
    <w:p w14:paraId="648A3E34" w14:textId="456731F6" w:rsidR="00D80617" w:rsidRDefault="00D80617" w:rsidP="00D80617">
      <w:pPr>
        <w:pStyle w:val="CommentText"/>
      </w:pPr>
      <w:r>
        <w:rPr>
          <w:rStyle w:val="CommentReference"/>
        </w:rPr>
        <w:annotationRef/>
      </w:r>
      <w:r>
        <w:t>Great table!</w:t>
      </w:r>
    </w:p>
  </w:comment>
  <w:comment w:id="480" w:author="Weiwei Mo" w:date="2024-02-02T16:59:00Z" w:initials="WM">
    <w:p w14:paraId="05B08AD0" w14:textId="77777777" w:rsidR="00B543BC" w:rsidRDefault="00B543BC" w:rsidP="00B543BC">
      <w:pPr>
        <w:pStyle w:val="CommentText"/>
      </w:pPr>
      <w:r>
        <w:rPr>
          <w:rStyle w:val="CommentReference"/>
        </w:rPr>
        <w:annotationRef/>
      </w:r>
      <w:r>
        <w:t xml:space="preserve">Higher SVI is associated with both higher damage cost, and higher GHG cost, correct? Can we say the socially vulnerable population is disproportionately affected by flooding and the associated GHG emissions, and they bear a higher cost? </w:t>
      </w:r>
    </w:p>
  </w:comment>
  <w:comment w:id="481" w:author="Sebastian Rowan" w:date="2024-02-07T11:22:00Z" w:initials="SR">
    <w:p w14:paraId="27BBAB7B" w14:textId="77777777" w:rsidR="000E2B3D" w:rsidRDefault="000E2B3D" w:rsidP="000E2B3D">
      <w:pPr>
        <w:pStyle w:val="CommentText"/>
      </w:pPr>
      <w:r>
        <w:rPr>
          <w:rStyle w:val="CommentReference"/>
        </w:rPr>
        <w:annotationRef/>
      </w:r>
      <w:r>
        <w:t>Our results don’t answer that question, but that was one of the questions we answered for this same study region in the paper I submitted with my USACE colleagues. It would probably be worth citing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055587" w15:done="1"/>
  <w15:commentEx w15:paraId="26FEFCC6" w15:done="1"/>
  <w15:commentEx w15:paraId="1547BADA" w15:done="1"/>
  <w15:commentEx w15:paraId="1EA1F6BF" w15:done="0"/>
  <w15:commentEx w15:paraId="40791690" w15:done="1"/>
  <w15:commentEx w15:paraId="73D16C05" w15:done="0"/>
  <w15:commentEx w15:paraId="730C6078" w15:done="0"/>
  <w15:commentEx w15:paraId="4AE3EEBA" w15:done="0"/>
  <w15:commentEx w15:paraId="54BDFD4B" w15:done="0"/>
  <w15:commentEx w15:paraId="721A64AE" w15:done="0"/>
  <w15:commentEx w15:paraId="3D6E7B41" w15:done="1"/>
  <w15:commentEx w15:paraId="3C6D5AD0" w15:done="0"/>
  <w15:commentEx w15:paraId="74BC05AA" w15:done="0"/>
  <w15:commentEx w15:paraId="7B4FB4B4" w15:done="0"/>
  <w15:commentEx w15:paraId="28DE6DA2" w15:done="0"/>
  <w15:commentEx w15:paraId="70B60986" w15:done="0"/>
  <w15:commentEx w15:paraId="6CCB2FE7" w15:paraIdParent="70B60986" w15:done="0"/>
  <w15:commentEx w15:paraId="0CEA4AEE" w15:done="0"/>
  <w15:commentEx w15:paraId="2F9B375C" w15:done="0"/>
  <w15:commentEx w15:paraId="3F592BB9" w15:done="0"/>
  <w15:commentEx w15:paraId="2ECF7DA6" w15:done="0"/>
  <w15:commentEx w15:paraId="069C246B" w15:done="0"/>
  <w15:commentEx w15:paraId="5CFA0FFA" w15:paraIdParent="069C246B" w15:done="0"/>
  <w15:commentEx w15:paraId="1EEF2A56" w15:done="0"/>
  <w15:commentEx w15:paraId="12943FA4" w15:done="0"/>
  <w15:commentEx w15:paraId="344FC189" w15:done="0"/>
  <w15:commentEx w15:paraId="50B1E33A" w15:done="0"/>
  <w15:commentEx w15:paraId="21AA1E99" w15:done="0"/>
  <w15:commentEx w15:paraId="3B271441" w15:done="0"/>
  <w15:commentEx w15:paraId="3A89B4D9" w15:paraIdParent="3B271441" w15:done="0"/>
  <w15:commentEx w15:paraId="4D25CE6D" w15:done="0"/>
  <w15:commentEx w15:paraId="68F8134A" w15:paraIdParent="4D25CE6D" w15:done="0"/>
  <w15:commentEx w15:paraId="7C3B2707" w15:paraIdParent="4D25CE6D" w15:done="0"/>
  <w15:commentEx w15:paraId="045D6E5A" w15:done="0"/>
  <w15:commentEx w15:paraId="66C6A3F7" w15:done="0"/>
  <w15:commentEx w15:paraId="5413D125" w15:done="0"/>
  <w15:commentEx w15:paraId="12870865" w15:done="0"/>
  <w15:commentEx w15:paraId="35E18FD0" w15:done="0"/>
  <w15:commentEx w15:paraId="71E1E8D5" w15:paraIdParent="35E18FD0" w15:done="0"/>
  <w15:commentEx w15:paraId="53F53793" w15:done="0"/>
  <w15:commentEx w15:paraId="078EB697" w15:done="0"/>
  <w15:commentEx w15:paraId="15E39A9C" w15:done="0"/>
  <w15:commentEx w15:paraId="7ED098F7" w15:done="0"/>
  <w15:commentEx w15:paraId="1E194F72" w15:done="0"/>
  <w15:commentEx w15:paraId="100327D3" w15:done="0"/>
  <w15:commentEx w15:paraId="6584B1B6" w15:done="0"/>
  <w15:commentEx w15:paraId="593D84B2" w15:paraIdParent="6584B1B6" w15:done="0"/>
  <w15:commentEx w15:paraId="648A3E34" w15:done="0"/>
  <w15:commentEx w15:paraId="05B08AD0" w15:done="0"/>
  <w15:commentEx w15:paraId="27BBAB7B" w15:paraIdParent="05B08A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0F5C0D8" w16cex:dateUtc="2024-01-24T17:56:00Z"/>
  <w16cex:commentExtensible w16cex:durableId="381F3A8F" w16cex:dateUtc="2024-01-24T16:01:00Z"/>
  <w16cex:commentExtensible w16cex:durableId="75E4A90F" w16cex:dateUtc="2024-01-24T17:59:00Z"/>
  <w16cex:commentExtensible w16cex:durableId="54CC8176" w16cex:dateUtc="2024-01-24T18:05:00Z"/>
  <w16cex:commentExtensible w16cex:durableId="0CBC31B2" w16cex:dateUtc="2024-01-24T18:01:00Z"/>
  <w16cex:commentExtensible w16cex:durableId="47AE122D" w16cex:dateUtc="2024-01-24T18:03:00Z"/>
  <w16cex:commentExtensible w16cex:durableId="448C9EF9" w16cex:dateUtc="2024-01-24T18:08:00Z"/>
  <w16cex:commentExtensible w16cex:durableId="57F03A84" w16cex:dateUtc="2024-01-24T18:13:00Z"/>
  <w16cex:commentExtensible w16cex:durableId="4DC07430" w16cex:dateUtc="2024-01-24T18:13:00Z"/>
  <w16cex:commentExtensible w16cex:durableId="0FDAA2E8" w16cex:dateUtc="2024-01-24T18:14:00Z"/>
  <w16cex:commentExtensible w16cex:durableId="01042489" w16cex:dateUtc="2024-01-24T18:19:00Z"/>
  <w16cex:commentExtensible w16cex:durableId="11AD9EFC" w16cex:dateUtc="2024-02-01T21:43:00Z"/>
  <w16cex:commentExtensible w16cex:durableId="36331466" w16cex:dateUtc="2024-02-02T16:54:00Z"/>
  <w16cex:commentExtensible w16cex:durableId="72C0F59A" w16cex:dateUtc="2024-02-02T16:53:00Z"/>
  <w16cex:commentExtensible w16cex:durableId="25152331" w16cex:dateUtc="2024-02-02T17:06:00Z"/>
  <w16cex:commentExtensible w16cex:durableId="5E9D76CB" w16cex:dateUtc="2024-02-02T17:17:00Z"/>
  <w16cex:commentExtensible w16cex:durableId="7D2B7FDB" w16cex:dateUtc="2024-02-06T20:48:00Z"/>
  <w16cex:commentExtensible w16cex:durableId="21F1C914" w16cex:dateUtc="2024-02-02T17:26:00Z"/>
  <w16cex:commentExtensible w16cex:durableId="470C70D5" w16cex:dateUtc="2024-02-02T17:28:00Z">
    <w16cex:extLst>
      <w16:ext w16:uri="{CE6994B0-6A32-4C9F-8C6B-6E91EDA988CE}">
        <cr:reactions xmlns:cr="http://schemas.microsoft.com/office/comments/2020/reactions">
          <cr:reaction reactionType="1">
            <cr:reactionInfo dateUtc="2024-02-06T13:34:34Z">
              <cr:user userId="S::sbs44@usnh.edu::4d2aa8e2-bbe4-4104-a2bf-4e25d49e60ba" userProvider="AD" userName="Sebastian Rowan"/>
            </cr:reactionInfo>
          </cr:reaction>
        </cr:reactions>
      </w16:ext>
    </w16cex:extLst>
  </w16cex:commentExtensible>
  <w16cex:commentExtensible w16cex:durableId="41136DE7" w16cex:dateUtc="2024-02-02T17:27:00Z"/>
  <w16cex:commentExtensible w16cex:durableId="319DF442" w16cex:dateUtc="2024-02-02T17:27:00Z"/>
  <w16cex:commentExtensible w16cex:durableId="549ACCC8" w16cex:dateUtc="2024-02-02T17:33:00Z"/>
  <w16cex:commentExtensible w16cex:durableId="48A54500" w16cex:dateUtc="2024-02-07T14:24:00Z"/>
  <w16cex:commentExtensible w16cex:durableId="32A4767F" w16cex:dateUtc="2024-02-02T17:36:00Z"/>
  <w16cex:commentExtensible w16cex:durableId="2E5CB5A3" w16cex:dateUtc="2024-02-02T17:36:00Z"/>
  <w16cex:commentExtensible w16cex:durableId="4090138D" w16cex:dateUtc="2024-02-02T18:42:00Z"/>
  <w16cex:commentExtensible w16cex:durableId="0DE25231" w16cex:dateUtc="2024-02-02T17:44:00Z"/>
  <w16cex:commentExtensible w16cex:durableId="500D3574" w16cex:dateUtc="2024-02-02T18:42:00Z"/>
  <w16cex:commentExtensible w16cex:durableId="538A4B02" w16cex:dateUtc="2024-02-02T18:43:00Z"/>
  <w16cex:commentExtensible w16cex:durableId="69E6BB10" w16cex:dateUtc="2024-02-06T13:56:00Z"/>
  <w16cex:commentExtensible w16cex:durableId="6C7589F3" w16cex:dateUtc="2024-02-02T17:42:00Z"/>
  <w16cex:commentExtensible w16cex:durableId="33F70C4A" w16cex:dateUtc="2024-02-06T13:54:00Z"/>
  <w16cex:commentExtensible w16cex:durableId="64D5104B" w16cex:dateUtc="2024-02-06T20:39:00Z"/>
  <w16cex:commentExtensible w16cex:durableId="2FB913D4" w16cex:dateUtc="2024-02-02T18:50:00Z"/>
  <w16cex:commentExtensible w16cex:durableId="415826E5" w16cex:dateUtc="2024-02-02T20:09:00Z"/>
  <w16cex:commentExtensible w16cex:durableId="2065E4ED" w16cex:dateUtc="2024-02-02T19:41:00Z"/>
  <w16cex:commentExtensible w16cex:durableId="39C50DE7" w16cex:dateUtc="2024-02-02T20:29:00Z"/>
  <w16cex:commentExtensible w16cex:durableId="0C94438B" w16cex:dateUtc="2024-02-02T20:12:00Z"/>
  <w16cex:commentExtensible w16cex:durableId="12C65DBF" w16cex:dateUtc="2024-02-06T13:52:00Z"/>
  <w16cex:commentExtensible w16cex:durableId="6BCAF0A2" w16cex:dateUtc="2024-02-02T20:29:00Z"/>
  <w16cex:commentExtensible w16cex:durableId="257087C9" w16cex:dateUtc="2024-02-02T21:25:00Z"/>
  <w16cex:commentExtensible w16cex:durableId="46ED8EBE" w16cex:dateUtc="2024-02-02T21:33:00Z"/>
  <w16cex:commentExtensible w16cex:durableId="7449A457" w16cex:dateUtc="2024-02-02T21:37:00Z"/>
  <w16cex:commentExtensible w16cex:durableId="29AEA511" w16cex:dateUtc="2024-02-02T21:45:00Z"/>
  <w16cex:commentExtensible w16cex:durableId="665D7C45" w16cex:dateUtc="2024-02-02T21:51:00Z"/>
  <w16cex:commentExtensible w16cex:durableId="48BE4445" w16cex:dateUtc="2024-02-02T21:46:00Z"/>
  <w16cex:commentExtensible w16cex:durableId="3FCC5AF6" w16cex:dateUtc="2024-02-06T13:51:00Z"/>
  <w16cex:commentExtensible w16cex:durableId="623CCBEE" w16cex:dateUtc="2024-02-02T21:54:00Z"/>
  <w16cex:commentExtensible w16cex:durableId="7E99D7BF" w16cex:dateUtc="2024-02-02T21:59:00Z"/>
  <w16cex:commentExtensible w16cex:durableId="50B2DA39" w16cex:dateUtc="2024-02-07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55587" w16cid:durableId="30F5C0D8"/>
  <w16cid:commentId w16cid:paraId="26FEFCC6" w16cid:durableId="381F3A8F"/>
  <w16cid:commentId w16cid:paraId="1547BADA" w16cid:durableId="75E4A90F"/>
  <w16cid:commentId w16cid:paraId="1EA1F6BF" w16cid:durableId="54CC8176"/>
  <w16cid:commentId w16cid:paraId="40791690" w16cid:durableId="0CBC31B2"/>
  <w16cid:commentId w16cid:paraId="73D16C05" w16cid:durableId="47AE122D"/>
  <w16cid:commentId w16cid:paraId="730C6078" w16cid:durableId="448C9EF9"/>
  <w16cid:commentId w16cid:paraId="4AE3EEBA" w16cid:durableId="57F03A84"/>
  <w16cid:commentId w16cid:paraId="54BDFD4B" w16cid:durableId="4DC07430"/>
  <w16cid:commentId w16cid:paraId="721A64AE" w16cid:durableId="0FDAA2E8"/>
  <w16cid:commentId w16cid:paraId="3D6E7B41" w16cid:durableId="01042489"/>
  <w16cid:commentId w16cid:paraId="3C6D5AD0" w16cid:durableId="11AD9EFC"/>
  <w16cid:commentId w16cid:paraId="74BC05AA" w16cid:durableId="36331466"/>
  <w16cid:commentId w16cid:paraId="7B4FB4B4" w16cid:durableId="72C0F59A"/>
  <w16cid:commentId w16cid:paraId="28DE6DA2" w16cid:durableId="25152331"/>
  <w16cid:commentId w16cid:paraId="70B60986" w16cid:durableId="5E9D76CB"/>
  <w16cid:commentId w16cid:paraId="6CCB2FE7" w16cid:durableId="7D2B7FDB"/>
  <w16cid:commentId w16cid:paraId="0CEA4AEE" w16cid:durableId="21F1C914"/>
  <w16cid:commentId w16cid:paraId="2F9B375C" w16cid:durableId="470C70D5"/>
  <w16cid:commentId w16cid:paraId="3F592BB9" w16cid:durableId="41136DE7"/>
  <w16cid:commentId w16cid:paraId="2ECF7DA6" w16cid:durableId="319DF442"/>
  <w16cid:commentId w16cid:paraId="069C246B" w16cid:durableId="549ACCC8"/>
  <w16cid:commentId w16cid:paraId="5CFA0FFA" w16cid:durableId="48A54500"/>
  <w16cid:commentId w16cid:paraId="1EEF2A56" w16cid:durableId="32A4767F"/>
  <w16cid:commentId w16cid:paraId="12943FA4" w16cid:durableId="2E5CB5A3"/>
  <w16cid:commentId w16cid:paraId="344FC189" w16cid:durableId="4090138D"/>
  <w16cid:commentId w16cid:paraId="50B1E33A" w16cid:durableId="0DE25231"/>
  <w16cid:commentId w16cid:paraId="21AA1E99" w16cid:durableId="500D3574"/>
  <w16cid:commentId w16cid:paraId="3B271441" w16cid:durableId="538A4B02"/>
  <w16cid:commentId w16cid:paraId="3A89B4D9" w16cid:durableId="69E6BB10"/>
  <w16cid:commentId w16cid:paraId="4D25CE6D" w16cid:durableId="6C7589F3"/>
  <w16cid:commentId w16cid:paraId="68F8134A" w16cid:durableId="33F70C4A"/>
  <w16cid:commentId w16cid:paraId="7C3B2707" w16cid:durableId="64D5104B"/>
  <w16cid:commentId w16cid:paraId="045D6E5A" w16cid:durableId="2FB913D4"/>
  <w16cid:commentId w16cid:paraId="66C6A3F7" w16cid:durableId="415826E5"/>
  <w16cid:commentId w16cid:paraId="5413D125" w16cid:durableId="2065E4ED"/>
  <w16cid:commentId w16cid:paraId="12870865" w16cid:durableId="39C50DE7"/>
  <w16cid:commentId w16cid:paraId="35E18FD0" w16cid:durableId="0C94438B"/>
  <w16cid:commentId w16cid:paraId="71E1E8D5" w16cid:durableId="12C65DBF"/>
  <w16cid:commentId w16cid:paraId="53F53793" w16cid:durableId="6BCAF0A2"/>
  <w16cid:commentId w16cid:paraId="078EB697" w16cid:durableId="257087C9"/>
  <w16cid:commentId w16cid:paraId="15E39A9C" w16cid:durableId="46ED8EBE"/>
  <w16cid:commentId w16cid:paraId="7ED098F7" w16cid:durableId="7449A457"/>
  <w16cid:commentId w16cid:paraId="1E194F72" w16cid:durableId="29AEA511"/>
  <w16cid:commentId w16cid:paraId="100327D3" w16cid:durableId="665D7C45"/>
  <w16cid:commentId w16cid:paraId="6584B1B6" w16cid:durableId="48BE4445"/>
  <w16cid:commentId w16cid:paraId="593D84B2" w16cid:durableId="3FCC5AF6"/>
  <w16cid:commentId w16cid:paraId="648A3E34" w16cid:durableId="623CCBEE"/>
  <w16cid:commentId w16cid:paraId="05B08AD0" w16cid:durableId="7E99D7BF"/>
  <w16cid:commentId w16cid:paraId="27BBAB7B" w16cid:durableId="50B2DA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4DD9C" w14:textId="77777777" w:rsidR="00BE0A40" w:rsidRDefault="00BE0A40">
      <w:pPr>
        <w:spacing w:after="0"/>
      </w:pPr>
      <w:r>
        <w:separator/>
      </w:r>
    </w:p>
  </w:endnote>
  <w:endnote w:type="continuationSeparator" w:id="0">
    <w:p w14:paraId="2E19C1EA" w14:textId="77777777" w:rsidR="00BE0A40" w:rsidRDefault="00BE0A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7673C" w14:textId="77777777" w:rsidR="00BE0A40" w:rsidRDefault="00BE0A40">
      <w:r>
        <w:separator/>
      </w:r>
    </w:p>
  </w:footnote>
  <w:footnote w:type="continuationSeparator" w:id="0">
    <w:p w14:paraId="0F579218" w14:textId="77777777" w:rsidR="00BE0A40" w:rsidRDefault="00BE0A40">
      <w:r>
        <w:continuationSeparator/>
      </w:r>
    </w:p>
  </w:footnote>
  <w:footnote w:id="1">
    <w:p w14:paraId="5A4504BE" w14:textId="77777777" w:rsidR="00FD3106" w:rsidRDefault="00B543BC">
      <w:pPr>
        <w:pStyle w:val="FootnoteText"/>
      </w:pPr>
      <w:r>
        <w:rPr>
          <w:rStyle w:val="FootnoteReference"/>
        </w:rPr>
        <w:footnoteRef/>
      </w:r>
      <w:r>
        <w:t xml:space="preserve"> EM_DAT disaster records related to natural and technological hazards meet at least one of the following inclusion criteria: 1) At least ten deaths (including dead and missing), 2) At least 100 affected (people affected, injured, or homeless), or 3) A call for international assistance of an emergency declaration.</w:t>
      </w:r>
    </w:p>
  </w:footnote>
  <w:footnote w:id="2">
    <w:p w14:paraId="24D3D2EE" w14:textId="77777777" w:rsidR="00FD3106" w:rsidRDefault="00B543BC">
      <w:pPr>
        <w:pStyle w:val="FootnoteText"/>
      </w:pPr>
      <w:r>
        <w:rPr>
          <w:rStyle w:val="FootnoteReference"/>
        </w:rPr>
        <w:footnoteRef/>
      </w:r>
      <w:r>
        <w:t xml:space="preserve"> The social cost of CO</w:t>
      </w:r>
      <w:r>
        <w:rPr>
          <w:vertAlign w:val="subscript"/>
        </w:rPr>
        <w:t>2</w:t>
      </w:r>
      <w:r>
        <w:t xml:space="preserve"> emissions estimate used in this study is for emissions produced in the year 2020 with a discount rate of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F089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331"/>
    <w:multiLevelType w:val="multilevel"/>
    <w:tmpl w:val="9B1CF1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70CD2DE"/>
    <w:multiLevelType w:val="multilevel"/>
    <w:tmpl w:val="9CEC8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52591292">
    <w:abstractNumId w:val="2"/>
  </w:num>
  <w:num w:numId="2" w16cid:durableId="985014559">
    <w:abstractNumId w:val="0"/>
  </w:num>
  <w:num w:numId="3" w16cid:durableId="11324803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wei Mo">
    <w15:presenceInfo w15:providerId="AD" w15:userId="S::wm2006@usnh.edu::6f6bcb23-71d3-4473-9508-ded57301e121"/>
  </w15:person>
  <w15:person w15:author="Sebastian Rowan">
    <w15:presenceInfo w15:providerId="AD" w15:userId="S::sbs44@usnh.edu::4d2aa8e2-bbe4-4104-a2bf-4e25d49e6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06"/>
    <w:rsid w:val="00032A24"/>
    <w:rsid w:val="0005268B"/>
    <w:rsid w:val="00063AC3"/>
    <w:rsid w:val="0007226E"/>
    <w:rsid w:val="00094AB2"/>
    <w:rsid w:val="000C1837"/>
    <w:rsid w:val="000C57F4"/>
    <w:rsid w:val="000C6E5A"/>
    <w:rsid w:val="000E2B3D"/>
    <w:rsid w:val="00105A12"/>
    <w:rsid w:val="00111665"/>
    <w:rsid w:val="001117F3"/>
    <w:rsid w:val="00113B3C"/>
    <w:rsid w:val="00114A25"/>
    <w:rsid w:val="001261F9"/>
    <w:rsid w:val="00143827"/>
    <w:rsid w:val="0014677C"/>
    <w:rsid w:val="001951C8"/>
    <w:rsid w:val="001A09C8"/>
    <w:rsid w:val="001A402B"/>
    <w:rsid w:val="001B0283"/>
    <w:rsid w:val="001E13D9"/>
    <w:rsid w:val="001E30B3"/>
    <w:rsid w:val="00201665"/>
    <w:rsid w:val="0020584E"/>
    <w:rsid w:val="0021216F"/>
    <w:rsid w:val="00246BC9"/>
    <w:rsid w:val="00255093"/>
    <w:rsid w:val="00261706"/>
    <w:rsid w:val="00281EC7"/>
    <w:rsid w:val="0029340D"/>
    <w:rsid w:val="002A2040"/>
    <w:rsid w:val="002B0A6D"/>
    <w:rsid w:val="002C4064"/>
    <w:rsid w:val="002F0B40"/>
    <w:rsid w:val="00304CE6"/>
    <w:rsid w:val="00331A96"/>
    <w:rsid w:val="00333737"/>
    <w:rsid w:val="0034168E"/>
    <w:rsid w:val="00383C71"/>
    <w:rsid w:val="00395FAA"/>
    <w:rsid w:val="003978E2"/>
    <w:rsid w:val="003A5568"/>
    <w:rsid w:val="003D53FD"/>
    <w:rsid w:val="00403E61"/>
    <w:rsid w:val="00415C80"/>
    <w:rsid w:val="004421F9"/>
    <w:rsid w:val="004524C5"/>
    <w:rsid w:val="004542BD"/>
    <w:rsid w:val="00487CF4"/>
    <w:rsid w:val="004B51C3"/>
    <w:rsid w:val="004C2706"/>
    <w:rsid w:val="004E3B4F"/>
    <w:rsid w:val="00512828"/>
    <w:rsid w:val="0055669A"/>
    <w:rsid w:val="00591B89"/>
    <w:rsid w:val="005A068D"/>
    <w:rsid w:val="005A67E5"/>
    <w:rsid w:val="005C00F2"/>
    <w:rsid w:val="005E5D94"/>
    <w:rsid w:val="006044FD"/>
    <w:rsid w:val="006070E5"/>
    <w:rsid w:val="0064637A"/>
    <w:rsid w:val="0065794B"/>
    <w:rsid w:val="00671063"/>
    <w:rsid w:val="00684A50"/>
    <w:rsid w:val="0068654C"/>
    <w:rsid w:val="00691762"/>
    <w:rsid w:val="006D3EF0"/>
    <w:rsid w:val="006F269C"/>
    <w:rsid w:val="0071230F"/>
    <w:rsid w:val="00731CB2"/>
    <w:rsid w:val="00761F09"/>
    <w:rsid w:val="00765DDC"/>
    <w:rsid w:val="00780A3E"/>
    <w:rsid w:val="007A24F0"/>
    <w:rsid w:val="007D0A32"/>
    <w:rsid w:val="007E5EAB"/>
    <w:rsid w:val="007F616D"/>
    <w:rsid w:val="00826884"/>
    <w:rsid w:val="0083474E"/>
    <w:rsid w:val="0085093B"/>
    <w:rsid w:val="008B681C"/>
    <w:rsid w:val="008C674E"/>
    <w:rsid w:val="008F7E93"/>
    <w:rsid w:val="00911EB7"/>
    <w:rsid w:val="00917271"/>
    <w:rsid w:val="009254BE"/>
    <w:rsid w:val="00932588"/>
    <w:rsid w:val="0094645C"/>
    <w:rsid w:val="00947DB7"/>
    <w:rsid w:val="00986265"/>
    <w:rsid w:val="009872BB"/>
    <w:rsid w:val="009C591D"/>
    <w:rsid w:val="009E469B"/>
    <w:rsid w:val="00A11BF1"/>
    <w:rsid w:val="00A341BE"/>
    <w:rsid w:val="00A43BF8"/>
    <w:rsid w:val="00A835E4"/>
    <w:rsid w:val="00AA22CB"/>
    <w:rsid w:val="00AA3245"/>
    <w:rsid w:val="00AF4B71"/>
    <w:rsid w:val="00B54292"/>
    <w:rsid w:val="00B543BC"/>
    <w:rsid w:val="00B715D8"/>
    <w:rsid w:val="00B960F8"/>
    <w:rsid w:val="00B97CCD"/>
    <w:rsid w:val="00BA0A8B"/>
    <w:rsid w:val="00BC085F"/>
    <w:rsid w:val="00BD1352"/>
    <w:rsid w:val="00BE0A40"/>
    <w:rsid w:val="00C220D3"/>
    <w:rsid w:val="00C55967"/>
    <w:rsid w:val="00C639E0"/>
    <w:rsid w:val="00C90D01"/>
    <w:rsid w:val="00C963C0"/>
    <w:rsid w:val="00CE313B"/>
    <w:rsid w:val="00CE6FE3"/>
    <w:rsid w:val="00D06108"/>
    <w:rsid w:val="00D20FB1"/>
    <w:rsid w:val="00D3536C"/>
    <w:rsid w:val="00D80617"/>
    <w:rsid w:val="00DC7715"/>
    <w:rsid w:val="00E0234A"/>
    <w:rsid w:val="00E02FA8"/>
    <w:rsid w:val="00E11410"/>
    <w:rsid w:val="00E277E2"/>
    <w:rsid w:val="00EE7442"/>
    <w:rsid w:val="00EF336F"/>
    <w:rsid w:val="00F1219D"/>
    <w:rsid w:val="00F658B8"/>
    <w:rsid w:val="00F94C64"/>
    <w:rsid w:val="00FA5363"/>
    <w:rsid w:val="00FD3106"/>
    <w:rsid w:val="00FF7B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36B6"/>
  <w15:docId w15:val="{93649806-ACB6-45C6-88BE-CD96FCED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2A3"/>
    <w:rPr>
      <w:rFonts w:ascii="Times New Roman" w:hAnsi="Times New Roman"/>
      <w:color w:val="000000" w:themeColor="text1"/>
    </w:rPr>
  </w:style>
  <w:style w:type="paragraph" w:styleId="Heading1">
    <w:name w:val="heading 1"/>
    <w:basedOn w:val="Normal"/>
    <w:next w:val="BodyText"/>
    <w:link w:val="Heading1Char"/>
    <w:uiPriority w:val="9"/>
    <w:qFormat/>
    <w:rsid w:val="00557330"/>
    <w:pPr>
      <w:keepNext/>
      <w:keepLines/>
      <w:spacing w:before="240" w:after="240"/>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557330"/>
    <w:pPr>
      <w:keepNext/>
      <w:keepLines/>
      <w:spacing w:before="240" w:after="240"/>
      <w:outlineLvl w:val="1"/>
    </w:pPr>
    <w:rPr>
      <w:rFonts w:eastAsiaTheme="majorEastAsia" w:cstheme="majorBidi"/>
      <w:b/>
      <w:bCs/>
      <w:color w:val="auto"/>
      <w:szCs w:val="28"/>
    </w:rPr>
  </w:style>
  <w:style w:type="paragraph" w:styleId="Heading3">
    <w:name w:val="heading 3"/>
    <w:basedOn w:val="Normal"/>
    <w:next w:val="BodyText"/>
    <w:uiPriority w:val="9"/>
    <w:unhideWhenUsed/>
    <w:qFormat/>
    <w:rsid w:val="00557330"/>
    <w:pPr>
      <w:keepNext/>
      <w:keepLines/>
      <w:spacing w:before="240" w:after="240"/>
      <w:outlineLvl w:val="2"/>
    </w:pPr>
    <w:rPr>
      <w:rFonts w:eastAsiaTheme="majorEastAsia" w:cstheme="majorBidi"/>
      <w:b/>
      <w:bCs/>
      <w:color w:val="auto"/>
    </w:rPr>
  </w:style>
  <w:style w:type="paragraph" w:styleId="Heading4">
    <w:name w:val="heading 4"/>
    <w:basedOn w:val="Normal"/>
    <w:next w:val="BodyText"/>
    <w:uiPriority w:val="9"/>
    <w:unhideWhenUsed/>
    <w:qFormat/>
    <w:rsid w:val="00557330"/>
    <w:pPr>
      <w:keepNext/>
      <w:keepLines/>
      <w:spacing w:before="240" w:after="24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E0A13"/>
    <w:pPr>
      <w:spacing w:after="0"/>
      <w:ind w:firstLine="720"/>
    </w:pPr>
  </w:style>
  <w:style w:type="paragraph" w:customStyle="1" w:styleId="FirstParagraph">
    <w:name w:val="First Paragraph"/>
    <w:basedOn w:val="BodyText"/>
    <w:next w:val="BodyText"/>
    <w:link w:val="FirstParagraphChar"/>
    <w:qFormat/>
    <w:rsid w:val="004F31C6"/>
    <w:pPr>
      <w:ind w:firstLine="0"/>
    </w:pPr>
  </w:style>
  <w:style w:type="paragraph" w:customStyle="1" w:styleId="Compact">
    <w:name w:val="Compact"/>
    <w:basedOn w:val="BodyText"/>
    <w:qFormat/>
    <w:rsid w:val="00A65AE2"/>
    <w:pPr>
      <w:spacing w:before="36" w:after="36"/>
      <w:ind w:firstLine="0"/>
    </w:pPr>
    <w:rPr>
      <w:sz w:val="20"/>
    </w:rPr>
  </w:style>
  <w:style w:type="paragraph" w:styleId="Title">
    <w:name w:val="Title"/>
    <w:basedOn w:val="Normal"/>
    <w:next w:val="BodyText"/>
    <w:qFormat/>
    <w:rsid w:val="000E0A13"/>
    <w:pPr>
      <w:keepNext/>
      <w:keepLines/>
      <w:spacing w:after="120"/>
    </w:pPr>
    <w:rPr>
      <w:rFonts w:eastAsiaTheme="majorEastAsia" w:cstheme="majorBidi"/>
      <w:b/>
      <w:bCs/>
      <w:sz w:val="28"/>
      <w:szCs w:val="36"/>
    </w:rPr>
  </w:style>
  <w:style w:type="paragraph" w:styleId="Subtitle">
    <w:name w:val="Subtitle"/>
    <w:basedOn w:val="Title"/>
    <w:next w:val="BodyText"/>
    <w:qFormat/>
    <w:rsid w:val="002F3725"/>
    <w:pPr>
      <w:spacing w:before="240"/>
    </w:pPr>
    <w:rPr>
      <w:sz w:val="24"/>
      <w:szCs w:val="30"/>
    </w:rPr>
  </w:style>
  <w:style w:type="paragraph" w:customStyle="1" w:styleId="Author">
    <w:name w:val="Author"/>
    <w:next w:val="BodyText"/>
    <w:qFormat/>
    <w:rsid w:val="005732EE"/>
    <w:pPr>
      <w:keepNext/>
      <w:keepLines/>
      <w:spacing w:after="120"/>
    </w:pPr>
    <w:rPr>
      <w:rFonts w:ascii="Times New Roman" w:hAnsi="Times New Roman"/>
    </w:rPr>
  </w:style>
  <w:style w:type="paragraph" w:styleId="Date">
    <w:name w:val="Date"/>
    <w:next w:val="BodyText"/>
    <w:qFormat/>
    <w:rsid w:val="000E0A13"/>
    <w:pPr>
      <w:keepNext/>
      <w:keepLines/>
      <w:spacing w:after="120"/>
    </w:pPr>
    <w:rPr>
      <w:rFonts w:ascii="Times New Roman" w:hAnsi="Times New Roman"/>
    </w:rPr>
  </w:style>
  <w:style w:type="paragraph" w:customStyle="1" w:styleId="Abstract">
    <w:name w:val="Abstract"/>
    <w:basedOn w:val="Normal"/>
    <w:next w:val="BodyText"/>
    <w:qFormat/>
    <w:rsid w:val="000E0A13"/>
    <w:pPr>
      <w:keepNext/>
      <w:keepLines/>
      <w:spacing w:after="120"/>
      <w:jc w:val="both"/>
    </w:pPr>
    <w:rPr>
      <w:sz w:val="20"/>
      <w:szCs w:val="20"/>
    </w:rPr>
  </w:style>
  <w:style w:type="paragraph" w:styleId="Bibliography">
    <w:name w:val="Bibliography"/>
    <w:basedOn w:val="Normal"/>
    <w:qFormat/>
    <w:rsid w:val="00AE2866"/>
    <w:pPr>
      <w:spacing w:after="0"/>
      <w:ind w:left="720" w:hanging="720"/>
    </w:pPr>
    <w:rPr>
      <w:sz w:val="20"/>
    </w:rPr>
  </w:style>
  <w:style w:type="paragraph" w:styleId="BlockText">
    <w:name w:val="Block Text"/>
    <w:basedOn w:val="BodyText"/>
    <w:next w:val="BodyText"/>
    <w:uiPriority w:val="9"/>
    <w:unhideWhenUsed/>
    <w:qFormat/>
    <w:rsid w:val="00887663"/>
    <w:pPr>
      <w:spacing w:before="120" w:after="120"/>
      <w:ind w:left="720" w:right="720" w:firstLine="0"/>
      <w:jc w:val="both"/>
    </w:pPr>
    <w:rPr>
      <w:sz w:val="20"/>
    </w:rPr>
  </w:style>
  <w:style w:type="paragraph" w:styleId="FootnoteText">
    <w:name w:val="footnote text"/>
    <w:basedOn w:val="Normal"/>
    <w:uiPriority w:val="9"/>
    <w:unhideWhenUsed/>
    <w:qFormat/>
    <w:rsid w:val="005732EE"/>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link w:val="DefinitionChar"/>
  </w:style>
  <w:style w:type="paragraph" w:styleId="Caption">
    <w:name w:val="caption"/>
    <w:basedOn w:val="Normal"/>
    <w:link w:val="CaptionChar"/>
    <w:pPr>
      <w:spacing w:after="120"/>
    </w:pPr>
    <w:rPr>
      <w:i/>
    </w:rPr>
  </w:style>
  <w:style w:type="paragraph" w:customStyle="1" w:styleId="TableCaption">
    <w:name w:val="Table Caption"/>
    <w:basedOn w:val="Caption"/>
    <w:rsid w:val="009F6D91"/>
    <w:pPr>
      <w:keepNext/>
    </w:pPr>
    <w:rPr>
      <w:sz w:val="20"/>
    </w:rPr>
  </w:style>
  <w:style w:type="paragraph" w:customStyle="1" w:styleId="ImageCaption">
    <w:name w:val="Image Caption"/>
    <w:basedOn w:val="Caption"/>
    <w:rsid w:val="009F6D91"/>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Institution">
    <w:name w:val="Institution"/>
    <w:basedOn w:val="Normal"/>
    <w:qFormat/>
    <w:rsid w:val="000E0A13"/>
    <w:pPr>
      <w:spacing w:after="0"/>
    </w:pPr>
  </w:style>
  <w:style w:type="paragraph" w:customStyle="1" w:styleId="Funding">
    <w:name w:val="Funding"/>
    <w:basedOn w:val="Definition"/>
    <w:link w:val="FundingChar"/>
    <w:qFormat/>
    <w:rsid w:val="00B83915"/>
    <w:pPr>
      <w:jc w:val="both"/>
    </w:pPr>
    <w:rPr>
      <w:sz w:val="18"/>
    </w:rPr>
  </w:style>
  <w:style w:type="character" w:customStyle="1" w:styleId="DefinitionChar">
    <w:name w:val="Definition Char"/>
    <w:basedOn w:val="DefaultParagraphFont"/>
    <w:link w:val="Definition"/>
    <w:rsid w:val="00B83915"/>
    <w:rPr>
      <w:rFonts w:ascii="Times New Roman" w:hAnsi="Times New Roman"/>
      <w:color w:val="000000" w:themeColor="text1"/>
    </w:rPr>
  </w:style>
  <w:style w:type="character" w:customStyle="1" w:styleId="FundingChar">
    <w:name w:val="Funding Char"/>
    <w:basedOn w:val="DefinitionChar"/>
    <w:link w:val="Funding"/>
    <w:rsid w:val="00B83915"/>
    <w:rPr>
      <w:rFonts w:ascii="Times New Roman" w:hAnsi="Times New Roman"/>
      <w:color w:val="000000" w:themeColor="text1"/>
      <w:sz w:val="18"/>
    </w:rPr>
  </w:style>
  <w:style w:type="paragraph" w:customStyle="1" w:styleId="AbstractHeading">
    <w:name w:val="Abstract Heading"/>
    <w:basedOn w:val="Heading1"/>
    <w:link w:val="AbstractHeadingChar"/>
    <w:qFormat/>
    <w:rsid w:val="00B72E08"/>
  </w:style>
  <w:style w:type="character" w:customStyle="1" w:styleId="Heading1Char">
    <w:name w:val="Heading 1 Char"/>
    <w:basedOn w:val="DefaultParagraphFont"/>
    <w:link w:val="Heading1"/>
    <w:uiPriority w:val="9"/>
    <w:rsid w:val="00B72E08"/>
    <w:rPr>
      <w:rFonts w:ascii="Times New Roman" w:eastAsiaTheme="majorEastAsia" w:hAnsi="Times New Roman" w:cstheme="majorBidi"/>
      <w:b/>
      <w:bCs/>
      <w:color w:val="000000" w:themeColor="text1"/>
      <w:sz w:val="28"/>
      <w:szCs w:val="32"/>
    </w:rPr>
  </w:style>
  <w:style w:type="character" w:customStyle="1" w:styleId="AbstractHeadingChar">
    <w:name w:val="Abstract Heading Char"/>
    <w:basedOn w:val="Heading1Char"/>
    <w:link w:val="AbstractHeading"/>
    <w:rsid w:val="00B72E08"/>
    <w:rPr>
      <w:rFonts w:ascii="Times New Roman" w:eastAsiaTheme="majorEastAsia" w:hAnsi="Times New Roman" w:cstheme="majorBidi"/>
      <w:b/>
      <w:bCs/>
      <w:color w:val="000000" w:themeColor="text1"/>
      <w:sz w:val="28"/>
      <w:szCs w:val="32"/>
    </w:rPr>
  </w:style>
  <w:style w:type="paragraph" w:customStyle="1" w:styleId="Equation">
    <w:name w:val="Equation"/>
    <w:basedOn w:val="FirstParagraph"/>
    <w:link w:val="EquationChar"/>
    <w:qFormat/>
    <w:rsid w:val="0070316D"/>
    <w:pPr>
      <w:spacing w:before="120" w:after="120"/>
    </w:pPr>
  </w:style>
  <w:style w:type="character" w:customStyle="1" w:styleId="BodyTextChar">
    <w:name w:val="Body Text Char"/>
    <w:basedOn w:val="DefaultParagraphFont"/>
    <w:link w:val="BodyText"/>
    <w:rsid w:val="0070316D"/>
    <w:rPr>
      <w:rFonts w:ascii="Times New Roman" w:hAnsi="Times New Roman"/>
      <w:color w:val="000000" w:themeColor="text1"/>
    </w:rPr>
  </w:style>
  <w:style w:type="character" w:customStyle="1" w:styleId="FirstParagraphChar">
    <w:name w:val="First Paragraph Char"/>
    <w:basedOn w:val="BodyTextChar"/>
    <w:link w:val="FirstParagraph"/>
    <w:rsid w:val="0070316D"/>
    <w:rPr>
      <w:rFonts w:ascii="Times New Roman" w:hAnsi="Times New Roman"/>
      <w:color w:val="000000" w:themeColor="text1"/>
    </w:rPr>
  </w:style>
  <w:style w:type="character" w:customStyle="1" w:styleId="EquationChar">
    <w:name w:val="Equation Char"/>
    <w:basedOn w:val="FirstParagraphChar"/>
    <w:link w:val="Equation"/>
    <w:rsid w:val="0070316D"/>
    <w:rPr>
      <w:rFonts w:ascii="Times New Roman" w:hAnsi="Times New Roman"/>
      <w:color w:val="000000" w:themeColor="text1"/>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512828"/>
    <w:pPr>
      <w:spacing w:after="0"/>
    </w:pPr>
    <w:rPr>
      <w:rFonts w:ascii="Times New Roman" w:hAnsi="Times New Roman"/>
      <w:color w:val="000000" w:themeColor="text1"/>
    </w:rPr>
  </w:style>
  <w:style w:type="character" w:styleId="CommentReference">
    <w:name w:val="annotation reference"/>
    <w:basedOn w:val="DefaultParagraphFont"/>
    <w:rsid w:val="00BD1352"/>
    <w:rPr>
      <w:sz w:val="16"/>
      <w:szCs w:val="16"/>
    </w:rPr>
  </w:style>
  <w:style w:type="paragraph" w:styleId="CommentText">
    <w:name w:val="annotation text"/>
    <w:basedOn w:val="Normal"/>
    <w:link w:val="CommentTextChar"/>
    <w:rsid w:val="00BD1352"/>
    <w:rPr>
      <w:sz w:val="20"/>
      <w:szCs w:val="20"/>
    </w:rPr>
  </w:style>
  <w:style w:type="character" w:customStyle="1" w:styleId="CommentTextChar">
    <w:name w:val="Comment Text Char"/>
    <w:basedOn w:val="DefaultParagraphFont"/>
    <w:link w:val="CommentText"/>
    <w:rsid w:val="00BD1352"/>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rsid w:val="00BD1352"/>
    <w:rPr>
      <w:b/>
      <w:bCs/>
    </w:rPr>
  </w:style>
  <w:style w:type="character" w:customStyle="1" w:styleId="CommentSubjectChar">
    <w:name w:val="Comment Subject Char"/>
    <w:basedOn w:val="CommentTextChar"/>
    <w:link w:val="CommentSubject"/>
    <w:rsid w:val="00BD1352"/>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5066/P9JZ7AO3" TargetMode="External"/><Relationship Id="rId21" Type="http://schemas.openxmlformats.org/officeDocument/2006/relationships/hyperlink" Target="https://www.architecturaldesigns.com/house-plans/collections/" TargetMode="External"/><Relationship Id="rId42" Type="http://schemas.openxmlformats.org/officeDocument/2006/relationships/hyperlink" Target="https://doi.org/10.1109/irsec48032.2019.9078288" TargetMode="External"/><Relationship Id="rId47" Type="http://schemas.openxmlformats.org/officeDocument/2006/relationships/hyperlink" Target="https://doi.org/10.1016/j.scitotenv.2020.138476" TargetMode="External"/><Relationship Id="rId63" Type="http://schemas.openxmlformats.org/officeDocument/2006/relationships/hyperlink" Target="https://doi.org/10.1016/j.strusafe.2019.101919" TargetMode="External"/><Relationship Id="rId68"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doi.org/10.5194/bg-2016-522" TargetMode="External"/><Relationship Id="rId11" Type="http://schemas.openxmlformats.org/officeDocument/2006/relationships/image" Target="media/image1.png"/><Relationship Id="rId24" Type="http://schemas.openxmlformats.org/officeDocument/2006/relationships/hyperlink" Target="https://usace.contentdm.oclc.org/digital/collection/p16021coll2/id/6789/" TargetMode="External"/><Relationship Id="rId32" Type="http://schemas.openxmlformats.org/officeDocument/2006/relationships/hyperlink" Target="https://doi.org/10.1038/s41586-020-2649-2" TargetMode="External"/><Relationship Id="rId37" Type="http://schemas.openxmlformats.org/officeDocument/2006/relationships/hyperlink" Target="https://doi.org/10.3390/app12094469" TargetMode="External"/><Relationship Id="rId40" Type="http://schemas.openxmlformats.org/officeDocument/2006/relationships/hyperlink" Target="https://doi.org/10.1680/ensu.11.00026" TargetMode="External"/><Relationship Id="rId45" Type="http://schemas.openxmlformats.org/officeDocument/2006/relationships/hyperlink" Target="https://ws680.nist.gov/Bees2" TargetMode="External"/><Relationship Id="rId53" Type="http://schemas.openxmlformats.org/officeDocument/2006/relationships/hyperlink" Target="https://doi.org/10.1007/978-3-030-57434-5_25" TargetMode="External"/><Relationship Id="rId58" Type="http://schemas.openxmlformats.org/officeDocument/2006/relationships/hyperlink" Target="https://doi.org/10.1029/2020EF001778" TargetMode="External"/><Relationship Id="rId66" Type="http://schemas.openxmlformats.org/officeDocument/2006/relationships/hyperlink" Target="https://doi.org/10.1016/j.jobe.2022.104436" TargetMode="External"/><Relationship Id="rId5" Type="http://schemas.openxmlformats.org/officeDocument/2006/relationships/footnotes" Target="footnotes.xml"/><Relationship Id="rId61" Type="http://schemas.openxmlformats.org/officeDocument/2006/relationships/hyperlink" Target="https://apps.nationalmap.gov/downloader/" TargetMode="External"/><Relationship Id="rId19" Type="http://schemas.openxmlformats.org/officeDocument/2006/relationships/hyperlink" Target="https://doi.org/10.1016/j.jobe.2020.101657" TargetMode="External"/><Relationship Id="rId14" Type="http://schemas.openxmlformats.org/officeDocument/2006/relationships/image" Target="media/image4.png"/><Relationship Id="rId22" Type="http://schemas.openxmlformats.org/officeDocument/2006/relationships/hyperlink" Target="https://doi.org/10.3390/su122310221" TargetMode="External"/><Relationship Id="rId27" Type="http://schemas.openxmlformats.org/officeDocument/2006/relationships/hyperlink" Target="https://doi.org/10.3390/su10030718" TargetMode="External"/><Relationship Id="rId30" Type="http://schemas.openxmlformats.org/officeDocument/2006/relationships/hyperlink" Target="https://www.mvn.usace.army.mil/Portals/56/docs/PD/Donaldsv-Gulf.pdf" TargetMode="External"/><Relationship Id="rId35" Type="http://schemas.openxmlformats.org/officeDocument/2006/relationships/hyperlink" Target="https://doi.org/10.1038/s41597-022-01293-7" TargetMode="External"/><Relationship Id="rId43" Type="http://schemas.openxmlformats.org/officeDocument/2006/relationships/hyperlink" Target="https://doi.org/10.1061/(ASCE)HZ.2153-5515.0000667" TargetMode="External"/><Relationship Id="rId48" Type="http://schemas.openxmlformats.org/officeDocument/2006/relationships/hyperlink" Target="https://doi.org/10.1016/j.scitotenv.2016.12.034" TargetMode="External"/><Relationship Id="rId56" Type="http://schemas.openxmlformats.org/officeDocument/2006/relationships/hyperlink" Target="https://doi.org/10.12911/22998993/142947" TargetMode="External"/><Relationship Id="rId64" Type="http://schemas.openxmlformats.org/officeDocument/2006/relationships/hyperlink" Target="https://doi.org/10.1007/s11367-016-1087-8" TargetMode="External"/><Relationship Id="rId69"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doi.org/10.1016/j.jenvman.2019.109786"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lanning.erdc.dren.mil/toolbox/library/EGMs/egm04-01.pdf" TargetMode="External"/><Relationship Id="rId33" Type="http://schemas.openxmlformats.org/officeDocument/2006/relationships/hyperlink" Target="https://doi.org/10.1016/j.jclepro.2019.04.125" TargetMode="External"/><Relationship Id="rId38" Type="http://schemas.openxmlformats.org/officeDocument/2006/relationships/hyperlink" Target="https://doi.org/10.1111/jfr3.12708" TargetMode="External"/><Relationship Id="rId46" Type="http://schemas.openxmlformats.org/officeDocument/2006/relationships/hyperlink" Target="https://doi.org/10.1016/j.ress.2020.106971" TargetMode="External"/><Relationship Id="rId59" Type="http://schemas.openxmlformats.org/officeDocument/2006/relationships/hyperlink" Target="https://www.homedepot.com/c/ab/residential-electric-code-requirements/9ba683603be9fa5395fab90175791f71" TargetMode="External"/><Relationship Id="rId67" Type="http://schemas.openxmlformats.org/officeDocument/2006/relationships/fontTable" Target="fontTable.xml"/><Relationship Id="rId20" Type="http://schemas.openxmlformats.org/officeDocument/2006/relationships/hyperlink" Target="https://transparencycatalog.com/assets/uploads/pdf/Final_LCA-report_Stone-Countertop_Oct252022.pdf" TargetMode="External"/><Relationship Id="rId41" Type="http://schemas.openxmlformats.org/officeDocument/2006/relationships/hyperlink" Target="https://www.caee.utexas.edu/prof/maidment/giswr2015/Docs/NHDPlusV2_User_Guide.pdf" TargetMode="External"/><Relationship Id="rId54" Type="http://schemas.openxmlformats.org/officeDocument/2006/relationships/hyperlink" Target="https://doi.org/10.3390/su14084637" TargetMode="External"/><Relationship Id="rId62" Type="http://schemas.openxmlformats.org/officeDocument/2006/relationships/hyperlink" Target="https://doi.org/10.3390/su1207260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public.emdat.be" TargetMode="External"/><Relationship Id="rId28" Type="http://schemas.openxmlformats.org/officeDocument/2006/relationships/hyperlink" Target="https://assets.publishing.service.gov.uk/media/602f9346d3bf7f72154fabb1/13009_FD2622_TechnicalReport.pdf" TargetMode="External"/><Relationship Id="rId36" Type="http://schemas.openxmlformats.org/officeDocument/2006/relationships/hyperlink" Target="https://doi.org/10.1111/1467-9884.00091" TargetMode="External"/><Relationship Id="rId49" Type="http://schemas.openxmlformats.org/officeDocument/2006/relationships/hyperlink" Target="https://doi.org/10.1017/9781009325844.001" TargetMode="External"/><Relationship Id="rId57" Type="http://schemas.openxmlformats.org/officeDocument/2006/relationships/hyperlink" Target="https://doi.org/10.1016/j.enbuild.2017.12.065" TargetMode="External"/><Relationship Id="rId10" Type="http://schemas.microsoft.com/office/2018/08/relationships/commentsExtensible" Target="commentsExtensible.xml"/><Relationship Id="rId31" Type="http://schemas.openxmlformats.org/officeDocument/2006/relationships/hyperlink" Target="https://doi.org/10.1080/15623599.2022.2068179" TargetMode="External"/><Relationship Id="rId44" Type="http://schemas.openxmlformats.org/officeDocument/2006/relationships/hyperlink" Target="https://doi.org/10.1007/s11367-015-0852-4" TargetMode="External"/><Relationship Id="rId52" Type="http://schemas.openxmlformats.org/officeDocument/2006/relationships/hyperlink" Target="https://doi.org/10.1080/02827580801906981" TargetMode="External"/><Relationship Id="rId60" Type="http://schemas.openxmlformats.org/officeDocument/2006/relationships/hyperlink" Target="https://www.hec.usace.army.mil/confluence/nsi" TargetMode="External"/><Relationship Id="rId65" Type="http://schemas.openxmlformats.org/officeDocument/2006/relationships/hyperlink" Target="https://doi.org/10.1038/s41558-021-01265-6" TargetMode="Externa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doi.org/10.1016/j.jobe.2016.08.002" TargetMode="External"/><Relationship Id="rId34" Type="http://schemas.openxmlformats.org/officeDocument/2006/relationships/hyperlink" Target="https://doi.org/10.1007/s11367-013-0658-1" TargetMode="External"/><Relationship Id="rId50" Type="http://schemas.openxmlformats.org/officeDocument/2006/relationships/hyperlink" Target="https://www.R-project.org/" TargetMode="External"/><Relationship Id="rId55" Type="http://schemas.openxmlformats.org/officeDocument/2006/relationships/hyperlink" Target="https://doi.org/10.1111/1752-1688.13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3250</TotalTime>
  <Pages>23</Pages>
  <Words>9532</Words>
  <Characters>54335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Estimating the Greenhouse Gas Emissions from Flood Damages</vt:lpstr>
    </vt:vector>
  </TitlesOfParts>
  <Company/>
  <LinksUpToDate>false</LinksUpToDate>
  <CharactersWithSpaces>63740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Greenhouse Gas Emissions from Flood Damages</dc:title>
  <dc:creator>Sebastian Rowan1,2, and Weiwei Mo1</dc:creator>
  <cp:keywords/>
  <cp:lastModifiedBy>Sebastian Rowan</cp:lastModifiedBy>
  <cp:revision>123</cp:revision>
  <dcterms:created xsi:type="dcterms:W3CDTF">2024-01-19T17:10:00Z</dcterms:created>
  <dcterms:modified xsi:type="dcterms:W3CDTF">2024-02-07T19:12:00Z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text">
    <vt:lpwstr>Summarize purpose, methods, and results. (300 words).</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paper.bib</vt:lpwstr>
  </property>
  <property fmtid="{D5CDD505-2E9C-101B-9397-08002B2CF9AE}" pid="6" name="by-affiliation">
    <vt:lpwstr/>
  </property>
  <property fmtid="{D5CDD505-2E9C-101B-9397-08002B2CF9AE}" pid="7" name="by-author">
    <vt:lpwstr/>
  </property>
  <property fmtid="{D5CDD505-2E9C-101B-9397-08002B2CF9AE}" pid="8" name="csl">
    <vt:lpwstr>elsevier-harvard.csl</vt:lpwstr>
  </property>
  <property fmtid="{D5CDD505-2E9C-101B-9397-08002B2CF9AE}" pid="9" name="date">
    <vt:lpwstr>January 19, 2024</vt:lpwstr>
  </property>
  <property fmtid="{D5CDD505-2E9C-101B-9397-08002B2CF9AE}" pid="10" name="date-format">
    <vt:lpwstr>long</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words1">
    <vt:lpwstr>flood risk, resilience, life cycle cost analysis, environmental impact analysis, cost-benefit analysis</vt:lpwstr>
  </property>
  <property fmtid="{D5CDD505-2E9C-101B-9397-08002B2CF9AE}" pid="16" name="labels">
    <vt:lpwstr/>
  </property>
  <property fmtid="{D5CDD505-2E9C-101B-9397-08002B2CF9AE}" pid="17" name="link-citations">
    <vt:lpwstr>True</vt:lpwstr>
  </property>
  <property fmtid="{D5CDD505-2E9C-101B-9397-08002B2CF9AE}" pid="18" name="support">
    <vt:lpwstr>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vt:lpwstr>
  </property>
  <property fmtid="{D5CDD505-2E9C-101B-9397-08002B2CF9AE}" pid="19" name="toc-title">
    <vt:lpwstr>Table of contents</vt:lpwstr>
  </property>
</Properties>
</file>